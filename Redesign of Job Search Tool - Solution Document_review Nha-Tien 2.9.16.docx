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D2B43" w14:textId="77777777" w:rsidR="00733547" w:rsidRPr="004404B0" w:rsidRDefault="00733547">
      <w:pPr>
        <w:pStyle w:val="Title"/>
        <w:jc w:val="right"/>
        <w:rPr>
          <w:rFonts w:ascii="Verdana" w:hAnsi="Verdana"/>
        </w:rPr>
      </w:pPr>
    </w:p>
    <w:p w14:paraId="7C518C3E" w14:textId="77777777" w:rsidR="00733547" w:rsidRPr="004404B0" w:rsidRDefault="00733547">
      <w:pPr>
        <w:pStyle w:val="Title"/>
        <w:jc w:val="right"/>
        <w:rPr>
          <w:rFonts w:ascii="Verdana" w:hAnsi="Verdana"/>
        </w:rPr>
      </w:pPr>
    </w:p>
    <w:p w14:paraId="5F7E1DBC" w14:textId="77777777" w:rsidR="00733547" w:rsidRPr="004404B0" w:rsidRDefault="00733547">
      <w:pPr>
        <w:pStyle w:val="Title"/>
        <w:jc w:val="right"/>
        <w:rPr>
          <w:rFonts w:ascii="Verdana" w:hAnsi="Verdana"/>
        </w:rPr>
      </w:pPr>
    </w:p>
    <w:p w14:paraId="04478ED7" w14:textId="77777777" w:rsidR="00733547" w:rsidRPr="004404B0" w:rsidRDefault="00733547">
      <w:pPr>
        <w:pStyle w:val="Title"/>
        <w:jc w:val="right"/>
        <w:rPr>
          <w:rFonts w:ascii="Verdana" w:hAnsi="Verdana"/>
        </w:rPr>
      </w:pPr>
    </w:p>
    <w:p w14:paraId="483F83E7" w14:textId="77777777" w:rsidR="00733547" w:rsidRPr="004404B0" w:rsidRDefault="00733547">
      <w:pPr>
        <w:pStyle w:val="Title"/>
        <w:jc w:val="right"/>
        <w:rPr>
          <w:rFonts w:ascii="Verdana" w:hAnsi="Verdana"/>
        </w:rPr>
      </w:pPr>
    </w:p>
    <w:p w14:paraId="47B41ECB" w14:textId="77777777" w:rsidR="00733547" w:rsidRPr="004404B0" w:rsidRDefault="00733547">
      <w:pPr>
        <w:pStyle w:val="Title"/>
        <w:jc w:val="right"/>
        <w:rPr>
          <w:rFonts w:ascii="Verdana" w:hAnsi="Verdana"/>
        </w:rPr>
      </w:pPr>
    </w:p>
    <w:p w14:paraId="640E1E79" w14:textId="77777777" w:rsidR="00733547" w:rsidRPr="004404B0" w:rsidRDefault="00862497" w:rsidP="002A403A">
      <w:pPr>
        <w:jc w:val="right"/>
        <w:rPr>
          <w:rFonts w:ascii="Verdana" w:hAnsi="Verdana" w:cs="Arial"/>
          <w:b/>
          <w:sz w:val="36"/>
          <w:szCs w:val="36"/>
        </w:rPr>
      </w:pPr>
      <w:fldSimple w:instr=" SUBJECT  \* MERGEFORMAT ">
        <w:bookmarkStart w:id="0" w:name="_Toc453795515"/>
        <w:bookmarkStart w:id="1" w:name="_Toc453864563"/>
        <w:bookmarkStart w:id="2" w:name="_Toc453865200"/>
        <w:r w:rsidR="00DA1680" w:rsidRPr="004404B0">
          <w:rPr>
            <w:rFonts w:ascii="Verdana" w:hAnsi="Verdana" w:cs="Arial"/>
            <w:b/>
            <w:sz w:val="36"/>
            <w:szCs w:val="36"/>
          </w:rPr>
          <w:t>Solution Design</w:t>
        </w:r>
        <w:bookmarkEnd w:id="0"/>
        <w:bookmarkEnd w:id="1"/>
        <w:bookmarkEnd w:id="2"/>
      </w:fldSimple>
    </w:p>
    <w:p w14:paraId="0CB3E1CD" w14:textId="77777777" w:rsidR="00733547" w:rsidRPr="004404B0" w:rsidRDefault="00862497" w:rsidP="002A403A">
      <w:pPr>
        <w:jc w:val="right"/>
        <w:rPr>
          <w:rFonts w:ascii="Verdana" w:hAnsi="Verdana" w:cs="Arial"/>
          <w:b/>
          <w:sz w:val="36"/>
          <w:szCs w:val="36"/>
        </w:rPr>
      </w:pPr>
      <w:fldSimple w:instr=" TITLE  \* MERGEFORMAT ">
        <w:bookmarkStart w:id="3" w:name="_Toc453795516"/>
        <w:bookmarkStart w:id="4" w:name="_Toc453864564"/>
        <w:bookmarkStart w:id="5" w:name="_Toc453865201"/>
        <w:r w:rsidR="00DA1680" w:rsidRPr="004404B0">
          <w:rPr>
            <w:rFonts w:ascii="Verdana" w:hAnsi="Verdana" w:cs="Arial"/>
            <w:b/>
            <w:sz w:val="36"/>
            <w:szCs w:val="36"/>
          </w:rPr>
          <w:t>Job Search Tool</w:t>
        </w:r>
        <w:bookmarkEnd w:id="3"/>
        <w:bookmarkEnd w:id="4"/>
        <w:bookmarkEnd w:id="5"/>
      </w:fldSimple>
    </w:p>
    <w:p w14:paraId="6BEA20C7" w14:textId="77777777" w:rsidR="00733547" w:rsidRPr="004404B0" w:rsidRDefault="00D431B5" w:rsidP="002A403A">
      <w:pPr>
        <w:jc w:val="right"/>
        <w:rPr>
          <w:rFonts w:ascii="Verdana" w:hAnsi="Verdana" w:cs="Arial"/>
          <w:b/>
          <w:sz w:val="36"/>
          <w:szCs w:val="36"/>
        </w:rPr>
      </w:pPr>
      <w:bookmarkStart w:id="6" w:name="_Toc453795517"/>
      <w:bookmarkStart w:id="7" w:name="_Toc453864565"/>
      <w:bookmarkStart w:id="8" w:name="_Toc453865202"/>
      <w:r w:rsidRPr="004404B0">
        <w:rPr>
          <w:rFonts w:ascii="Verdana" w:hAnsi="Verdana" w:cs="Arial"/>
          <w:b/>
          <w:sz w:val="36"/>
          <w:szCs w:val="36"/>
        </w:rPr>
        <w:t>Revi</w:t>
      </w:r>
      <w:r w:rsidR="00733547" w:rsidRPr="004404B0">
        <w:rPr>
          <w:rFonts w:ascii="Verdana" w:hAnsi="Verdana" w:cs="Arial"/>
          <w:b/>
          <w:sz w:val="36"/>
          <w:szCs w:val="36"/>
        </w:rPr>
        <w:t xml:space="preserve">sion: </w:t>
      </w:r>
      <w:fldSimple w:instr=" DOCPROPERTY  Revision  \* MERGEFORMAT ">
        <w:r w:rsidR="00DA1680" w:rsidRPr="004404B0">
          <w:rPr>
            <w:rFonts w:ascii="Verdana" w:hAnsi="Verdana" w:cs="Arial"/>
            <w:b/>
            <w:sz w:val="36"/>
            <w:szCs w:val="36"/>
          </w:rPr>
          <w:t>P1.0-</w:t>
        </w:r>
        <w:bookmarkEnd w:id="6"/>
        <w:bookmarkEnd w:id="7"/>
        <w:bookmarkEnd w:id="8"/>
      </w:fldSimple>
      <w:r w:rsidR="00B3516F" w:rsidRPr="00F82C21">
        <w:rPr>
          <w:rFonts w:ascii="Verdana" w:hAnsi="Verdana" w:cs="Arial"/>
          <w:b/>
          <w:sz w:val="36"/>
          <w:szCs w:val="36"/>
        </w:rPr>
        <w:t>1</w:t>
      </w:r>
      <w:r w:rsidR="00F82C21" w:rsidRPr="00F82C21">
        <w:rPr>
          <w:rFonts w:ascii="Verdana" w:hAnsi="Verdana" w:cs="Arial"/>
          <w:b/>
          <w:sz w:val="36"/>
          <w:szCs w:val="36"/>
        </w:rPr>
        <w:t>1</w:t>
      </w:r>
    </w:p>
    <w:p w14:paraId="0FF8720D" w14:textId="77777777" w:rsidR="007F557B" w:rsidRPr="004404B0" w:rsidRDefault="007F557B" w:rsidP="007F557B">
      <w:pPr>
        <w:pStyle w:val="BodyText"/>
        <w:rPr>
          <w:rFonts w:ascii="Verdana" w:hAnsi="Verdana"/>
        </w:rPr>
      </w:pPr>
    </w:p>
    <w:p w14:paraId="493C04A9" w14:textId="77777777" w:rsidR="007F557B" w:rsidRPr="004404B0" w:rsidRDefault="007F557B" w:rsidP="007F557B">
      <w:pPr>
        <w:pStyle w:val="BodyText"/>
        <w:rPr>
          <w:rFonts w:ascii="Verdana" w:hAnsi="Verdana"/>
        </w:rPr>
      </w:pPr>
    </w:p>
    <w:p w14:paraId="1E8B9A1E" w14:textId="77777777" w:rsidR="007F557B" w:rsidRPr="004404B0" w:rsidRDefault="007F557B" w:rsidP="007F557B">
      <w:pPr>
        <w:pStyle w:val="BodyText"/>
        <w:rPr>
          <w:rFonts w:ascii="Verdana" w:hAnsi="Verdana"/>
        </w:rPr>
      </w:pPr>
    </w:p>
    <w:p w14:paraId="6CA438C1" w14:textId="77777777" w:rsidR="007F557B" w:rsidRPr="004404B0" w:rsidRDefault="007F557B" w:rsidP="007F557B">
      <w:pPr>
        <w:pStyle w:val="BodyText"/>
        <w:rPr>
          <w:rFonts w:ascii="Verdana" w:hAnsi="Verdana"/>
        </w:rPr>
      </w:pPr>
    </w:p>
    <w:p w14:paraId="7322255E" w14:textId="77777777" w:rsidR="007F557B" w:rsidRPr="004404B0" w:rsidRDefault="007F557B" w:rsidP="007F557B">
      <w:pPr>
        <w:pStyle w:val="BodyText"/>
        <w:rPr>
          <w:rFonts w:ascii="Verdana" w:hAnsi="Verdana"/>
        </w:rPr>
      </w:pPr>
    </w:p>
    <w:p w14:paraId="00007EAA" w14:textId="77777777" w:rsidR="007F557B" w:rsidRPr="004404B0" w:rsidRDefault="007F557B" w:rsidP="007F557B">
      <w:pPr>
        <w:pStyle w:val="BodyText"/>
        <w:rPr>
          <w:rFonts w:ascii="Verdana" w:hAnsi="Verdana"/>
        </w:rPr>
      </w:pPr>
    </w:p>
    <w:p w14:paraId="2E07E872" w14:textId="77777777" w:rsidR="007F557B" w:rsidRPr="004404B0" w:rsidRDefault="007F557B" w:rsidP="007F557B">
      <w:pPr>
        <w:pStyle w:val="BodyText"/>
        <w:rPr>
          <w:rFonts w:ascii="Verdana" w:hAnsi="Verdana"/>
        </w:rPr>
      </w:pPr>
    </w:p>
    <w:p w14:paraId="006D2919" w14:textId="77777777" w:rsidR="007F557B" w:rsidRPr="004404B0" w:rsidRDefault="007F557B" w:rsidP="007F557B">
      <w:pPr>
        <w:pStyle w:val="BodyText"/>
        <w:rPr>
          <w:rFonts w:ascii="Verdana" w:hAnsi="Verdana"/>
        </w:rPr>
      </w:pPr>
    </w:p>
    <w:p w14:paraId="76CE5083" w14:textId="77777777" w:rsidR="007F557B" w:rsidRPr="004404B0" w:rsidRDefault="007F557B" w:rsidP="007F557B">
      <w:pPr>
        <w:pStyle w:val="BodyText"/>
        <w:rPr>
          <w:rFonts w:ascii="Verdana" w:hAnsi="Verdana"/>
        </w:rPr>
      </w:pPr>
    </w:p>
    <w:p w14:paraId="63F3A6C7" w14:textId="77777777" w:rsidR="007F557B" w:rsidRPr="004404B0" w:rsidRDefault="007F557B" w:rsidP="007F557B">
      <w:pPr>
        <w:pStyle w:val="BodyText"/>
        <w:rPr>
          <w:rFonts w:ascii="Verdana" w:hAnsi="Verdana"/>
        </w:rPr>
      </w:pPr>
    </w:p>
    <w:p w14:paraId="155208F9" w14:textId="77777777" w:rsidR="007F557B" w:rsidRPr="004404B0" w:rsidRDefault="007F557B" w:rsidP="007F557B">
      <w:pPr>
        <w:pStyle w:val="BodyText"/>
        <w:rPr>
          <w:rFonts w:ascii="Verdana" w:hAnsi="Verdana"/>
        </w:rPr>
      </w:pPr>
    </w:p>
    <w:p w14:paraId="072EE26C" w14:textId="77777777" w:rsidR="002A403A" w:rsidRPr="004404B0" w:rsidRDefault="002A403A" w:rsidP="007F557B">
      <w:pPr>
        <w:pStyle w:val="BodyText"/>
        <w:rPr>
          <w:rFonts w:ascii="Verdana" w:hAnsi="Verdana"/>
        </w:rPr>
      </w:pPr>
    </w:p>
    <w:p w14:paraId="2CB0F1EC" w14:textId="77777777" w:rsidR="002A403A" w:rsidRPr="004404B0" w:rsidRDefault="002A403A" w:rsidP="007F557B">
      <w:pPr>
        <w:pStyle w:val="BodyText"/>
        <w:rPr>
          <w:rFonts w:ascii="Verdana" w:hAnsi="Verdana"/>
        </w:rPr>
      </w:pPr>
    </w:p>
    <w:p w14:paraId="1B3DB66A" w14:textId="77777777" w:rsidR="002A403A" w:rsidRPr="004404B0" w:rsidRDefault="002A403A" w:rsidP="007F557B">
      <w:pPr>
        <w:pStyle w:val="BodyText"/>
        <w:rPr>
          <w:rFonts w:ascii="Verdana" w:hAnsi="Verdana"/>
        </w:rPr>
      </w:pPr>
    </w:p>
    <w:p w14:paraId="298BC585" w14:textId="77777777" w:rsidR="007F557B" w:rsidRPr="004404B0" w:rsidRDefault="007F557B" w:rsidP="007F557B">
      <w:pPr>
        <w:pStyle w:val="BodyText"/>
        <w:rPr>
          <w:rFonts w:ascii="Verdana" w:hAnsi="Verdana"/>
        </w:rPr>
      </w:pPr>
    </w:p>
    <w:p w14:paraId="72253DF4" w14:textId="77777777" w:rsidR="007F557B" w:rsidRPr="004404B0" w:rsidRDefault="007F557B" w:rsidP="007F557B">
      <w:pPr>
        <w:pStyle w:val="BodyText"/>
        <w:rPr>
          <w:rFonts w:ascii="Verdana" w:hAnsi="Verdana"/>
        </w:rPr>
      </w:pPr>
    </w:p>
    <w:p w14:paraId="19C6B427" w14:textId="77777777" w:rsidR="007F557B" w:rsidRPr="004404B0" w:rsidRDefault="007F557B" w:rsidP="007F557B">
      <w:pPr>
        <w:pStyle w:val="BodyText"/>
        <w:rPr>
          <w:rFonts w:ascii="Verdana" w:hAnsi="Verdana"/>
        </w:rPr>
      </w:pPr>
    </w:p>
    <w:p w14:paraId="76F9EF0B" w14:textId="77777777" w:rsidR="007F557B" w:rsidRPr="004404B0" w:rsidRDefault="007F557B" w:rsidP="007F557B">
      <w:pPr>
        <w:pStyle w:val="BodyText"/>
        <w:rPr>
          <w:rFonts w:ascii="Verdana" w:hAnsi="Verdana"/>
        </w:rPr>
      </w:pPr>
    </w:p>
    <w:p w14:paraId="6D545FA5" w14:textId="77777777" w:rsidR="007F557B" w:rsidRPr="004404B0" w:rsidRDefault="007F557B" w:rsidP="007F557B">
      <w:pPr>
        <w:pStyle w:val="BodyText"/>
        <w:rPr>
          <w:rFonts w:ascii="Verdana" w:hAnsi="Verdana"/>
        </w:rPr>
      </w:pPr>
    </w:p>
    <w:p w14:paraId="58E63773" w14:textId="77777777" w:rsidR="007F557B" w:rsidRPr="004404B0" w:rsidRDefault="007F557B" w:rsidP="007F557B">
      <w:pPr>
        <w:pStyle w:val="BodyText"/>
        <w:rPr>
          <w:rFonts w:ascii="Verdana" w:hAnsi="Verdana"/>
        </w:rPr>
      </w:pPr>
    </w:p>
    <w:p w14:paraId="12EA1005" w14:textId="77777777" w:rsidR="007F557B" w:rsidRPr="004404B0" w:rsidRDefault="007F557B" w:rsidP="007F557B">
      <w:pPr>
        <w:pStyle w:val="BodyText"/>
        <w:rPr>
          <w:rFonts w:ascii="Verdana" w:hAnsi="Verdana"/>
        </w:rPr>
      </w:pPr>
    </w:p>
    <w:p w14:paraId="3875501B" w14:textId="77777777" w:rsidR="007F557B" w:rsidRPr="004404B0" w:rsidRDefault="007F557B" w:rsidP="007F557B">
      <w:pPr>
        <w:pStyle w:val="BodyText"/>
        <w:rPr>
          <w:rFonts w:ascii="Verdana" w:hAnsi="Verdana"/>
        </w:rPr>
      </w:pPr>
    </w:p>
    <w:p w14:paraId="078EEFCF" w14:textId="77777777" w:rsidR="00DA18CF" w:rsidRPr="004404B0" w:rsidRDefault="00DE5694" w:rsidP="002A403A">
      <w:pPr>
        <w:rPr>
          <w:rFonts w:ascii="Verdana" w:hAnsi="Verdana" w:cs="Arial"/>
          <w:b/>
          <w:sz w:val="36"/>
          <w:szCs w:val="36"/>
        </w:rPr>
      </w:pPr>
      <w:bookmarkStart w:id="9" w:name="_Toc453795518"/>
      <w:bookmarkStart w:id="10" w:name="_Toc453864566"/>
      <w:bookmarkStart w:id="11" w:name="_Toc453865203"/>
      <w:r w:rsidRPr="004404B0">
        <w:rPr>
          <w:rFonts w:ascii="Verdana" w:hAnsi="Verdana" w:cs="Arial"/>
          <w:b/>
          <w:sz w:val="36"/>
          <w:szCs w:val="36"/>
        </w:rPr>
        <w:t>Revision h</w:t>
      </w:r>
      <w:r w:rsidR="00DA18CF" w:rsidRPr="004404B0">
        <w:rPr>
          <w:rFonts w:ascii="Verdana" w:hAnsi="Verdana" w:cs="Arial"/>
          <w:b/>
          <w:sz w:val="36"/>
          <w:szCs w:val="36"/>
        </w:rPr>
        <w:t>istory</w:t>
      </w:r>
      <w:bookmarkEnd w:id="9"/>
      <w:bookmarkEnd w:id="10"/>
      <w:bookmarkEnd w:id="11"/>
    </w:p>
    <w:p w14:paraId="11927D11" w14:textId="77777777" w:rsidR="00814A85" w:rsidRPr="004404B0" w:rsidRDefault="00814A85" w:rsidP="002A403A">
      <w:pPr>
        <w:rPr>
          <w:rFonts w:ascii="Verdana" w:hAnsi="Verdana" w:cs="Arial"/>
          <w:b/>
          <w:sz w:val="36"/>
          <w:szCs w:val="36"/>
        </w:rPr>
      </w:pPr>
    </w:p>
    <w:p w14:paraId="3BD4B6BD" w14:textId="77777777" w:rsidR="00814A85" w:rsidRPr="004404B0" w:rsidRDefault="00DA18CF" w:rsidP="008D5FE8">
      <w:pPr>
        <w:rPr>
          <w:rFonts w:ascii="Verdana" w:hAnsi="Verdana"/>
        </w:rPr>
      </w:pPr>
      <w:r w:rsidRPr="004404B0">
        <w:rPr>
          <w:rFonts w:ascii="Verdana" w:hAnsi="Verdana"/>
        </w:rPr>
        <w:t xml:space="preserve">Describe the changes made and the reason for the change between the </w:t>
      </w:r>
      <w:r w:rsidR="00600722" w:rsidRPr="004404B0">
        <w:rPr>
          <w:rFonts w:ascii="Verdana" w:hAnsi="Verdana"/>
        </w:rPr>
        <w:t>revisions</w:t>
      </w:r>
      <w:r w:rsidRPr="004404B0">
        <w:rPr>
          <w:rFonts w:ascii="Verdana" w:hAnsi="Verdana"/>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1"/>
        <w:gridCol w:w="4110"/>
        <w:gridCol w:w="2268"/>
      </w:tblGrid>
      <w:tr w:rsidR="00DA18CF" w:rsidRPr="004404B0" w14:paraId="20B1DE06" w14:textId="77777777" w:rsidTr="00B01069">
        <w:tc>
          <w:tcPr>
            <w:tcW w:w="993" w:type="dxa"/>
            <w:shd w:val="clear" w:color="auto" w:fill="C0C0C0"/>
          </w:tcPr>
          <w:p w14:paraId="6A734806" w14:textId="77777777" w:rsidR="00DA18CF" w:rsidRPr="004404B0" w:rsidRDefault="00DA18CF" w:rsidP="001230AF">
            <w:pPr>
              <w:rPr>
                <w:rFonts w:ascii="Verdana" w:hAnsi="Verdana"/>
                <w:b/>
              </w:rPr>
            </w:pPr>
            <w:r w:rsidRPr="004404B0">
              <w:rPr>
                <w:rFonts w:ascii="Verdana" w:hAnsi="Verdana"/>
                <w:b/>
              </w:rPr>
              <w:t>Revision</w:t>
            </w:r>
          </w:p>
        </w:tc>
        <w:tc>
          <w:tcPr>
            <w:tcW w:w="1701" w:type="dxa"/>
            <w:shd w:val="clear" w:color="auto" w:fill="C0C0C0"/>
          </w:tcPr>
          <w:p w14:paraId="639F0670" w14:textId="77777777" w:rsidR="00DA18CF" w:rsidRPr="004404B0" w:rsidRDefault="005B6B91" w:rsidP="001230AF">
            <w:pPr>
              <w:rPr>
                <w:rFonts w:ascii="Verdana" w:hAnsi="Verdana"/>
                <w:b/>
              </w:rPr>
            </w:pPr>
            <w:r w:rsidRPr="004404B0">
              <w:rPr>
                <w:rFonts w:ascii="Verdana" w:hAnsi="Verdana"/>
                <w:b/>
              </w:rPr>
              <w:t>D</w:t>
            </w:r>
            <w:r w:rsidR="00481308" w:rsidRPr="004404B0">
              <w:rPr>
                <w:rFonts w:ascii="Verdana" w:hAnsi="Verdana"/>
                <w:b/>
              </w:rPr>
              <w:t>ate</w:t>
            </w:r>
          </w:p>
        </w:tc>
        <w:tc>
          <w:tcPr>
            <w:tcW w:w="4110" w:type="dxa"/>
            <w:shd w:val="clear" w:color="auto" w:fill="C0C0C0"/>
          </w:tcPr>
          <w:p w14:paraId="66C6E4FB" w14:textId="77777777" w:rsidR="00DA18CF" w:rsidRPr="004404B0" w:rsidRDefault="00481308" w:rsidP="001230AF">
            <w:pPr>
              <w:rPr>
                <w:rFonts w:ascii="Verdana" w:hAnsi="Verdana"/>
                <w:b/>
              </w:rPr>
            </w:pPr>
            <w:r w:rsidRPr="004404B0">
              <w:rPr>
                <w:rFonts w:ascii="Verdana" w:hAnsi="Verdana"/>
                <w:b/>
              </w:rPr>
              <w:t>Description of c</w:t>
            </w:r>
            <w:r w:rsidR="00DA18CF" w:rsidRPr="004404B0">
              <w:rPr>
                <w:rFonts w:ascii="Verdana" w:hAnsi="Verdana"/>
                <w:b/>
              </w:rPr>
              <w:t>hanges</w:t>
            </w:r>
          </w:p>
        </w:tc>
        <w:tc>
          <w:tcPr>
            <w:tcW w:w="2268" w:type="dxa"/>
            <w:shd w:val="clear" w:color="auto" w:fill="C0C0C0"/>
          </w:tcPr>
          <w:p w14:paraId="774B5968" w14:textId="77777777" w:rsidR="00DA18CF" w:rsidRPr="004404B0" w:rsidRDefault="00DA18CF" w:rsidP="001230AF">
            <w:pPr>
              <w:rPr>
                <w:rFonts w:ascii="Verdana" w:hAnsi="Verdana"/>
                <w:b/>
              </w:rPr>
            </w:pPr>
            <w:r w:rsidRPr="004404B0">
              <w:rPr>
                <w:rFonts w:ascii="Verdana" w:hAnsi="Verdana"/>
                <w:b/>
              </w:rPr>
              <w:t>Author</w:t>
            </w:r>
          </w:p>
        </w:tc>
      </w:tr>
      <w:tr w:rsidR="00DA18CF" w:rsidRPr="004404B0" w14:paraId="1E12083A" w14:textId="77777777" w:rsidTr="00B01069">
        <w:tc>
          <w:tcPr>
            <w:tcW w:w="993" w:type="dxa"/>
          </w:tcPr>
          <w:p w14:paraId="629F4DBD" w14:textId="77777777" w:rsidR="00DA18CF" w:rsidRPr="004404B0" w:rsidRDefault="00901CA9" w:rsidP="001230AF">
            <w:pPr>
              <w:rPr>
                <w:rFonts w:ascii="Verdana" w:hAnsi="Verdana"/>
              </w:rPr>
            </w:pPr>
            <w:r w:rsidRPr="004404B0">
              <w:rPr>
                <w:rFonts w:ascii="Verdana" w:hAnsi="Verdana"/>
              </w:rPr>
              <w:t>P1.0-1</w:t>
            </w:r>
          </w:p>
        </w:tc>
        <w:tc>
          <w:tcPr>
            <w:tcW w:w="1701" w:type="dxa"/>
          </w:tcPr>
          <w:p w14:paraId="14764965" w14:textId="77777777" w:rsidR="00DA18CF" w:rsidRPr="004404B0" w:rsidRDefault="00D80FD6" w:rsidP="00671B7B">
            <w:pPr>
              <w:rPr>
                <w:rFonts w:ascii="Verdana" w:hAnsi="Verdana"/>
              </w:rPr>
            </w:pPr>
            <w:r w:rsidRPr="004404B0">
              <w:rPr>
                <w:rFonts w:ascii="Verdana" w:hAnsi="Verdana"/>
              </w:rPr>
              <w:t>2016-05</w:t>
            </w:r>
            <w:r w:rsidR="006E45B9" w:rsidRPr="004404B0">
              <w:rPr>
                <w:rFonts w:ascii="Verdana" w:hAnsi="Verdana"/>
              </w:rPr>
              <w:t>-</w:t>
            </w:r>
            <w:r w:rsidRPr="004404B0">
              <w:rPr>
                <w:rFonts w:ascii="Verdana" w:hAnsi="Verdana"/>
              </w:rPr>
              <w:t>31</w:t>
            </w:r>
          </w:p>
        </w:tc>
        <w:tc>
          <w:tcPr>
            <w:tcW w:w="4110" w:type="dxa"/>
          </w:tcPr>
          <w:p w14:paraId="18EA533A" w14:textId="77777777" w:rsidR="00DA18CF" w:rsidRPr="004404B0" w:rsidRDefault="005D4E60" w:rsidP="00D80FD6">
            <w:pPr>
              <w:rPr>
                <w:rFonts w:ascii="Verdana" w:hAnsi="Verdana"/>
              </w:rPr>
            </w:pPr>
            <w:r w:rsidRPr="004404B0">
              <w:rPr>
                <w:rFonts w:ascii="Verdana" w:hAnsi="Verdana"/>
              </w:rPr>
              <w:t>Created</w:t>
            </w:r>
            <w:r w:rsidR="00FC20A7" w:rsidRPr="004404B0">
              <w:rPr>
                <w:rFonts w:ascii="Verdana" w:hAnsi="Verdana"/>
              </w:rPr>
              <w:t xml:space="preserve"> </w:t>
            </w:r>
            <w:r w:rsidR="00D80FD6" w:rsidRPr="004404B0">
              <w:rPr>
                <w:rFonts w:ascii="Verdana" w:hAnsi="Verdana"/>
              </w:rPr>
              <w:t>draft version</w:t>
            </w:r>
          </w:p>
        </w:tc>
        <w:tc>
          <w:tcPr>
            <w:tcW w:w="2268" w:type="dxa"/>
          </w:tcPr>
          <w:p w14:paraId="7087A000" w14:textId="77777777" w:rsidR="00DA18CF" w:rsidRPr="004404B0" w:rsidRDefault="00D80FD6" w:rsidP="001230AF">
            <w:pPr>
              <w:rPr>
                <w:rFonts w:ascii="Verdana" w:hAnsi="Verdana"/>
              </w:rPr>
            </w:pPr>
            <w:proofErr w:type="spellStart"/>
            <w:r w:rsidRPr="004404B0">
              <w:rPr>
                <w:rFonts w:ascii="Verdana" w:hAnsi="Verdana"/>
              </w:rPr>
              <w:t>Hariharan</w:t>
            </w:r>
            <w:proofErr w:type="spellEnd"/>
          </w:p>
        </w:tc>
      </w:tr>
      <w:tr w:rsidR="00671B7B" w:rsidRPr="004404B0" w14:paraId="21EF2A75" w14:textId="77777777" w:rsidTr="00B01069">
        <w:tc>
          <w:tcPr>
            <w:tcW w:w="993" w:type="dxa"/>
          </w:tcPr>
          <w:p w14:paraId="34D26606" w14:textId="77777777" w:rsidR="00671B7B" w:rsidRPr="004404B0" w:rsidRDefault="008E3A3D" w:rsidP="001230AF">
            <w:pPr>
              <w:rPr>
                <w:rFonts w:ascii="Verdana" w:hAnsi="Verdana"/>
              </w:rPr>
            </w:pPr>
            <w:r w:rsidRPr="004404B0">
              <w:rPr>
                <w:rFonts w:ascii="Verdana" w:hAnsi="Verdana"/>
              </w:rPr>
              <w:t>P1.0-2</w:t>
            </w:r>
          </w:p>
        </w:tc>
        <w:tc>
          <w:tcPr>
            <w:tcW w:w="1701" w:type="dxa"/>
          </w:tcPr>
          <w:p w14:paraId="06A0BC90" w14:textId="77777777" w:rsidR="00671B7B" w:rsidRPr="004404B0" w:rsidRDefault="008E3A3D" w:rsidP="00A4644F">
            <w:pPr>
              <w:rPr>
                <w:rFonts w:ascii="Verdana" w:hAnsi="Verdana"/>
              </w:rPr>
            </w:pPr>
            <w:r w:rsidRPr="004404B0">
              <w:rPr>
                <w:rFonts w:ascii="Verdana" w:hAnsi="Verdana"/>
              </w:rPr>
              <w:t>2016-06-</w:t>
            </w:r>
            <w:r w:rsidR="00A4644F" w:rsidRPr="004404B0">
              <w:rPr>
                <w:rFonts w:ascii="Verdana" w:hAnsi="Verdana"/>
              </w:rPr>
              <w:t>09</w:t>
            </w:r>
          </w:p>
        </w:tc>
        <w:tc>
          <w:tcPr>
            <w:tcW w:w="4110" w:type="dxa"/>
          </w:tcPr>
          <w:p w14:paraId="5F6EA59F" w14:textId="77777777" w:rsidR="00671B7B" w:rsidRPr="004404B0" w:rsidRDefault="008E3A3D" w:rsidP="003E7504">
            <w:pPr>
              <w:rPr>
                <w:rFonts w:ascii="Verdana" w:hAnsi="Verdana"/>
              </w:rPr>
            </w:pPr>
            <w:r w:rsidRPr="004404B0">
              <w:rPr>
                <w:rFonts w:ascii="Verdana" w:hAnsi="Verdana"/>
              </w:rPr>
              <w:t xml:space="preserve">Refined after the meeting with </w:t>
            </w:r>
            <w:r w:rsidR="003E7504" w:rsidRPr="004404B0">
              <w:rPr>
                <w:rFonts w:ascii="Verdana" w:hAnsi="Verdana"/>
              </w:rPr>
              <w:t xml:space="preserve">Solution owner Tim &amp; other </w:t>
            </w:r>
            <w:r w:rsidRPr="004404B0">
              <w:rPr>
                <w:rFonts w:ascii="Verdana" w:hAnsi="Verdana"/>
              </w:rPr>
              <w:t>stake holders</w:t>
            </w:r>
          </w:p>
        </w:tc>
        <w:tc>
          <w:tcPr>
            <w:tcW w:w="2268" w:type="dxa"/>
          </w:tcPr>
          <w:p w14:paraId="32D49F47" w14:textId="77777777" w:rsidR="00671B7B" w:rsidRPr="004404B0" w:rsidRDefault="008E3A3D" w:rsidP="007D3016">
            <w:pPr>
              <w:rPr>
                <w:rFonts w:ascii="Verdana" w:hAnsi="Verdana"/>
              </w:rPr>
            </w:pPr>
            <w:proofErr w:type="spellStart"/>
            <w:r w:rsidRPr="004404B0">
              <w:rPr>
                <w:rFonts w:ascii="Verdana" w:hAnsi="Verdana"/>
              </w:rPr>
              <w:t>Hariharan</w:t>
            </w:r>
            <w:proofErr w:type="spellEnd"/>
          </w:p>
        </w:tc>
      </w:tr>
      <w:tr w:rsidR="005A5C27" w:rsidRPr="004404B0" w14:paraId="4379B083" w14:textId="77777777" w:rsidTr="00B01069">
        <w:tc>
          <w:tcPr>
            <w:tcW w:w="993" w:type="dxa"/>
          </w:tcPr>
          <w:p w14:paraId="6F3C7ECD" w14:textId="77777777" w:rsidR="005A5C27" w:rsidRPr="004404B0" w:rsidRDefault="00814A85" w:rsidP="005A5C27">
            <w:pPr>
              <w:rPr>
                <w:rFonts w:ascii="Verdana" w:hAnsi="Verdana"/>
              </w:rPr>
            </w:pPr>
            <w:r w:rsidRPr="004404B0">
              <w:rPr>
                <w:rFonts w:ascii="Verdana" w:hAnsi="Verdana"/>
              </w:rPr>
              <w:t>P1.0-3</w:t>
            </w:r>
          </w:p>
        </w:tc>
        <w:tc>
          <w:tcPr>
            <w:tcW w:w="1701" w:type="dxa"/>
          </w:tcPr>
          <w:p w14:paraId="7ED9766E" w14:textId="77777777" w:rsidR="005A5C27" w:rsidRPr="004404B0" w:rsidRDefault="00814A85" w:rsidP="005A5C27">
            <w:pPr>
              <w:rPr>
                <w:rFonts w:ascii="Verdana" w:hAnsi="Verdana"/>
              </w:rPr>
            </w:pPr>
            <w:r w:rsidRPr="004404B0">
              <w:rPr>
                <w:rFonts w:ascii="Verdana" w:hAnsi="Verdana"/>
              </w:rPr>
              <w:t>2016-06-20</w:t>
            </w:r>
          </w:p>
        </w:tc>
        <w:tc>
          <w:tcPr>
            <w:tcW w:w="4110" w:type="dxa"/>
          </w:tcPr>
          <w:p w14:paraId="77A152D1" w14:textId="77777777" w:rsidR="005A5C27" w:rsidRPr="004404B0" w:rsidRDefault="00814A85" w:rsidP="00B01069">
            <w:pPr>
              <w:rPr>
                <w:rFonts w:ascii="Verdana" w:hAnsi="Verdana"/>
              </w:rPr>
            </w:pPr>
            <w:r w:rsidRPr="004404B0">
              <w:rPr>
                <w:rFonts w:ascii="Verdana" w:hAnsi="Verdana"/>
              </w:rPr>
              <w:t xml:space="preserve">Updated the NFR </w:t>
            </w:r>
            <w:r w:rsidR="008064FC" w:rsidRPr="004404B0">
              <w:rPr>
                <w:rFonts w:ascii="Verdana" w:hAnsi="Verdana"/>
              </w:rPr>
              <w:t>requirements</w:t>
            </w:r>
          </w:p>
        </w:tc>
        <w:tc>
          <w:tcPr>
            <w:tcW w:w="2268" w:type="dxa"/>
          </w:tcPr>
          <w:p w14:paraId="02F31BAF" w14:textId="77777777" w:rsidR="005A5C27" w:rsidRPr="004404B0" w:rsidRDefault="00814A85" w:rsidP="007D3016">
            <w:pPr>
              <w:rPr>
                <w:rFonts w:ascii="Verdana" w:hAnsi="Verdana"/>
              </w:rPr>
            </w:pPr>
            <w:proofErr w:type="spellStart"/>
            <w:r w:rsidRPr="004404B0">
              <w:rPr>
                <w:rFonts w:ascii="Verdana" w:hAnsi="Verdana"/>
              </w:rPr>
              <w:t>Hariharan</w:t>
            </w:r>
            <w:proofErr w:type="spellEnd"/>
          </w:p>
        </w:tc>
      </w:tr>
      <w:tr w:rsidR="005D1846" w:rsidRPr="004404B0" w14:paraId="3FFE87B3" w14:textId="77777777" w:rsidTr="00B01069">
        <w:tc>
          <w:tcPr>
            <w:tcW w:w="993" w:type="dxa"/>
          </w:tcPr>
          <w:p w14:paraId="2E756450" w14:textId="77777777" w:rsidR="005D1846" w:rsidRPr="004404B0" w:rsidRDefault="005D1846" w:rsidP="005D1846">
            <w:pPr>
              <w:rPr>
                <w:rFonts w:ascii="Verdana" w:hAnsi="Verdana"/>
              </w:rPr>
            </w:pPr>
            <w:r w:rsidRPr="004404B0">
              <w:rPr>
                <w:rFonts w:ascii="Verdana" w:hAnsi="Verdana"/>
              </w:rPr>
              <w:t>P1.0-4</w:t>
            </w:r>
          </w:p>
        </w:tc>
        <w:tc>
          <w:tcPr>
            <w:tcW w:w="1701" w:type="dxa"/>
          </w:tcPr>
          <w:p w14:paraId="68962FEB" w14:textId="77777777" w:rsidR="005D1846" w:rsidRPr="004404B0" w:rsidRDefault="005D1846" w:rsidP="005D1846">
            <w:pPr>
              <w:rPr>
                <w:rFonts w:ascii="Verdana" w:hAnsi="Verdana"/>
              </w:rPr>
            </w:pPr>
            <w:r w:rsidRPr="004404B0">
              <w:rPr>
                <w:rFonts w:ascii="Verdana" w:hAnsi="Verdana"/>
              </w:rPr>
              <w:t>2016-06-22</w:t>
            </w:r>
          </w:p>
        </w:tc>
        <w:tc>
          <w:tcPr>
            <w:tcW w:w="4110" w:type="dxa"/>
          </w:tcPr>
          <w:p w14:paraId="64B948EC" w14:textId="77777777" w:rsidR="005D1846" w:rsidRPr="004404B0" w:rsidRDefault="005D1846" w:rsidP="005D1846">
            <w:pPr>
              <w:rPr>
                <w:rFonts w:ascii="Verdana" w:hAnsi="Verdana"/>
              </w:rPr>
            </w:pPr>
            <w:r w:rsidRPr="004404B0">
              <w:rPr>
                <w:rFonts w:ascii="Verdana" w:hAnsi="Verdana"/>
              </w:rPr>
              <w:t>Incorporated some of the review comments from Rahul.</w:t>
            </w:r>
          </w:p>
        </w:tc>
        <w:tc>
          <w:tcPr>
            <w:tcW w:w="2268" w:type="dxa"/>
          </w:tcPr>
          <w:p w14:paraId="332F7DEC" w14:textId="77777777" w:rsidR="005D1846" w:rsidRPr="004404B0" w:rsidRDefault="005D1846" w:rsidP="005D1846">
            <w:pPr>
              <w:rPr>
                <w:rFonts w:ascii="Verdana" w:hAnsi="Verdana"/>
              </w:rPr>
            </w:pPr>
            <w:proofErr w:type="spellStart"/>
            <w:r w:rsidRPr="004404B0">
              <w:rPr>
                <w:rFonts w:ascii="Verdana" w:hAnsi="Verdana"/>
              </w:rPr>
              <w:t>Hariharan</w:t>
            </w:r>
            <w:proofErr w:type="spellEnd"/>
          </w:p>
        </w:tc>
      </w:tr>
      <w:tr w:rsidR="005D1846" w:rsidRPr="004404B0" w14:paraId="2C4DCC3C" w14:textId="77777777" w:rsidTr="00B01069">
        <w:tc>
          <w:tcPr>
            <w:tcW w:w="993" w:type="dxa"/>
          </w:tcPr>
          <w:p w14:paraId="22A8A403" w14:textId="77777777" w:rsidR="005D1846" w:rsidRPr="004404B0" w:rsidRDefault="00B34E53" w:rsidP="001230AF">
            <w:pPr>
              <w:rPr>
                <w:rFonts w:ascii="Verdana" w:hAnsi="Verdana"/>
              </w:rPr>
            </w:pPr>
            <w:r w:rsidRPr="004404B0">
              <w:rPr>
                <w:rFonts w:ascii="Verdana" w:hAnsi="Verdana"/>
              </w:rPr>
              <w:t>P1.0-5</w:t>
            </w:r>
          </w:p>
        </w:tc>
        <w:tc>
          <w:tcPr>
            <w:tcW w:w="1701" w:type="dxa"/>
          </w:tcPr>
          <w:p w14:paraId="3AA8D398" w14:textId="77777777" w:rsidR="005D1846" w:rsidRPr="004404B0" w:rsidRDefault="00B34E53" w:rsidP="001230AF">
            <w:pPr>
              <w:rPr>
                <w:rFonts w:ascii="Verdana" w:hAnsi="Verdana"/>
              </w:rPr>
            </w:pPr>
            <w:r w:rsidRPr="004404B0">
              <w:rPr>
                <w:rFonts w:ascii="Verdana" w:hAnsi="Verdana"/>
              </w:rPr>
              <w:t>2016-07-15</w:t>
            </w:r>
          </w:p>
        </w:tc>
        <w:tc>
          <w:tcPr>
            <w:tcW w:w="4110" w:type="dxa"/>
          </w:tcPr>
          <w:p w14:paraId="79CA3326" w14:textId="77777777" w:rsidR="005D1846" w:rsidRPr="004404B0" w:rsidRDefault="00B34E53" w:rsidP="002C61E2">
            <w:pPr>
              <w:rPr>
                <w:rFonts w:ascii="Verdana" w:hAnsi="Verdana"/>
              </w:rPr>
            </w:pPr>
            <w:r w:rsidRPr="004404B0">
              <w:rPr>
                <w:rFonts w:ascii="Verdana" w:hAnsi="Verdana"/>
              </w:rPr>
              <w:t xml:space="preserve">Updated </w:t>
            </w:r>
            <w:r w:rsidR="002C61E2" w:rsidRPr="004404B0">
              <w:rPr>
                <w:rFonts w:ascii="Verdana" w:hAnsi="Verdana"/>
              </w:rPr>
              <w:t>solution outline section</w:t>
            </w:r>
          </w:p>
        </w:tc>
        <w:tc>
          <w:tcPr>
            <w:tcW w:w="2268" w:type="dxa"/>
          </w:tcPr>
          <w:p w14:paraId="5D193D34" w14:textId="77777777" w:rsidR="005D1846" w:rsidRPr="004404B0" w:rsidRDefault="00B34E53" w:rsidP="001230AF">
            <w:pPr>
              <w:rPr>
                <w:rFonts w:ascii="Verdana" w:hAnsi="Verdana"/>
              </w:rPr>
            </w:pPr>
            <w:r w:rsidRPr="004404B0">
              <w:rPr>
                <w:rFonts w:ascii="Verdana" w:hAnsi="Verdana"/>
              </w:rPr>
              <w:t>Sivarajan Chitraikani</w:t>
            </w:r>
          </w:p>
        </w:tc>
      </w:tr>
      <w:tr w:rsidR="00810ECF" w:rsidRPr="004404B0" w14:paraId="2C958500" w14:textId="77777777" w:rsidTr="00B01069">
        <w:tc>
          <w:tcPr>
            <w:tcW w:w="993" w:type="dxa"/>
          </w:tcPr>
          <w:p w14:paraId="3FA0D331" w14:textId="77777777" w:rsidR="00810ECF" w:rsidRPr="004404B0" w:rsidRDefault="00810ECF" w:rsidP="00C219B7">
            <w:pPr>
              <w:rPr>
                <w:rFonts w:ascii="Verdana" w:hAnsi="Verdana"/>
              </w:rPr>
            </w:pPr>
            <w:r w:rsidRPr="004404B0">
              <w:rPr>
                <w:rFonts w:ascii="Verdana" w:hAnsi="Verdana"/>
              </w:rPr>
              <w:t>P1.0-6</w:t>
            </w:r>
          </w:p>
        </w:tc>
        <w:tc>
          <w:tcPr>
            <w:tcW w:w="1701" w:type="dxa"/>
          </w:tcPr>
          <w:p w14:paraId="17D2DDE3" w14:textId="77777777" w:rsidR="00810ECF" w:rsidRPr="004404B0" w:rsidRDefault="00810ECF" w:rsidP="00C219B7">
            <w:pPr>
              <w:rPr>
                <w:rFonts w:ascii="Verdana" w:hAnsi="Verdana"/>
              </w:rPr>
            </w:pPr>
            <w:r w:rsidRPr="004404B0">
              <w:rPr>
                <w:rFonts w:ascii="Verdana" w:hAnsi="Verdana"/>
              </w:rPr>
              <w:t>2016-07-22</w:t>
            </w:r>
          </w:p>
        </w:tc>
        <w:tc>
          <w:tcPr>
            <w:tcW w:w="4110" w:type="dxa"/>
          </w:tcPr>
          <w:p w14:paraId="0F971433" w14:textId="77777777" w:rsidR="00810ECF" w:rsidRPr="004404B0" w:rsidRDefault="00810ECF" w:rsidP="002C61E2">
            <w:pPr>
              <w:rPr>
                <w:rFonts w:ascii="Verdana" w:hAnsi="Verdana"/>
              </w:rPr>
            </w:pPr>
            <w:r w:rsidRPr="004404B0">
              <w:rPr>
                <w:rFonts w:ascii="Verdana" w:hAnsi="Verdana"/>
              </w:rPr>
              <w:t>Reviewed and updated</w:t>
            </w:r>
          </w:p>
        </w:tc>
        <w:tc>
          <w:tcPr>
            <w:tcW w:w="2268" w:type="dxa"/>
          </w:tcPr>
          <w:p w14:paraId="31EEADFD" w14:textId="77777777" w:rsidR="00810ECF" w:rsidRPr="004404B0" w:rsidRDefault="00810ECF" w:rsidP="001230AF">
            <w:pPr>
              <w:rPr>
                <w:rFonts w:ascii="Verdana" w:hAnsi="Verdana"/>
              </w:rPr>
            </w:pPr>
            <w:r w:rsidRPr="004404B0">
              <w:rPr>
                <w:rFonts w:ascii="Verdana" w:hAnsi="Verdana"/>
              </w:rPr>
              <w:t>Abhijit Guhagarkar</w:t>
            </w:r>
          </w:p>
        </w:tc>
      </w:tr>
      <w:tr w:rsidR="00690F63" w:rsidRPr="004404B0" w14:paraId="26DD1949" w14:textId="77777777" w:rsidTr="00B01069">
        <w:tc>
          <w:tcPr>
            <w:tcW w:w="993" w:type="dxa"/>
          </w:tcPr>
          <w:p w14:paraId="7F1C0C6A" w14:textId="77777777" w:rsidR="00690F63" w:rsidRPr="004404B0" w:rsidRDefault="00690F63" w:rsidP="00C219B7">
            <w:pPr>
              <w:rPr>
                <w:rFonts w:ascii="Verdana" w:hAnsi="Verdana"/>
              </w:rPr>
            </w:pPr>
            <w:r w:rsidRPr="004404B0">
              <w:rPr>
                <w:rFonts w:ascii="Verdana" w:hAnsi="Verdana"/>
              </w:rPr>
              <w:t>P1.0-7</w:t>
            </w:r>
          </w:p>
        </w:tc>
        <w:tc>
          <w:tcPr>
            <w:tcW w:w="1701" w:type="dxa"/>
          </w:tcPr>
          <w:p w14:paraId="72154048" w14:textId="77777777" w:rsidR="00690F63" w:rsidRPr="004404B0" w:rsidRDefault="00690F63" w:rsidP="00C219B7">
            <w:pPr>
              <w:rPr>
                <w:rFonts w:ascii="Verdana" w:hAnsi="Verdana"/>
              </w:rPr>
            </w:pPr>
            <w:r w:rsidRPr="004404B0">
              <w:rPr>
                <w:rFonts w:ascii="Verdana" w:hAnsi="Verdana"/>
              </w:rPr>
              <w:t>2016-08-08</w:t>
            </w:r>
          </w:p>
        </w:tc>
        <w:tc>
          <w:tcPr>
            <w:tcW w:w="4110" w:type="dxa"/>
          </w:tcPr>
          <w:p w14:paraId="344FFB13" w14:textId="77777777" w:rsidR="00690F63" w:rsidRPr="004404B0" w:rsidRDefault="00690F63" w:rsidP="002C61E2">
            <w:pPr>
              <w:rPr>
                <w:rFonts w:ascii="Verdana" w:hAnsi="Verdana"/>
              </w:rPr>
            </w:pPr>
            <w:r w:rsidRPr="004404B0">
              <w:rPr>
                <w:rFonts w:ascii="Verdana" w:hAnsi="Verdana"/>
              </w:rPr>
              <w:t>Reviewed and add comments</w:t>
            </w:r>
          </w:p>
        </w:tc>
        <w:tc>
          <w:tcPr>
            <w:tcW w:w="2268" w:type="dxa"/>
          </w:tcPr>
          <w:p w14:paraId="7B5FD78C" w14:textId="77777777" w:rsidR="00690F63" w:rsidRPr="004404B0" w:rsidRDefault="00690F63" w:rsidP="001230AF">
            <w:pPr>
              <w:rPr>
                <w:rFonts w:ascii="Verdana" w:hAnsi="Verdana"/>
              </w:rPr>
            </w:pPr>
            <w:r w:rsidRPr="004404B0">
              <w:rPr>
                <w:rFonts w:ascii="Verdana" w:hAnsi="Verdana"/>
              </w:rPr>
              <w:t>Nha-Tien Nguyen</w:t>
            </w:r>
          </w:p>
        </w:tc>
      </w:tr>
      <w:tr w:rsidR="00EE06BF" w:rsidRPr="004404B0" w14:paraId="798C0D87" w14:textId="77777777" w:rsidTr="00B01069">
        <w:tc>
          <w:tcPr>
            <w:tcW w:w="993" w:type="dxa"/>
          </w:tcPr>
          <w:p w14:paraId="0B1FD014" w14:textId="77777777" w:rsidR="00EE06BF" w:rsidRPr="004404B0" w:rsidRDefault="00EE06BF" w:rsidP="00C219B7">
            <w:pPr>
              <w:rPr>
                <w:rFonts w:ascii="Verdana" w:hAnsi="Verdana"/>
              </w:rPr>
            </w:pPr>
            <w:r w:rsidRPr="004404B0">
              <w:rPr>
                <w:rFonts w:ascii="Verdana" w:hAnsi="Verdana"/>
              </w:rPr>
              <w:t>P1.0-8</w:t>
            </w:r>
          </w:p>
        </w:tc>
        <w:tc>
          <w:tcPr>
            <w:tcW w:w="1701" w:type="dxa"/>
          </w:tcPr>
          <w:p w14:paraId="5E7E387A" w14:textId="77777777" w:rsidR="00EE06BF" w:rsidRPr="004404B0" w:rsidRDefault="00EE06BF" w:rsidP="00C219B7">
            <w:pPr>
              <w:rPr>
                <w:rFonts w:ascii="Verdana" w:hAnsi="Verdana"/>
              </w:rPr>
            </w:pPr>
            <w:r w:rsidRPr="004404B0">
              <w:rPr>
                <w:rFonts w:ascii="Verdana" w:hAnsi="Verdana"/>
              </w:rPr>
              <w:t>2016-08-15</w:t>
            </w:r>
          </w:p>
        </w:tc>
        <w:tc>
          <w:tcPr>
            <w:tcW w:w="4110" w:type="dxa"/>
          </w:tcPr>
          <w:p w14:paraId="2B49766A" w14:textId="77777777" w:rsidR="00EE06BF" w:rsidRPr="004404B0" w:rsidRDefault="00EE06BF" w:rsidP="002C61E2">
            <w:pPr>
              <w:rPr>
                <w:rFonts w:ascii="Verdana" w:hAnsi="Verdana"/>
              </w:rPr>
            </w:pPr>
            <w:r w:rsidRPr="004404B0">
              <w:rPr>
                <w:rFonts w:ascii="Verdana" w:hAnsi="Verdana"/>
              </w:rPr>
              <w:t>Updated the document based on Nha-Tien review comments</w:t>
            </w:r>
          </w:p>
        </w:tc>
        <w:tc>
          <w:tcPr>
            <w:tcW w:w="2268" w:type="dxa"/>
          </w:tcPr>
          <w:p w14:paraId="3C508F09" w14:textId="77777777" w:rsidR="00EE06BF" w:rsidRPr="004404B0" w:rsidRDefault="00EE06BF" w:rsidP="001230AF">
            <w:pPr>
              <w:rPr>
                <w:rFonts w:ascii="Verdana" w:hAnsi="Verdana"/>
              </w:rPr>
            </w:pPr>
            <w:r w:rsidRPr="004404B0">
              <w:rPr>
                <w:rFonts w:ascii="Verdana" w:hAnsi="Verdana"/>
              </w:rPr>
              <w:t>Sivarajan Chitraikani</w:t>
            </w:r>
          </w:p>
        </w:tc>
      </w:tr>
      <w:tr w:rsidR="0031539A" w:rsidRPr="004404B0" w14:paraId="16B873C4" w14:textId="77777777" w:rsidTr="00B01069">
        <w:tc>
          <w:tcPr>
            <w:tcW w:w="993" w:type="dxa"/>
          </w:tcPr>
          <w:p w14:paraId="0CEFFC44" w14:textId="77777777" w:rsidR="0031539A" w:rsidRPr="004404B0" w:rsidRDefault="0031539A" w:rsidP="00C219B7">
            <w:pPr>
              <w:rPr>
                <w:rFonts w:ascii="Verdana" w:hAnsi="Verdana"/>
              </w:rPr>
            </w:pPr>
            <w:r w:rsidRPr="004404B0">
              <w:rPr>
                <w:rFonts w:ascii="Verdana" w:hAnsi="Verdana"/>
              </w:rPr>
              <w:t>P1.0-9</w:t>
            </w:r>
          </w:p>
        </w:tc>
        <w:tc>
          <w:tcPr>
            <w:tcW w:w="1701" w:type="dxa"/>
          </w:tcPr>
          <w:p w14:paraId="6DAD78DE" w14:textId="77777777" w:rsidR="0031539A" w:rsidRPr="004404B0" w:rsidRDefault="0031539A" w:rsidP="00C219B7">
            <w:pPr>
              <w:rPr>
                <w:rFonts w:ascii="Verdana" w:hAnsi="Verdana"/>
              </w:rPr>
            </w:pPr>
            <w:r w:rsidRPr="004404B0">
              <w:rPr>
                <w:rFonts w:ascii="Verdana" w:hAnsi="Verdana"/>
              </w:rPr>
              <w:t>2016-08-23</w:t>
            </w:r>
          </w:p>
        </w:tc>
        <w:tc>
          <w:tcPr>
            <w:tcW w:w="4110" w:type="dxa"/>
          </w:tcPr>
          <w:p w14:paraId="3302D762" w14:textId="77777777" w:rsidR="0031539A" w:rsidRPr="004404B0" w:rsidRDefault="0031539A" w:rsidP="002C61E2">
            <w:pPr>
              <w:rPr>
                <w:rFonts w:ascii="Verdana" w:hAnsi="Verdana"/>
              </w:rPr>
            </w:pPr>
            <w:r w:rsidRPr="004404B0">
              <w:rPr>
                <w:rFonts w:ascii="Verdana" w:hAnsi="Verdana"/>
              </w:rPr>
              <w:t>Updated  the document based on Tim Ellmers review comments</w:t>
            </w:r>
          </w:p>
        </w:tc>
        <w:tc>
          <w:tcPr>
            <w:tcW w:w="2268" w:type="dxa"/>
          </w:tcPr>
          <w:p w14:paraId="0F0D9276" w14:textId="77777777" w:rsidR="0031539A" w:rsidRPr="004404B0" w:rsidRDefault="0031539A" w:rsidP="001230AF">
            <w:pPr>
              <w:rPr>
                <w:rFonts w:ascii="Verdana" w:hAnsi="Verdana"/>
              </w:rPr>
            </w:pPr>
            <w:r w:rsidRPr="004404B0">
              <w:rPr>
                <w:rFonts w:ascii="Verdana" w:hAnsi="Verdana"/>
              </w:rPr>
              <w:t>Sivarajan Chitraikani</w:t>
            </w:r>
          </w:p>
        </w:tc>
      </w:tr>
      <w:tr w:rsidR="00B3516F" w:rsidRPr="004404B0" w14:paraId="5104C236" w14:textId="77777777" w:rsidTr="00B01069">
        <w:tc>
          <w:tcPr>
            <w:tcW w:w="993" w:type="dxa"/>
          </w:tcPr>
          <w:p w14:paraId="3D3DD0D6" w14:textId="77777777" w:rsidR="00B3516F" w:rsidRPr="004404B0" w:rsidRDefault="00B3516F" w:rsidP="00C219B7">
            <w:pPr>
              <w:rPr>
                <w:rFonts w:ascii="Verdana" w:hAnsi="Verdana"/>
              </w:rPr>
            </w:pPr>
            <w:r w:rsidRPr="004404B0">
              <w:rPr>
                <w:rFonts w:ascii="Verdana" w:hAnsi="Verdana"/>
              </w:rPr>
              <w:t>P1.0-10</w:t>
            </w:r>
          </w:p>
        </w:tc>
        <w:tc>
          <w:tcPr>
            <w:tcW w:w="1701" w:type="dxa"/>
          </w:tcPr>
          <w:p w14:paraId="07818926" w14:textId="77777777" w:rsidR="00B3516F" w:rsidRPr="004404B0" w:rsidRDefault="00B3516F" w:rsidP="00C219B7">
            <w:pPr>
              <w:rPr>
                <w:rFonts w:ascii="Verdana" w:hAnsi="Verdana"/>
              </w:rPr>
            </w:pPr>
            <w:r w:rsidRPr="004404B0">
              <w:rPr>
                <w:rFonts w:ascii="Verdana" w:hAnsi="Verdana"/>
              </w:rPr>
              <w:t>2016-08-29</w:t>
            </w:r>
          </w:p>
        </w:tc>
        <w:tc>
          <w:tcPr>
            <w:tcW w:w="4110" w:type="dxa"/>
          </w:tcPr>
          <w:p w14:paraId="0F771D65" w14:textId="77777777" w:rsidR="00B3516F" w:rsidRPr="004404B0" w:rsidRDefault="00B3516F" w:rsidP="002C61E2">
            <w:pPr>
              <w:rPr>
                <w:rFonts w:ascii="Verdana" w:hAnsi="Verdana"/>
              </w:rPr>
            </w:pPr>
            <w:r w:rsidRPr="004404B0">
              <w:rPr>
                <w:rFonts w:ascii="Verdana" w:hAnsi="Verdana"/>
              </w:rPr>
              <w:t>Review done by IKEA PMs</w:t>
            </w:r>
          </w:p>
        </w:tc>
        <w:tc>
          <w:tcPr>
            <w:tcW w:w="2268" w:type="dxa"/>
          </w:tcPr>
          <w:p w14:paraId="67AF7412" w14:textId="77777777" w:rsidR="00B3516F" w:rsidRPr="004404B0" w:rsidRDefault="00B3516F" w:rsidP="001230AF">
            <w:pPr>
              <w:rPr>
                <w:rFonts w:ascii="Verdana" w:hAnsi="Verdana"/>
              </w:rPr>
            </w:pPr>
            <w:r w:rsidRPr="004404B0">
              <w:rPr>
                <w:rFonts w:ascii="Verdana" w:hAnsi="Verdana"/>
              </w:rPr>
              <w:t>Tim Ellmers, Rolf Medina</w:t>
            </w:r>
          </w:p>
        </w:tc>
      </w:tr>
      <w:tr w:rsidR="00500813" w:rsidRPr="004404B0" w14:paraId="22406E48" w14:textId="77777777" w:rsidTr="00B01069">
        <w:tc>
          <w:tcPr>
            <w:tcW w:w="993" w:type="dxa"/>
          </w:tcPr>
          <w:p w14:paraId="3E9B6C22" w14:textId="77777777" w:rsidR="00500813" w:rsidRPr="004404B0" w:rsidRDefault="00500813" w:rsidP="00C219B7">
            <w:pPr>
              <w:rPr>
                <w:rFonts w:ascii="Verdana" w:hAnsi="Verdana"/>
              </w:rPr>
            </w:pPr>
            <w:r>
              <w:rPr>
                <w:rFonts w:ascii="Verdana" w:hAnsi="Verdana"/>
              </w:rPr>
              <w:t>P1.0-11</w:t>
            </w:r>
          </w:p>
        </w:tc>
        <w:tc>
          <w:tcPr>
            <w:tcW w:w="1701" w:type="dxa"/>
          </w:tcPr>
          <w:p w14:paraId="6B901802" w14:textId="77777777" w:rsidR="00500813" w:rsidRPr="004404B0" w:rsidRDefault="00500813" w:rsidP="000C2743">
            <w:pPr>
              <w:rPr>
                <w:rFonts w:ascii="Verdana" w:hAnsi="Verdana"/>
              </w:rPr>
            </w:pPr>
            <w:r w:rsidRPr="004404B0">
              <w:rPr>
                <w:rFonts w:ascii="Verdana" w:hAnsi="Verdana"/>
              </w:rPr>
              <w:t>2016-08-</w:t>
            </w:r>
            <w:r>
              <w:rPr>
                <w:rFonts w:ascii="Verdana" w:hAnsi="Verdana"/>
              </w:rPr>
              <w:t>3</w:t>
            </w:r>
            <w:r w:rsidR="000C2743">
              <w:rPr>
                <w:rFonts w:ascii="Verdana" w:hAnsi="Verdana"/>
              </w:rPr>
              <w:t>1</w:t>
            </w:r>
          </w:p>
        </w:tc>
        <w:tc>
          <w:tcPr>
            <w:tcW w:w="4110" w:type="dxa"/>
          </w:tcPr>
          <w:p w14:paraId="11F605C2" w14:textId="77777777" w:rsidR="00500813" w:rsidRPr="004404B0" w:rsidRDefault="00500813" w:rsidP="002C61E2">
            <w:pPr>
              <w:rPr>
                <w:rFonts w:ascii="Verdana" w:hAnsi="Verdana"/>
              </w:rPr>
            </w:pPr>
            <w:r w:rsidRPr="004404B0">
              <w:rPr>
                <w:rFonts w:ascii="Verdana" w:hAnsi="Verdana"/>
              </w:rPr>
              <w:t xml:space="preserve">Updated  the document based on </w:t>
            </w:r>
            <w:r>
              <w:rPr>
                <w:rFonts w:ascii="Verdana" w:hAnsi="Verdana"/>
              </w:rPr>
              <w:t>IKEA PMs</w:t>
            </w:r>
            <w:r w:rsidR="002528B8">
              <w:rPr>
                <w:rFonts w:ascii="Verdana" w:hAnsi="Verdana"/>
              </w:rPr>
              <w:t xml:space="preserve"> &amp; Nha-Tien</w:t>
            </w:r>
            <w:r w:rsidRPr="004404B0">
              <w:rPr>
                <w:rFonts w:ascii="Verdana" w:hAnsi="Verdana"/>
              </w:rPr>
              <w:t xml:space="preserve"> review comments</w:t>
            </w:r>
          </w:p>
        </w:tc>
        <w:tc>
          <w:tcPr>
            <w:tcW w:w="2268" w:type="dxa"/>
          </w:tcPr>
          <w:p w14:paraId="26478EDD" w14:textId="77777777" w:rsidR="00500813" w:rsidRPr="004404B0" w:rsidRDefault="00500813" w:rsidP="001230AF">
            <w:pPr>
              <w:rPr>
                <w:rFonts w:ascii="Verdana" w:hAnsi="Verdana"/>
              </w:rPr>
            </w:pPr>
            <w:r w:rsidRPr="004404B0">
              <w:rPr>
                <w:rFonts w:ascii="Verdana" w:hAnsi="Verdana"/>
              </w:rPr>
              <w:t>Sivarajan Chitraikani</w:t>
            </w:r>
          </w:p>
        </w:tc>
      </w:tr>
      <w:tr w:rsidR="00BF67DF" w:rsidRPr="004404B0" w14:paraId="2D15C10A" w14:textId="77777777" w:rsidTr="00B01069">
        <w:trPr>
          <w:ins w:id="12" w:author="Nha-Tien Nguyen" w:date="2016-09-02T11:55:00Z"/>
        </w:trPr>
        <w:tc>
          <w:tcPr>
            <w:tcW w:w="993" w:type="dxa"/>
          </w:tcPr>
          <w:p w14:paraId="7B6AA342" w14:textId="0B075903" w:rsidR="00BF67DF" w:rsidRDefault="00BF67DF" w:rsidP="00C219B7">
            <w:pPr>
              <w:rPr>
                <w:ins w:id="13" w:author="Nha-Tien Nguyen" w:date="2016-09-02T11:55:00Z"/>
                <w:rFonts w:ascii="Verdana" w:hAnsi="Verdana"/>
              </w:rPr>
            </w:pPr>
            <w:ins w:id="14" w:author="Nha-Tien Nguyen" w:date="2016-09-02T11:55:00Z">
              <w:r>
                <w:rPr>
                  <w:rFonts w:ascii="Verdana" w:hAnsi="Verdana"/>
                </w:rPr>
                <w:t>P1.0-12</w:t>
              </w:r>
            </w:ins>
          </w:p>
        </w:tc>
        <w:tc>
          <w:tcPr>
            <w:tcW w:w="1701" w:type="dxa"/>
          </w:tcPr>
          <w:p w14:paraId="45061C87" w14:textId="33EE7366" w:rsidR="00BF67DF" w:rsidRPr="004404B0" w:rsidRDefault="00BF67DF" w:rsidP="000C2743">
            <w:pPr>
              <w:rPr>
                <w:ins w:id="15" w:author="Nha-Tien Nguyen" w:date="2016-09-02T11:55:00Z"/>
                <w:rFonts w:ascii="Verdana" w:hAnsi="Verdana"/>
              </w:rPr>
            </w:pPr>
            <w:ins w:id="16" w:author="Nha-Tien Nguyen" w:date="2016-09-02T11:55:00Z">
              <w:r>
                <w:rPr>
                  <w:rFonts w:ascii="Verdana" w:hAnsi="Verdana"/>
                </w:rPr>
                <w:t>2016-09-02</w:t>
              </w:r>
            </w:ins>
          </w:p>
        </w:tc>
        <w:tc>
          <w:tcPr>
            <w:tcW w:w="4110" w:type="dxa"/>
          </w:tcPr>
          <w:p w14:paraId="16814322" w14:textId="5DCDE971" w:rsidR="00BF67DF" w:rsidRPr="004404B0" w:rsidRDefault="00BF67DF" w:rsidP="002C61E2">
            <w:pPr>
              <w:rPr>
                <w:ins w:id="17" w:author="Nha-Tien Nguyen" w:date="2016-09-02T11:55:00Z"/>
                <w:rFonts w:ascii="Verdana" w:hAnsi="Verdana"/>
              </w:rPr>
            </w:pPr>
            <w:ins w:id="18" w:author="Nha-Tien Nguyen" w:date="2016-09-02T11:55:00Z">
              <w:r>
                <w:rPr>
                  <w:rFonts w:ascii="Verdana" w:hAnsi="Verdana"/>
                </w:rPr>
                <w:t>Final comments and changes from IKEA</w:t>
              </w:r>
            </w:ins>
          </w:p>
        </w:tc>
        <w:tc>
          <w:tcPr>
            <w:tcW w:w="2268" w:type="dxa"/>
          </w:tcPr>
          <w:p w14:paraId="77F92BE4" w14:textId="79E2D3DA" w:rsidR="00BF67DF" w:rsidRPr="004404B0" w:rsidRDefault="00BF67DF" w:rsidP="001230AF">
            <w:pPr>
              <w:rPr>
                <w:ins w:id="19" w:author="Nha-Tien Nguyen" w:date="2016-09-02T11:55:00Z"/>
                <w:rFonts w:ascii="Verdana" w:hAnsi="Verdana"/>
              </w:rPr>
            </w:pPr>
            <w:ins w:id="20" w:author="Nha-Tien Nguyen" w:date="2016-09-02T11:56:00Z">
              <w:r>
                <w:rPr>
                  <w:rFonts w:ascii="Verdana" w:hAnsi="Verdana"/>
                </w:rPr>
                <w:t>Nha-Tien Nguyen</w:t>
              </w:r>
            </w:ins>
          </w:p>
        </w:tc>
      </w:tr>
    </w:tbl>
    <w:p w14:paraId="1CD38A43" w14:textId="77777777" w:rsidR="00DC659B" w:rsidRPr="004404B0" w:rsidRDefault="00DC659B" w:rsidP="00DC659B">
      <w:pPr>
        <w:rPr>
          <w:rFonts w:ascii="Verdana" w:hAnsi="Verdan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6945"/>
      </w:tblGrid>
      <w:tr w:rsidR="00DC659B" w:rsidRPr="004404B0" w14:paraId="6331AB13" w14:textId="77777777">
        <w:tc>
          <w:tcPr>
            <w:tcW w:w="2127" w:type="dxa"/>
            <w:shd w:val="clear" w:color="auto" w:fill="C0C0C0"/>
          </w:tcPr>
          <w:p w14:paraId="7A6BF877" w14:textId="77777777" w:rsidR="00DC659B" w:rsidRPr="004404B0" w:rsidRDefault="00050C6C" w:rsidP="001230AF">
            <w:pPr>
              <w:rPr>
                <w:rFonts w:ascii="Verdana" w:hAnsi="Verdana"/>
                <w:b/>
              </w:rPr>
            </w:pPr>
            <w:r w:rsidRPr="004404B0">
              <w:rPr>
                <w:rFonts w:ascii="Verdana" w:hAnsi="Verdana"/>
                <w:b/>
              </w:rPr>
              <w:t>Reviewed</w:t>
            </w:r>
            <w:r w:rsidR="00DC659B" w:rsidRPr="004404B0">
              <w:rPr>
                <w:rFonts w:ascii="Verdana" w:hAnsi="Verdana"/>
                <w:b/>
              </w:rPr>
              <w:t>/Approved</w:t>
            </w:r>
          </w:p>
        </w:tc>
        <w:tc>
          <w:tcPr>
            <w:tcW w:w="6945" w:type="dxa"/>
            <w:shd w:val="clear" w:color="auto" w:fill="C0C0C0"/>
          </w:tcPr>
          <w:p w14:paraId="1B27DC0D" w14:textId="77777777" w:rsidR="00DC659B" w:rsidRPr="004404B0" w:rsidRDefault="00DC659B" w:rsidP="001230AF">
            <w:pPr>
              <w:rPr>
                <w:rFonts w:ascii="Verdana" w:hAnsi="Verdana"/>
                <w:b/>
              </w:rPr>
            </w:pPr>
            <w:r w:rsidRPr="004404B0">
              <w:rPr>
                <w:rFonts w:ascii="Verdana" w:hAnsi="Verdana"/>
                <w:b/>
              </w:rPr>
              <w:t>Name</w:t>
            </w:r>
          </w:p>
        </w:tc>
      </w:tr>
      <w:tr w:rsidR="00DC659B" w:rsidRPr="004404B0" w14:paraId="2B5DF1EB" w14:textId="77777777">
        <w:tc>
          <w:tcPr>
            <w:tcW w:w="2127" w:type="dxa"/>
          </w:tcPr>
          <w:p w14:paraId="037CD544" w14:textId="77777777" w:rsidR="00DC659B" w:rsidRPr="004404B0" w:rsidRDefault="00DC659B" w:rsidP="001230AF">
            <w:pPr>
              <w:pStyle w:val="Header"/>
              <w:rPr>
                <w:rFonts w:ascii="Verdana" w:hAnsi="Verdana"/>
              </w:rPr>
            </w:pPr>
            <w:r w:rsidRPr="004404B0">
              <w:rPr>
                <w:rFonts w:ascii="Verdana" w:hAnsi="Verdana"/>
              </w:rPr>
              <w:t> Yes/No</w:t>
            </w:r>
          </w:p>
        </w:tc>
        <w:tc>
          <w:tcPr>
            <w:tcW w:w="6945" w:type="dxa"/>
          </w:tcPr>
          <w:p w14:paraId="670E519D" w14:textId="77777777" w:rsidR="00DC659B" w:rsidRPr="004404B0" w:rsidRDefault="00DC659B" w:rsidP="001230AF">
            <w:pPr>
              <w:pStyle w:val="Header"/>
              <w:rPr>
                <w:rFonts w:ascii="Verdana" w:hAnsi="Verdana"/>
              </w:rPr>
            </w:pPr>
          </w:p>
        </w:tc>
      </w:tr>
    </w:tbl>
    <w:p w14:paraId="4E167DD7" w14:textId="77777777" w:rsidR="00DA18CF" w:rsidRPr="004404B0" w:rsidRDefault="00DA18CF" w:rsidP="001428AF">
      <w:pPr>
        <w:rPr>
          <w:rFonts w:ascii="Verdana" w:hAnsi="Verdan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0"/>
        <w:gridCol w:w="1672"/>
      </w:tblGrid>
      <w:tr w:rsidR="00941F54" w:rsidRPr="004404B0" w14:paraId="65F32B0F" w14:textId="77777777" w:rsidTr="00BC7664">
        <w:tc>
          <w:tcPr>
            <w:tcW w:w="7400" w:type="dxa"/>
            <w:shd w:val="clear" w:color="auto" w:fill="C0C0C0"/>
          </w:tcPr>
          <w:p w14:paraId="4FE68728" w14:textId="77777777" w:rsidR="00941F54" w:rsidRPr="004404B0" w:rsidRDefault="00941F54" w:rsidP="00941F54">
            <w:pPr>
              <w:rPr>
                <w:rFonts w:ascii="Verdana" w:hAnsi="Verdana"/>
                <w:b/>
              </w:rPr>
            </w:pPr>
            <w:r>
              <w:rPr>
                <w:rFonts w:ascii="Verdana" w:hAnsi="Verdana"/>
                <w:b/>
              </w:rPr>
              <w:t>Approved deviations from Solution Design</w:t>
            </w:r>
          </w:p>
        </w:tc>
        <w:tc>
          <w:tcPr>
            <w:tcW w:w="1672" w:type="dxa"/>
            <w:shd w:val="clear" w:color="auto" w:fill="C0C0C0"/>
          </w:tcPr>
          <w:p w14:paraId="59DBF281" w14:textId="77777777" w:rsidR="00941F54" w:rsidRPr="004404B0" w:rsidRDefault="00941F54" w:rsidP="002D0895">
            <w:pPr>
              <w:rPr>
                <w:rFonts w:ascii="Verdana" w:hAnsi="Verdana"/>
                <w:b/>
              </w:rPr>
            </w:pPr>
          </w:p>
        </w:tc>
      </w:tr>
      <w:tr w:rsidR="00941F54" w:rsidRPr="004404B0" w14:paraId="532A030E" w14:textId="77777777" w:rsidTr="00BC7664">
        <w:tc>
          <w:tcPr>
            <w:tcW w:w="7400" w:type="dxa"/>
          </w:tcPr>
          <w:p w14:paraId="3CC7C361" w14:textId="77777777" w:rsidR="00C4302F" w:rsidRPr="004404B0" w:rsidRDefault="00C4302F" w:rsidP="00B83D88">
            <w:pPr>
              <w:pStyle w:val="BodyText"/>
              <w:ind w:left="0"/>
              <w:rPr>
                <w:rFonts w:ascii="Verdana" w:hAnsi="Verdana"/>
              </w:rPr>
            </w:pPr>
            <w:r w:rsidRPr="004404B0">
              <w:rPr>
                <w:rFonts w:ascii="Verdana" w:hAnsi="Verdana"/>
              </w:rPr>
              <w:t>After clicking '</w:t>
            </w:r>
            <w:r>
              <w:rPr>
                <w:rFonts w:ascii="Verdana" w:hAnsi="Verdana"/>
              </w:rPr>
              <w:t>view</w:t>
            </w:r>
            <w:r w:rsidRPr="004404B0">
              <w:rPr>
                <w:rFonts w:ascii="Verdana" w:hAnsi="Verdana"/>
              </w:rPr>
              <w:t xml:space="preserve"> jobs' </w:t>
            </w:r>
            <w:r>
              <w:rPr>
                <w:rFonts w:ascii="Verdana" w:hAnsi="Verdana"/>
              </w:rPr>
              <w:t xml:space="preserve">or at the link </w:t>
            </w:r>
            <w:r w:rsidR="00BC7664">
              <w:rPr>
                <w:rFonts w:ascii="Verdana" w:hAnsi="Verdana"/>
              </w:rPr>
              <w:t xml:space="preserve">on the </w:t>
            </w:r>
            <w:r>
              <w:rPr>
                <w:rFonts w:ascii="Verdana" w:hAnsi="Verdana"/>
              </w:rPr>
              <w:t>Job Title in the Job Results</w:t>
            </w:r>
            <w:r w:rsidR="00BC7664">
              <w:rPr>
                <w:rFonts w:ascii="Verdana" w:hAnsi="Verdana"/>
              </w:rPr>
              <w:t xml:space="preserve"> list</w:t>
            </w:r>
            <w:r>
              <w:rPr>
                <w:rFonts w:ascii="Verdana" w:hAnsi="Verdana"/>
              </w:rPr>
              <w:t xml:space="preserve">, </w:t>
            </w:r>
            <w:r w:rsidR="00BC7664">
              <w:rPr>
                <w:rFonts w:ascii="Verdana" w:hAnsi="Verdana"/>
              </w:rPr>
              <w:t>candidates will navigate</w:t>
            </w:r>
            <w:r>
              <w:rPr>
                <w:rFonts w:ascii="Verdana" w:hAnsi="Verdana"/>
              </w:rPr>
              <w:t xml:space="preserve"> to a Module Pop up that is giving a pre-view of the Job </w:t>
            </w:r>
            <w:r w:rsidR="00BC7664">
              <w:rPr>
                <w:rFonts w:ascii="Verdana" w:hAnsi="Verdana"/>
              </w:rPr>
              <w:t>Description</w:t>
            </w:r>
            <w:r>
              <w:rPr>
                <w:rFonts w:ascii="Verdana" w:hAnsi="Verdana"/>
              </w:rPr>
              <w:t xml:space="preserve"> (</w:t>
            </w:r>
            <w:r w:rsidR="00BC7664">
              <w:rPr>
                <w:rFonts w:ascii="Verdana" w:hAnsi="Verdana"/>
              </w:rPr>
              <w:t>Main s</w:t>
            </w:r>
            <w:r>
              <w:rPr>
                <w:rFonts w:ascii="Verdana" w:hAnsi="Verdana"/>
              </w:rPr>
              <w:t xml:space="preserve">ource </w:t>
            </w:r>
            <w:r w:rsidR="00BC7664">
              <w:rPr>
                <w:rFonts w:ascii="Verdana" w:hAnsi="Verdana"/>
              </w:rPr>
              <w:t xml:space="preserve">of this description </w:t>
            </w:r>
            <w:r>
              <w:rPr>
                <w:rFonts w:ascii="Verdana" w:hAnsi="Verdana"/>
              </w:rPr>
              <w:t xml:space="preserve">is the ATS taken </w:t>
            </w:r>
            <w:r w:rsidR="00BC7664">
              <w:rPr>
                <w:rFonts w:ascii="Verdana" w:hAnsi="Verdana"/>
              </w:rPr>
              <w:t xml:space="preserve">in via API into the </w:t>
            </w:r>
            <w:r>
              <w:rPr>
                <w:rFonts w:ascii="Verdana" w:hAnsi="Verdana"/>
              </w:rPr>
              <w:t xml:space="preserve">Microsite Database. </w:t>
            </w:r>
            <w:r w:rsidR="00BC7664">
              <w:rPr>
                <w:rFonts w:ascii="Verdana" w:hAnsi="Verdana"/>
              </w:rPr>
              <w:t>Detailed j</w:t>
            </w:r>
            <w:r w:rsidRPr="004404B0">
              <w:rPr>
                <w:rFonts w:ascii="Verdana" w:hAnsi="Verdana"/>
              </w:rPr>
              <w:t xml:space="preserve">ob search results shall be shown in Kenexa </w:t>
            </w:r>
            <w:proofErr w:type="spellStart"/>
            <w:r w:rsidRPr="004404B0">
              <w:rPr>
                <w:rFonts w:ascii="Verdana" w:hAnsi="Verdana"/>
              </w:rPr>
              <w:t>Brassring</w:t>
            </w:r>
            <w:proofErr w:type="spellEnd"/>
            <w:r w:rsidRPr="004404B0">
              <w:rPr>
                <w:rFonts w:ascii="Verdana" w:hAnsi="Verdana"/>
              </w:rPr>
              <w:t xml:space="preserve"> within the IKEA webpage. </w:t>
            </w:r>
          </w:p>
          <w:p w14:paraId="569F2D6A" w14:textId="77777777" w:rsidR="00941F54" w:rsidRPr="004404B0" w:rsidRDefault="00941F54" w:rsidP="002D0895">
            <w:pPr>
              <w:pStyle w:val="Header"/>
              <w:rPr>
                <w:rFonts w:ascii="Verdana" w:hAnsi="Verdana"/>
              </w:rPr>
            </w:pPr>
          </w:p>
        </w:tc>
        <w:tc>
          <w:tcPr>
            <w:tcW w:w="1672" w:type="dxa"/>
          </w:tcPr>
          <w:p w14:paraId="339E18CB" w14:textId="77777777" w:rsidR="00941F54" w:rsidRPr="004404B0" w:rsidRDefault="00941F54" w:rsidP="002D0895">
            <w:pPr>
              <w:pStyle w:val="Header"/>
              <w:rPr>
                <w:rFonts w:ascii="Verdana" w:hAnsi="Verdana"/>
              </w:rPr>
            </w:pPr>
            <w:r>
              <w:rPr>
                <w:rFonts w:ascii="Verdana" w:hAnsi="Verdana"/>
              </w:rPr>
              <w:t xml:space="preserve">2.2 </w:t>
            </w:r>
            <w:proofErr w:type="spellStart"/>
            <w:r>
              <w:rPr>
                <w:rFonts w:ascii="Verdana" w:hAnsi="Verdana"/>
              </w:rPr>
              <w:t>i</w:t>
            </w:r>
            <w:proofErr w:type="spellEnd"/>
          </w:p>
        </w:tc>
      </w:tr>
      <w:tr w:rsidR="00B83D88" w:rsidRPr="004404B0" w14:paraId="4892F50B" w14:textId="77777777" w:rsidTr="00BC7664">
        <w:tc>
          <w:tcPr>
            <w:tcW w:w="7400" w:type="dxa"/>
          </w:tcPr>
          <w:p w14:paraId="0DC40BBA" w14:textId="77777777" w:rsidR="00B83D88" w:rsidRPr="004404B0" w:rsidRDefault="00B83D88" w:rsidP="00C4302F">
            <w:pPr>
              <w:pStyle w:val="BodyText"/>
              <w:ind w:left="0"/>
              <w:rPr>
                <w:rFonts w:ascii="Verdana" w:hAnsi="Verdana"/>
              </w:rPr>
            </w:pPr>
            <w:r>
              <w:rPr>
                <w:rFonts w:ascii="Verdana" w:hAnsi="Verdana"/>
              </w:rPr>
              <w:t>Only “View Jobs” will be displayed as action button at the job result list. All other Kenexa Action Buttons will not be displayed at this point. It can be find at the ATS page.</w:t>
            </w:r>
          </w:p>
        </w:tc>
        <w:tc>
          <w:tcPr>
            <w:tcW w:w="1672" w:type="dxa"/>
          </w:tcPr>
          <w:p w14:paraId="350297AB" w14:textId="77777777" w:rsidR="00B83D88" w:rsidRDefault="00B83D88" w:rsidP="002D0895">
            <w:pPr>
              <w:pStyle w:val="Header"/>
              <w:rPr>
                <w:rFonts w:ascii="Verdana" w:hAnsi="Verdana"/>
              </w:rPr>
            </w:pPr>
            <w:r>
              <w:rPr>
                <w:rFonts w:ascii="Verdana" w:hAnsi="Verdana"/>
              </w:rPr>
              <w:t>2.2.8</w:t>
            </w:r>
          </w:p>
          <w:p w14:paraId="3F813E55" w14:textId="77777777" w:rsidR="00F12B29" w:rsidRDefault="00F12B29" w:rsidP="002D0895">
            <w:pPr>
              <w:pStyle w:val="Header"/>
              <w:rPr>
                <w:rFonts w:ascii="Verdana" w:hAnsi="Verdana"/>
              </w:rPr>
            </w:pPr>
            <w:r>
              <w:rPr>
                <w:rFonts w:ascii="Verdana" w:hAnsi="Verdana"/>
              </w:rPr>
              <w:t>5.1</w:t>
            </w:r>
          </w:p>
          <w:p w14:paraId="5C411A18" w14:textId="77777777" w:rsidR="007D1E0C" w:rsidRDefault="007D1E0C" w:rsidP="002D0895">
            <w:pPr>
              <w:pStyle w:val="Header"/>
              <w:rPr>
                <w:rFonts w:ascii="Verdana" w:hAnsi="Verdana"/>
              </w:rPr>
            </w:pPr>
            <w:r>
              <w:rPr>
                <w:rFonts w:ascii="Verdana" w:hAnsi="Verdana"/>
              </w:rPr>
              <w:t>5.1.3.1 8</w:t>
            </w:r>
          </w:p>
        </w:tc>
      </w:tr>
    </w:tbl>
    <w:p w14:paraId="48CF772B" w14:textId="77777777" w:rsidR="008D152B" w:rsidRDefault="008D152B" w:rsidP="00DC3248">
      <w:pPr>
        <w:pStyle w:val="Heading5"/>
        <w:rPr>
          <w:rFonts w:ascii="Verdana" w:hAnsi="Verdana"/>
        </w:rPr>
      </w:pPr>
    </w:p>
    <w:p w14:paraId="5A1B9419" w14:textId="77777777" w:rsidR="002C74D6" w:rsidRDefault="008D152B" w:rsidP="002C74D6">
      <w:pPr>
        <w:pStyle w:val="BodyText"/>
        <w:rPr>
          <w:sz w:val="22"/>
          <w:u w:val="single"/>
        </w:rPr>
      </w:pPr>
      <w:r>
        <w:br w:type="page"/>
      </w:r>
    </w:p>
    <w:p w14:paraId="6F0D5700" w14:textId="77777777" w:rsidR="00733547" w:rsidRPr="004404B0" w:rsidRDefault="00733547" w:rsidP="00DC3248">
      <w:pPr>
        <w:pStyle w:val="Heading5"/>
        <w:rPr>
          <w:rFonts w:ascii="Verdana" w:hAnsi="Verdana"/>
        </w:rPr>
      </w:pPr>
    </w:p>
    <w:p w14:paraId="6DCF859F" w14:textId="77777777" w:rsidR="00A32014" w:rsidRPr="00862497" w:rsidRDefault="00CC5160" w:rsidP="008D152B">
      <w:pPr>
        <w:pStyle w:val="Heading2"/>
        <w:numPr>
          <w:ilvl w:val="0"/>
          <w:numId w:val="0"/>
        </w:numPr>
        <w:rPr>
          <w:rFonts w:ascii="Verdana" w:hAnsi="Verdana"/>
          <w:rPrChange w:id="21" w:author="Nha-Tien Nguyen" w:date="2016-09-02T10:38:00Z">
            <w:rPr/>
          </w:rPrChange>
        </w:rPr>
      </w:pPr>
      <w:bookmarkStart w:id="22" w:name="_Toc460580537"/>
      <w:r w:rsidRPr="00862497">
        <w:rPr>
          <w:rFonts w:ascii="Verdana" w:hAnsi="Verdana"/>
          <w:rPrChange w:id="23" w:author="Nha-Tien Nguyen" w:date="2016-09-02T10:38:00Z">
            <w:rPr/>
          </w:rPrChange>
        </w:rPr>
        <w:t>Abbreviation</w:t>
      </w:r>
      <w:bookmarkEnd w:id="22"/>
    </w:p>
    <w:p w14:paraId="4D4610E2" w14:textId="77777777" w:rsidR="00A32014" w:rsidRDefault="00A32014">
      <w:pPr>
        <w:pStyle w:val="BodyText"/>
        <w:ind w:left="0"/>
        <w:rPr>
          <w:rFonts w:ascii="Verdana" w:hAnsi="Verdana"/>
        </w:rPr>
      </w:pPr>
    </w:p>
    <w:tbl>
      <w:tblPr>
        <w:tblStyle w:val="LightGrid1"/>
        <w:tblW w:w="0" w:type="auto"/>
        <w:tblLook w:val="04A0" w:firstRow="1" w:lastRow="0" w:firstColumn="1" w:lastColumn="0" w:noHBand="0" w:noVBand="1"/>
        <w:tblPrChange w:id="24" w:author="Nha-Tien Nguyen" w:date="2016-09-02T10:37:00Z">
          <w:tblPr>
            <w:tblStyle w:val="LightGrid1"/>
            <w:tblW w:w="0" w:type="auto"/>
            <w:tblLook w:val="04A0" w:firstRow="1" w:lastRow="0" w:firstColumn="1" w:lastColumn="0" w:noHBand="0" w:noVBand="1"/>
          </w:tblPr>
        </w:tblPrChange>
      </w:tblPr>
      <w:tblGrid>
        <w:gridCol w:w="4469"/>
        <w:gridCol w:w="4469"/>
        <w:tblGridChange w:id="25">
          <w:tblGrid>
            <w:gridCol w:w="4469"/>
            <w:gridCol w:w="4469"/>
          </w:tblGrid>
        </w:tblGridChange>
      </w:tblGrid>
      <w:tr w:rsidR="00CC5160" w14:paraId="2B645FFA" w14:textId="77777777" w:rsidTr="00862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9" w:type="dxa"/>
            <w:tcPrChange w:id="26" w:author="Nha-Tien Nguyen" w:date="2016-09-02T10:37:00Z">
              <w:tcPr>
                <w:tcW w:w="4474" w:type="dxa"/>
              </w:tcPr>
            </w:tcPrChange>
          </w:tcPr>
          <w:p w14:paraId="14028C24" w14:textId="77777777" w:rsidR="00CC5160" w:rsidRDefault="00CC5160" w:rsidP="00CC5160">
            <w:pPr>
              <w:pStyle w:val="BodyText"/>
              <w:ind w:left="0"/>
              <w:cnfStyle w:val="101000000000" w:firstRow="1" w:lastRow="0" w:firstColumn="1" w:lastColumn="0" w:oddVBand="0" w:evenVBand="0" w:oddHBand="0" w:evenHBand="0" w:firstRowFirstColumn="0" w:firstRowLastColumn="0" w:lastRowFirstColumn="0" w:lastRowLastColumn="0"/>
              <w:rPr>
                <w:rFonts w:ascii="Verdana" w:hAnsi="Verdana"/>
              </w:rPr>
            </w:pPr>
            <w:r>
              <w:rPr>
                <w:rFonts w:ascii="Verdana" w:hAnsi="Verdana"/>
              </w:rPr>
              <w:t>Abbreviation</w:t>
            </w:r>
          </w:p>
        </w:tc>
        <w:tc>
          <w:tcPr>
            <w:tcW w:w="4469" w:type="dxa"/>
            <w:tcPrChange w:id="27" w:author="Nha-Tien Nguyen" w:date="2016-09-02T10:37:00Z">
              <w:tcPr>
                <w:tcW w:w="4474" w:type="dxa"/>
              </w:tcPr>
            </w:tcPrChange>
          </w:tcPr>
          <w:p w14:paraId="40C6F2FB" w14:textId="77777777" w:rsidR="00CC5160" w:rsidRDefault="00CC5160" w:rsidP="00CC5160">
            <w:pPr>
              <w:pStyle w:val="BodyText"/>
              <w:ind w:left="0"/>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Explanation</w:t>
            </w:r>
          </w:p>
        </w:tc>
      </w:tr>
      <w:tr w:rsidR="00BF67DF" w14:paraId="6B4F9D17" w14:textId="77777777" w:rsidTr="00862497">
        <w:trPr>
          <w:cnfStyle w:val="000000100000" w:firstRow="0" w:lastRow="0" w:firstColumn="0" w:lastColumn="0" w:oddVBand="0" w:evenVBand="0" w:oddHBand="1" w:evenHBand="0" w:firstRowFirstColumn="0" w:firstRowLastColumn="0" w:lastRowFirstColumn="0" w:lastRowLastColumn="0"/>
          <w:ins w:id="28"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29" w:author="Nha-Tien Nguyen" w:date="2016-09-02T10:37:00Z">
              <w:tcPr>
                <w:tcW w:w="4474" w:type="dxa"/>
              </w:tcPr>
            </w:tcPrChange>
          </w:tcPr>
          <w:p w14:paraId="5FB207D5" w14:textId="77777777" w:rsidR="00BF67DF" w:rsidRDefault="00BF67DF" w:rsidP="00CC5160">
            <w:pPr>
              <w:pStyle w:val="BodyText"/>
              <w:ind w:left="0"/>
              <w:cnfStyle w:val="001000100000" w:firstRow="0" w:lastRow="0" w:firstColumn="1" w:lastColumn="0" w:oddVBand="0" w:evenVBand="0" w:oddHBand="1" w:evenHBand="0" w:firstRowFirstColumn="0" w:firstRowLastColumn="0" w:lastRowFirstColumn="0" w:lastRowLastColumn="0"/>
              <w:rPr>
                <w:ins w:id="30" w:author="Nha-Tien Nguyen" w:date="2016-09-02T11:56:00Z"/>
                <w:rFonts w:ascii="Verdana" w:hAnsi="Verdana"/>
              </w:rPr>
            </w:pPr>
            <w:ins w:id="31" w:author="Nha-Tien Nguyen" w:date="2016-09-02T11:56:00Z">
              <w:r>
                <w:rPr>
                  <w:rFonts w:ascii="Verdana" w:hAnsi="Verdana"/>
                </w:rPr>
                <w:t>ATS</w:t>
              </w:r>
            </w:ins>
          </w:p>
        </w:tc>
        <w:tc>
          <w:tcPr>
            <w:tcW w:w="4469" w:type="dxa"/>
            <w:tcPrChange w:id="32" w:author="Nha-Tien Nguyen" w:date="2016-09-02T10:37:00Z">
              <w:tcPr>
                <w:tcW w:w="4474" w:type="dxa"/>
              </w:tcPr>
            </w:tcPrChange>
          </w:tcPr>
          <w:p w14:paraId="4BE35563" w14:textId="77777777" w:rsidR="00BF67DF" w:rsidRDefault="00BF67DF" w:rsidP="00CC5160">
            <w:pPr>
              <w:pStyle w:val="BodyText"/>
              <w:ind w:left="0"/>
              <w:cnfStyle w:val="000000100000" w:firstRow="0" w:lastRow="0" w:firstColumn="0" w:lastColumn="0" w:oddVBand="0" w:evenVBand="0" w:oddHBand="1" w:evenHBand="0" w:firstRowFirstColumn="0" w:firstRowLastColumn="0" w:lastRowFirstColumn="0" w:lastRowLastColumn="0"/>
              <w:rPr>
                <w:ins w:id="33" w:author="Nha-Tien Nguyen" w:date="2016-09-02T11:56:00Z"/>
                <w:rFonts w:ascii="Verdana" w:hAnsi="Verdana"/>
              </w:rPr>
            </w:pPr>
            <w:ins w:id="34" w:author="Nha-Tien Nguyen" w:date="2016-09-02T11:56:00Z">
              <w:r>
                <w:rPr>
                  <w:rFonts w:ascii="Verdana" w:hAnsi="Verdana"/>
                </w:rPr>
                <w:t>Applicant Tracking System</w:t>
              </w:r>
            </w:ins>
          </w:p>
        </w:tc>
      </w:tr>
      <w:tr w:rsidR="00BF67DF" w14:paraId="368F209F" w14:textId="77777777" w:rsidTr="00862497">
        <w:trPr>
          <w:cnfStyle w:val="000000010000" w:firstRow="0" w:lastRow="0" w:firstColumn="0" w:lastColumn="0" w:oddVBand="0" w:evenVBand="0" w:oddHBand="0" w:evenHBand="1" w:firstRowFirstColumn="0" w:firstRowLastColumn="0" w:lastRowFirstColumn="0" w:lastRowLastColumn="0"/>
          <w:ins w:id="35"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36" w:author="Nha-Tien Nguyen" w:date="2016-09-02T10:37:00Z">
              <w:tcPr>
                <w:tcW w:w="4474" w:type="dxa"/>
              </w:tcPr>
            </w:tcPrChange>
          </w:tcPr>
          <w:p w14:paraId="684A6B4C" w14:textId="77777777" w:rsidR="00BF67DF" w:rsidRDefault="00BF67DF" w:rsidP="00CC5160">
            <w:pPr>
              <w:pStyle w:val="BodyText"/>
              <w:ind w:left="0"/>
              <w:cnfStyle w:val="001000010000" w:firstRow="0" w:lastRow="0" w:firstColumn="1" w:lastColumn="0" w:oddVBand="0" w:evenVBand="0" w:oddHBand="0" w:evenHBand="1" w:firstRowFirstColumn="0" w:firstRowLastColumn="0" w:lastRowFirstColumn="0" w:lastRowLastColumn="0"/>
              <w:rPr>
                <w:ins w:id="37" w:author="Nha-Tien Nguyen" w:date="2016-09-02T11:56:00Z"/>
                <w:rFonts w:ascii="Verdana" w:hAnsi="Verdana"/>
              </w:rPr>
            </w:pPr>
            <w:ins w:id="38" w:author="Nha-Tien Nguyen" w:date="2016-09-02T11:56:00Z">
              <w:r>
                <w:rPr>
                  <w:rFonts w:ascii="Verdana" w:hAnsi="Verdana"/>
                </w:rPr>
                <w:t>AWS</w:t>
              </w:r>
            </w:ins>
          </w:p>
        </w:tc>
        <w:tc>
          <w:tcPr>
            <w:tcW w:w="4469" w:type="dxa"/>
            <w:tcPrChange w:id="39" w:author="Nha-Tien Nguyen" w:date="2016-09-02T10:37:00Z">
              <w:tcPr>
                <w:tcW w:w="4474" w:type="dxa"/>
              </w:tcPr>
            </w:tcPrChange>
          </w:tcPr>
          <w:p w14:paraId="0A032AD7" w14:textId="77777777" w:rsidR="00BF67DF" w:rsidRDefault="00BF67DF" w:rsidP="00CC5160">
            <w:pPr>
              <w:pStyle w:val="BodyText"/>
              <w:ind w:left="0"/>
              <w:cnfStyle w:val="000000010000" w:firstRow="0" w:lastRow="0" w:firstColumn="0" w:lastColumn="0" w:oddVBand="0" w:evenVBand="0" w:oddHBand="0" w:evenHBand="1" w:firstRowFirstColumn="0" w:firstRowLastColumn="0" w:lastRowFirstColumn="0" w:lastRowLastColumn="0"/>
              <w:rPr>
                <w:ins w:id="40" w:author="Nha-Tien Nguyen" w:date="2016-09-02T11:56:00Z"/>
                <w:rFonts w:ascii="Verdana" w:hAnsi="Verdana"/>
              </w:rPr>
            </w:pPr>
            <w:ins w:id="41" w:author="Nha-Tien Nguyen" w:date="2016-09-02T11:56:00Z">
              <w:r>
                <w:rPr>
                  <w:rFonts w:ascii="Verdana" w:hAnsi="Verdana"/>
                </w:rPr>
                <w:t>Amazon Web Services</w:t>
              </w:r>
            </w:ins>
          </w:p>
        </w:tc>
      </w:tr>
      <w:tr w:rsidR="00BF67DF" w14:paraId="15D2546F" w14:textId="77777777" w:rsidTr="00862497">
        <w:trPr>
          <w:cnfStyle w:val="000000100000" w:firstRow="0" w:lastRow="0" w:firstColumn="0" w:lastColumn="0" w:oddVBand="0" w:evenVBand="0" w:oddHBand="1" w:evenHBand="0" w:firstRowFirstColumn="0" w:firstRowLastColumn="0" w:lastRowFirstColumn="0" w:lastRowLastColumn="0"/>
          <w:ins w:id="42"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43" w:author="Nha-Tien Nguyen" w:date="2016-09-02T10:37:00Z">
              <w:tcPr>
                <w:tcW w:w="4474" w:type="dxa"/>
              </w:tcPr>
            </w:tcPrChange>
          </w:tcPr>
          <w:p w14:paraId="2BE3352D" w14:textId="77777777" w:rsidR="00BF67DF" w:rsidRDefault="00BF67DF" w:rsidP="00CC5160">
            <w:pPr>
              <w:pStyle w:val="BodyText"/>
              <w:ind w:left="0"/>
              <w:cnfStyle w:val="001000100000" w:firstRow="0" w:lastRow="0" w:firstColumn="1" w:lastColumn="0" w:oddVBand="0" w:evenVBand="0" w:oddHBand="1" w:evenHBand="0" w:firstRowFirstColumn="0" w:firstRowLastColumn="0" w:lastRowFirstColumn="0" w:lastRowLastColumn="0"/>
              <w:rPr>
                <w:ins w:id="44" w:author="Nha-Tien Nguyen" w:date="2016-09-02T11:56:00Z"/>
                <w:rFonts w:ascii="Verdana" w:hAnsi="Verdana"/>
              </w:rPr>
            </w:pPr>
            <w:ins w:id="45" w:author="Nha-Tien Nguyen" w:date="2016-09-02T11:56:00Z">
              <w:r>
                <w:rPr>
                  <w:rFonts w:ascii="Verdana" w:hAnsi="Verdana"/>
                </w:rPr>
                <w:t>CDN</w:t>
              </w:r>
            </w:ins>
          </w:p>
        </w:tc>
        <w:tc>
          <w:tcPr>
            <w:tcW w:w="4469" w:type="dxa"/>
            <w:tcPrChange w:id="46" w:author="Nha-Tien Nguyen" w:date="2016-09-02T10:37:00Z">
              <w:tcPr>
                <w:tcW w:w="4474" w:type="dxa"/>
              </w:tcPr>
            </w:tcPrChange>
          </w:tcPr>
          <w:p w14:paraId="467BC8C7" w14:textId="77777777" w:rsidR="00BF67DF" w:rsidRDefault="00BF67DF" w:rsidP="00CC5160">
            <w:pPr>
              <w:pStyle w:val="BodyText"/>
              <w:ind w:left="0"/>
              <w:cnfStyle w:val="000000100000" w:firstRow="0" w:lastRow="0" w:firstColumn="0" w:lastColumn="0" w:oddVBand="0" w:evenVBand="0" w:oddHBand="1" w:evenHBand="0" w:firstRowFirstColumn="0" w:firstRowLastColumn="0" w:lastRowFirstColumn="0" w:lastRowLastColumn="0"/>
              <w:rPr>
                <w:ins w:id="47" w:author="Nha-Tien Nguyen" w:date="2016-09-02T11:56:00Z"/>
                <w:rFonts w:ascii="Verdana" w:hAnsi="Verdana"/>
              </w:rPr>
            </w:pPr>
            <w:ins w:id="48" w:author="Nha-Tien Nguyen" w:date="2016-09-02T11:56:00Z">
              <w:r>
                <w:rPr>
                  <w:rFonts w:ascii="Verdana" w:hAnsi="Verdana"/>
                </w:rPr>
                <w:t>Content Delivery Network</w:t>
              </w:r>
            </w:ins>
          </w:p>
        </w:tc>
      </w:tr>
      <w:tr w:rsidR="00BF67DF" w14:paraId="123AB114" w14:textId="77777777" w:rsidTr="00862497">
        <w:trPr>
          <w:cnfStyle w:val="000000010000" w:firstRow="0" w:lastRow="0" w:firstColumn="0" w:lastColumn="0" w:oddVBand="0" w:evenVBand="0" w:oddHBand="0" w:evenHBand="1" w:firstRowFirstColumn="0" w:firstRowLastColumn="0" w:lastRowFirstColumn="0" w:lastRowLastColumn="0"/>
          <w:ins w:id="49"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
          <w:p w14:paraId="40FDED82" w14:textId="77777777" w:rsidR="00BF67DF" w:rsidRPr="004404B0" w:rsidRDefault="00BF67DF" w:rsidP="00CC5160">
            <w:pPr>
              <w:pStyle w:val="BodyText"/>
              <w:ind w:left="0"/>
              <w:rPr>
                <w:ins w:id="50" w:author="Nha-Tien Nguyen" w:date="2016-09-02T11:56:00Z"/>
                <w:rFonts w:ascii="Verdana" w:hAnsi="Verdana"/>
                <w:lang w:val="en-US"/>
              </w:rPr>
            </w:pPr>
            <w:ins w:id="51" w:author="Nha-Tien Nguyen" w:date="2016-09-02T11:56:00Z">
              <w:r>
                <w:rPr>
                  <w:rFonts w:ascii="Verdana" w:hAnsi="Verdana"/>
                  <w:lang w:val="en-US"/>
                </w:rPr>
                <w:t>DAO</w:t>
              </w:r>
            </w:ins>
          </w:p>
        </w:tc>
        <w:tc>
          <w:tcPr>
            <w:tcW w:w="4469" w:type="dxa"/>
          </w:tcPr>
          <w:p w14:paraId="688D5D21" w14:textId="77777777" w:rsidR="00BF67DF" w:rsidRPr="004404B0" w:rsidRDefault="00BF67DF" w:rsidP="005F430B">
            <w:pPr>
              <w:pStyle w:val="BodyText"/>
              <w:ind w:left="0"/>
              <w:cnfStyle w:val="000000010000" w:firstRow="0" w:lastRow="0" w:firstColumn="0" w:lastColumn="0" w:oddVBand="0" w:evenVBand="0" w:oddHBand="0" w:evenHBand="1" w:firstRowFirstColumn="0" w:firstRowLastColumn="0" w:lastRowFirstColumn="0" w:lastRowLastColumn="0"/>
              <w:rPr>
                <w:ins w:id="52" w:author="Nha-Tien Nguyen" w:date="2016-09-02T11:56:00Z"/>
                <w:rFonts w:ascii="Verdana" w:hAnsi="Verdana"/>
                <w:lang w:val="en-US"/>
              </w:rPr>
            </w:pPr>
            <w:ins w:id="53" w:author="Nha-Tien Nguyen" w:date="2016-09-02T11:56:00Z">
              <w:r>
                <w:rPr>
                  <w:rFonts w:ascii="Verdana" w:hAnsi="Verdana"/>
                  <w:lang w:val="en-US"/>
                </w:rPr>
                <w:t>Data Access Object</w:t>
              </w:r>
            </w:ins>
          </w:p>
        </w:tc>
      </w:tr>
      <w:tr w:rsidR="00BF67DF" w14:paraId="6BB5E055" w14:textId="77777777" w:rsidTr="00862497">
        <w:trPr>
          <w:cnfStyle w:val="000000100000" w:firstRow="0" w:lastRow="0" w:firstColumn="0" w:lastColumn="0" w:oddVBand="0" w:evenVBand="0" w:oddHBand="1" w:evenHBand="0" w:firstRowFirstColumn="0" w:firstRowLastColumn="0" w:lastRowFirstColumn="0" w:lastRowLastColumn="0"/>
          <w:ins w:id="54"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55" w:author="Nha-Tien Nguyen" w:date="2016-09-02T10:37:00Z">
              <w:tcPr>
                <w:tcW w:w="4474" w:type="dxa"/>
              </w:tcPr>
            </w:tcPrChange>
          </w:tcPr>
          <w:p w14:paraId="70A809EE" w14:textId="77777777" w:rsidR="00BF67DF" w:rsidRDefault="00BF67DF" w:rsidP="00CC5160">
            <w:pPr>
              <w:pStyle w:val="BodyText"/>
              <w:ind w:left="0"/>
              <w:cnfStyle w:val="001000100000" w:firstRow="0" w:lastRow="0" w:firstColumn="1" w:lastColumn="0" w:oddVBand="0" w:evenVBand="0" w:oddHBand="1" w:evenHBand="0" w:firstRowFirstColumn="0" w:firstRowLastColumn="0" w:lastRowFirstColumn="0" w:lastRowLastColumn="0"/>
              <w:rPr>
                <w:ins w:id="56" w:author="Nha-Tien Nguyen" w:date="2016-09-02T11:56:00Z"/>
                <w:rFonts w:ascii="Verdana" w:hAnsi="Verdana"/>
              </w:rPr>
            </w:pPr>
            <w:ins w:id="57" w:author="Nha-Tien Nguyen" w:date="2016-09-02T11:56:00Z">
              <w:r>
                <w:rPr>
                  <w:rFonts w:ascii="Verdana" w:hAnsi="Verdana"/>
                </w:rPr>
                <w:t>DNS</w:t>
              </w:r>
            </w:ins>
          </w:p>
        </w:tc>
        <w:tc>
          <w:tcPr>
            <w:tcW w:w="4469" w:type="dxa"/>
            <w:tcPrChange w:id="58" w:author="Nha-Tien Nguyen" w:date="2016-09-02T10:37:00Z">
              <w:tcPr>
                <w:tcW w:w="4474" w:type="dxa"/>
              </w:tcPr>
            </w:tcPrChange>
          </w:tcPr>
          <w:p w14:paraId="7991DC1B" w14:textId="77777777" w:rsidR="00BF67DF" w:rsidRDefault="00BF67DF" w:rsidP="005F430B">
            <w:pPr>
              <w:pStyle w:val="BodyText"/>
              <w:ind w:left="0"/>
              <w:cnfStyle w:val="000000100000" w:firstRow="0" w:lastRow="0" w:firstColumn="0" w:lastColumn="0" w:oddVBand="0" w:evenVBand="0" w:oddHBand="1" w:evenHBand="0" w:firstRowFirstColumn="0" w:firstRowLastColumn="0" w:lastRowFirstColumn="0" w:lastRowLastColumn="0"/>
              <w:rPr>
                <w:ins w:id="59" w:author="Nha-Tien Nguyen" w:date="2016-09-02T11:56:00Z"/>
                <w:rFonts w:ascii="Verdana" w:hAnsi="Verdana"/>
              </w:rPr>
            </w:pPr>
            <w:ins w:id="60" w:author="Nha-Tien Nguyen" w:date="2016-09-02T11:56:00Z">
              <w:r>
                <w:rPr>
                  <w:rFonts w:ascii="Verdana" w:hAnsi="Verdana"/>
                </w:rPr>
                <w:t>Domain Name System</w:t>
              </w:r>
            </w:ins>
          </w:p>
        </w:tc>
      </w:tr>
      <w:tr w:rsidR="00BF67DF" w14:paraId="050CB55A" w14:textId="77777777" w:rsidTr="00862497">
        <w:trPr>
          <w:cnfStyle w:val="000000010000" w:firstRow="0" w:lastRow="0" w:firstColumn="0" w:lastColumn="0" w:oddVBand="0" w:evenVBand="0" w:oddHBand="0" w:evenHBand="1" w:firstRowFirstColumn="0" w:firstRowLastColumn="0" w:lastRowFirstColumn="0" w:lastRowLastColumn="0"/>
          <w:ins w:id="61"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62" w:author="Nha-Tien Nguyen" w:date="2016-09-02T10:37:00Z">
              <w:tcPr>
                <w:tcW w:w="4474" w:type="dxa"/>
              </w:tcPr>
            </w:tcPrChange>
          </w:tcPr>
          <w:p w14:paraId="3B6C05B4" w14:textId="77777777" w:rsidR="00BF67DF" w:rsidRDefault="00BF67DF" w:rsidP="00CC5160">
            <w:pPr>
              <w:pStyle w:val="BodyText"/>
              <w:ind w:left="0"/>
              <w:cnfStyle w:val="001000010000" w:firstRow="0" w:lastRow="0" w:firstColumn="1" w:lastColumn="0" w:oddVBand="0" w:evenVBand="0" w:oddHBand="0" w:evenHBand="1" w:firstRowFirstColumn="0" w:firstRowLastColumn="0" w:lastRowFirstColumn="0" w:lastRowLastColumn="0"/>
              <w:rPr>
                <w:ins w:id="63" w:author="Nha-Tien Nguyen" w:date="2016-09-02T11:56:00Z"/>
                <w:rFonts w:ascii="Verdana" w:hAnsi="Verdana"/>
              </w:rPr>
            </w:pPr>
            <w:ins w:id="64" w:author="Nha-Tien Nguyen" w:date="2016-09-02T11:56:00Z">
              <w:r>
                <w:rPr>
                  <w:rFonts w:ascii="Verdana" w:hAnsi="Verdana"/>
                </w:rPr>
                <w:t>IRW (FS)</w:t>
              </w:r>
            </w:ins>
          </w:p>
        </w:tc>
        <w:tc>
          <w:tcPr>
            <w:tcW w:w="4469" w:type="dxa"/>
            <w:tcPrChange w:id="65" w:author="Nha-Tien Nguyen" w:date="2016-09-02T10:37:00Z">
              <w:tcPr>
                <w:tcW w:w="4474" w:type="dxa"/>
              </w:tcPr>
            </w:tcPrChange>
          </w:tcPr>
          <w:p w14:paraId="3A23A8BA" w14:textId="77777777" w:rsidR="00BF67DF" w:rsidRDefault="00BF67DF" w:rsidP="005F430B">
            <w:pPr>
              <w:pStyle w:val="BodyText"/>
              <w:ind w:left="0"/>
              <w:cnfStyle w:val="000000010000" w:firstRow="0" w:lastRow="0" w:firstColumn="0" w:lastColumn="0" w:oddVBand="0" w:evenVBand="0" w:oddHBand="0" w:evenHBand="1" w:firstRowFirstColumn="0" w:firstRowLastColumn="0" w:lastRowFirstColumn="0" w:lastRowLastColumn="0"/>
              <w:rPr>
                <w:ins w:id="66" w:author="Nha-Tien Nguyen" w:date="2016-09-02T11:56:00Z"/>
                <w:rFonts w:ascii="Verdana" w:hAnsi="Verdana"/>
              </w:rPr>
            </w:pPr>
            <w:commentRangeStart w:id="67"/>
            <w:ins w:id="68" w:author="Nha-Tien Nguyen" w:date="2016-09-02T11:56:00Z">
              <w:r>
                <w:rPr>
                  <w:rFonts w:ascii="Verdana" w:hAnsi="Verdana"/>
                </w:rPr>
                <w:t>IKEA Retail Web (</w:t>
              </w:r>
              <w:commentRangeEnd w:id="67"/>
              <w:r>
                <w:rPr>
                  <w:rStyle w:val="CommentReference"/>
                </w:rPr>
                <w:commentReference w:id="67"/>
              </w:r>
            </w:ins>
          </w:p>
        </w:tc>
      </w:tr>
      <w:tr w:rsidR="00BF67DF" w14:paraId="29139A02" w14:textId="77777777" w:rsidTr="00862497">
        <w:trPr>
          <w:cnfStyle w:val="000000100000" w:firstRow="0" w:lastRow="0" w:firstColumn="0" w:lastColumn="0" w:oddVBand="0" w:evenVBand="0" w:oddHBand="1" w:evenHBand="0" w:firstRowFirstColumn="0" w:firstRowLastColumn="0" w:lastRowFirstColumn="0" w:lastRowLastColumn="0"/>
          <w:ins w:id="69"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70" w:author="Nha-Tien Nguyen" w:date="2016-09-02T10:37:00Z">
              <w:tcPr>
                <w:tcW w:w="4474" w:type="dxa"/>
              </w:tcPr>
            </w:tcPrChange>
          </w:tcPr>
          <w:p w14:paraId="5395DFA3" w14:textId="77777777" w:rsidR="00BF67DF" w:rsidRDefault="00BF67DF" w:rsidP="00CC5160">
            <w:pPr>
              <w:pStyle w:val="BodyText"/>
              <w:ind w:left="0"/>
              <w:cnfStyle w:val="001000100000" w:firstRow="0" w:lastRow="0" w:firstColumn="1" w:lastColumn="0" w:oddVBand="0" w:evenVBand="0" w:oddHBand="1" w:evenHBand="0" w:firstRowFirstColumn="0" w:firstRowLastColumn="0" w:lastRowFirstColumn="0" w:lastRowLastColumn="0"/>
              <w:rPr>
                <w:ins w:id="71" w:author="Nha-Tien Nguyen" w:date="2016-09-02T11:56:00Z"/>
                <w:rFonts w:ascii="Verdana" w:hAnsi="Verdana"/>
              </w:rPr>
            </w:pPr>
            <w:ins w:id="72" w:author="Nha-Tien Nguyen" w:date="2016-09-02T11:56:00Z">
              <w:r>
                <w:rPr>
                  <w:rFonts w:ascii="Verdana" w:hAnsi="Verdana"/>
                </w:rPr>
                <w:t>IRW (MW)</w:t>
              </w:r>
            </w:ins>
          </w:p>
        </w:tc>
        <w:tc>
          <w:tcPr>
            <w:tcW w:w="4469" w:type="dxa"/>
            <w:tcPrChange w:id="73" w:author="Nha-Tien Nguyen" w:date="2016-09-02T10:37:00Z">
              <w:tcPr>
                <w:tcW w:w="4474" w:type="dxa"/>
              </w:tcPr>
            </w:tcPrChange>
          </w:tcPr>
          <w:p w14:paraId="37B154EB" w14:textId="77777777" w:rsidR="00BF67DF" w:rsidRDefault="00BF67DF" w:rsidP="005F430B">
            <w:pPr>
              <w:pStyle w:val="BodyText"/>
              <w:ind w:left="0"/>
              <w:cnfStyle w:val="000000100000" w:firstRow="0" w:lastRow="0" w:firstColumn="0" w:lastColumn="0" w:oddVBand="0" w:evenVBand="0" w:oddHBand="1" w:evenHBand="0" w:firstRowFirstColumn="0" w:firstRowLastColumn="0" w:lastRowFirstColumn="0" w:lastRowLastColumn="0"/>
              <w:rPr>
                <w:ins w:id="74" w:author="Nha-Tien Nguyen" w:date="2016-09-02T11:56:00Z"/>
                <w:rFonts w:ascii="Verdana" w:hAnsi="Verdana"/>
              </w:rPr>
            </w:pPr>
            <w:ins w:id="75" w:author="Nha-Tien Nguyen" w:date="2016-09-02T11:56:00Z">
              <w:r>
                <w:rPr>
                  <w:rFonts w:ascii="Verdana" w:hAnsi="Verdana"/>
                </w:rPr>
                <w:t>IKEA Retail Web (Mobile Web)</w:t>
              </w:r>
            </w:ins>
          </w:p>
        </w:tc>
      </w:tr>
      <w:tr w:rsidR="00BF67DF" w14:paraId="46B762B5" w14:textId="77777777" w:rsidTr="00862497">
        <w:trPr>
          <w:cnfStyle w:val="000000010000" w:firstRow="0" w:lastRow="0" w:firstColumn="0" w:lastColumn="0" w:oddVBand="0" w:evenVBand="0" w:oddHBand="0" w:evenHBand="1" w:firstRowFirstColumn="0" w:firstRowLastColumn="0" w:lastRowFirstColumn="0" w:lastRowLastColumn="0"/>
          <w:ins w:id="76"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77" w:author="Nha-Tien Nguyen" w:date="2016-09-02T10:37:00Z">
              <w:tcPr>
                <w:tcW w:w="4474" w:type="dxa"/>
              </w:tcPr>
            </w:tcPrChange>
          </w:tcPr>
          <w:p w14:paraId="70080202" w14:textId="77777777" w:rsidR="00BF67DF" w:rsidRDefault="00BF67DF" w:rsidP="00CC5160">
            <w:pPr>
              <w:pStyle w:val="BodyText"/>
              <w:ind w:left="0"/>
              <w:cnfStyle w:val="001000010000" w:firstRow="0" w:lastRow="0" w:firstColumn="1" w:lastColumn="0" w:oddVBand="0" w:evenVBand="0" w:oddHBand="0" w:evenHBand="1" w:firstRowFirstColumn="0" w:firstRowLastColumn="0" w:lastRowFirstColumn="0" w:lastRowLastColumn="0"/>
              <w:rPr>
                <w:ins w:id="78" w:author="Nha-Tien Nguyen" w:date="2016-09-02T11:56:00Z"/>
                <w:rFonts w:ascii="Verdana" w:hAnsi="Verdana"/>
              </w:rPr>
            </w:pPr>
            <w:ins w:id="79" w:author="Nha-Tien Nguyen" w:date="2016-09-02T11:56:00Z">
              <w:r>
                <w:rPr>
                  <w:rFonts w:ascii="Verdana" w:hAnsi="Verdana"/>
                </w:rPr>
                <w:t>JST</w:t>
              </w:r>
            </w:ins>
          </w:p>
        </w:tc>
        <w:tc>
          <w:tcPr>
            <w:tcW w:w="4469" w:type="dxa"/>
            <w:tcPrChange w:id="80" w:author="Nha-Tien Nguyen" w:date="2016-09-02T10:37:00Z">
              <w:tcPr>
                <w:tcW w:w="4474" w:type="dxa"/>
              </w:tcPr>
            </w:tcPrChange>
          </w:tcPr>
          <w:p w14:paraId="7E420B45" w14:textId="77777777" w:rsidR="00BF67DF" w:rsidRDefault="00BF67DF" w:rsidP="00CC5160">
            <w:pPr>
              <w:pStyle w:val="BodyText"/>
              <w:ind w:left="0"/>
              <w:cnfStyle w:val="000000010000" w:firstRow="0" w:lastRow="0" w:firstColumn="0" w:lastColumn="0" w:oddVBand="0" w:evenVBand="0" w:oddHBand="0" w:evenHBand="1" w:firstRowFirstColumn="0" w:firstRowLastColumn="0" w:lastRowFirstColumn="0" w:lastRowLastColumn="0"/>
              <w:rPr>
                <w:ins w:id="81" w:author="Nha-Tien Nguyen" w:date="2016-09-02T11:56:00Z"/>
                <w:rFonts w:ascii="Verdana" w:hAnsi="Verdana"/>
              </w:rPr>
            </w:pPr>
            <w:ins w:id="82" w:author="Nha-Tien Nguyen" w:date="2016-09-02T11:56:00Z">
              <w:r>
                <w:rPr>
                  <w:rFonts w:ascii="Verdana" w:hAnsi="Verdana"/>
                </w:rPr>
                <w:t>Job Search Tool</w:t>
              </w:r>
            </w:ins>
          </w:p>
        </w:tc>
      </w:tr>
      <w:tr w:rsidR="00BF67DF" w14:paraId="5BC93E7F" w14:textId="77777777" w:rsidTr="00862497">
        <w:trPr>
          <w:cnfStyle w:val="000000100000" w:firstRow="0" w:lastRow="0" w:firstColumn="0" w:lastColumn="0" w:oddVBand="0" w:evenVBand="0" w:oddHBand="1" w:evenHBand="0" w:firstRowFirstColumn="0" w:firstRowLastColumn="0" w:lastRowFirstColumn="0" w:lastRowLastColumn="0"/>
          <w:ins w:id="83"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
          <w:p w14:paraId="04529159" w14:textId="77777777" w:rsidR="00BF67DF" w:rsidRDefault="00BF67DF" w:rsidP="00CC5160">
            <w:pPr>
              <w:pStyle w:val="BodyText"/>
              <w:ind w:left="0"/>
              <w:rPr>
                <w:ins w:id="84" w:author="Nha-Tien Nguyen" w:date="2016-09-02T11:56:00Z"/>
                <w:rFonts w:ascii="Verdana" w:hAnsi="Verdana"/>
                <w:lang w:val="en-US"/>
              </w:rPr>
            </w:pPr>
            <w:ins w:id="85" w:author="Nha-Tien Nguyen" w:date="2016-09-02T11:56:00Z">
              <w:r>
                <w:rPr>
                  <w:rFonts w:ascii="Verdana" w:hAnsi="Verdana"/>
                  <w:lang w:val="en-US"/>
                </w:rPr>
                <w:t>KB</w:t>
              </w:r>
            </w:ins>
          </w:p>
        </w:tc>
        <w:tc>
          <w:tcPr>
            <w:tcW w:w="4469" w:type="dxa"/>
          </w:tcPr>
          <w:p w14:paraId="6E9EC3C5" w14:textId="77777777" w:rsidR="00BF67DF" w:rsidRDefault="00BF67DF" w:rsidP="005F430B">
            <w:pPr>
              <w:pStyle w:val="BodyText"/>
              <w:ind w:left="0"/>
              <w:cnfStyle w:val="000000100000" w:firstRow="0" w:lastRow="0" w:firstColumn="0" w:lastColumn="0" w:oddVBand="0" w:evenVBand="0" w:oddHBand="1" w:evenHBand="0" w:firstRowFirstColumn="0" w:firstRowLastColumn="0" w:lastRowFirstColumn="0" w:lastRowLastColumn="0"/>
              <w:rPr>
                <w:ins w:id="86" w:author="Nha-Tien Nguyen" w:date="2016-09-02T11:56:00Z"/>
                <w:rFonts w:ascii="Verdana" w:hAnsi="Verdana"/>
                <w:lang w:val="en-US"/>
              </w:rPr>
            </w:pPr>
            <w:ins w:id="87" w:author="Nha-Tien Nguyen" w:date="2016-09-02T11:56:00Z">
              <w:r>
                <w:rPr>
                  <w:rFonts w:ascii="Verdana" w:hAnsi="Verdana"/>
                  <w:lang w:val="en-US"/>
                </w:rPr>
                <w:t xml:space="preserve">Kenexa </w:t>
              </w:r>
              <w:proofErr w:type="spellStart"/>
              <w:r>
                <w:rPr>
                  <w:rFonts w:ascii="Verdana" w:hAnsi="Verdana"/>
                  <w:lang w:val="en-US"/>
                </w:rPr>
                <w:t>Brassring</w:t>
              </w:r>
              <w:proofErr w:type="spellEnd"/>
            </w:ins>
          </w:p>
        </w:tc>
      </w:tr>
      <w:tr w:rsidR="00BF67DF" w14:paraId="5DCCCB6B" w14:textId="77777777" w:rsidTr="00862497">
        <w:trPr>
          <w:cnfStyle w:val="000000010000" w:firstRow="0" w:lastRow="0" w:firstColumn="0" w:lastColumn="0" w:oddVBand="0" w:evenVBand="0" w:oddHBand="0" w:evenHBand="1" w:firstRowFirstColumn="0" w:firstRowLastColumn="0" w:lastRowFirstColumn="0" w:lastRowLastColumn="0"/>
          <w:ins w:id="88"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89" w:author="Nha-Tien Nguyen" w:date="2016-09-02T10:37:00Z">
              <w:tcPr>
                <w:tcW w:w="4474" w:type="dxa"/>
              </w:tcPr>
            </w:tcPrChange>
          </w:tcPr>
          <w:p w14:paraId="526F778F" w14:textId="77777777" w:rsidR="00BF67DF" w:rsidRDefault="00BF67DF" w:rsidP="00CC5160">
            <w:pPr>
              <w:pStyle w:val="BodyText"/>
              <w:ind w:left="0"/>
              <w:cnfStyle w:val="001000010000" w:firstRow="0" w:lastRow="0" w:firstColumn="1" w:lastColumn="0" w:oddVBand="0" w:evenVBand="0" w:oddHBand="0" w:evenHBand="1" w:firstRowFirstColumn="0" w:firstRowLastColumn="0" w:lastRowFirstColumn="0" w:lastRowLastColumn="0"/>
              <w:rPr>
                <w:ins w:id="90" w:author="Nha-Tien Nguyen" w:date="2016-09-02T11:56:00Z"/>
                <w:rFonts w:ascii="Verdana" w:hAnsi="Verdana"/>
              </w:rPr>
            </w:pPr>
            <w:ins w:id="91" w:author="Nha-Tien Nguyen" w:date="2016-09-02T11:56:00Z">
              <w:r w:rsidRPr="004404B0">
                <w:rPr>
                  <w:rFonts w:ascii="Verdana" w:hAnsi="Verdana"/>
                  <w:lang w:val="en-US"/>
                </w:rPr>
                <w:t>NWP</w:t>
              </w:r>
            </w:ins>
          </w:p>
        </w:tc>
        <w:tc>
          <w:tcPr>
            <w:tcW w:w="4469" w:type="dxa"/>
            <w:tcPrChange w:id="92" w:author="Nha-Tien Nguyen" w:date="2016-09-02T10:37:00Z">
              <w:tcPr>
                <w:tcW w:w="4474" w:type="dxa"/>
              </w:tcPr>
            </w:tcPrChange>
          </w:tcPr>
          <w:p w14:paraId="194A9898" w14:textId="77777777" w:rsidR="00BF67DF" w:rsidRDefault="00BF67DF" w:rsidP="005F430B">
            <w:pPr>
              <w:pStyle w:val="BodyText"/>
              <w:ind w:left="0"/>
              <w:cnfStyle w:val="000000010000" w:firstRow="0" w:lastRow="0" w:firstColumn="0" w:lastColumn="0" w:oddVBand="0" w:evenVBand="0" w:oddHBand="0" w:evenHBand="1" w:firstRowFirstColumn="0" w:firstRowLastColumn="0" w:lastRowFirstColumn="0" w:lastRowLastColumn="0"/>
              <w:rPr>
                <w:ins w:id="93" w:author="Nha-Tien Nguyen" w:date="2016-09-02T11:56:00Z"/>
                <w:rFonts w:ascii="Verdana" w:hAnsi="Verdana"/>
              </w:rPr>
            </w:pPr>
            <w:ins w:id="94" w:author="Nha-Tien Nguyen" w:date="2016-09-02T11:56:00Z">
              <w:r w:rsidRPr="004404B0">
                <w:rPr>
                  <w:rFonts w:ascii="Verdana" w:hAnsi="Verdana"/>
                  <w:lang w:val="en-US"/>
                </w:rPr>
                <w:t>New Web Platform</w:t>
              </w:r>
            </w:ins>
          </w:p>
        </w:tc>
      </w:tr>
      <w:tr w:rsidR="00CC5160" w:rsidDel="00BF67DF" w14:paraId="2CB56DE1" w14:textId="77777777" w:rsidTr="00862497">
        <w:trPr>
          <w:cnfStyle w:val="000000100000" w:firstRow="0" w:lastRow="0" w:firstColumn="0" w:lastColumn="0" w:oddVBand="0" w:evenVBand="0" w:oddHBand="1" w:evenHBand="0" w:firstRowFirstColumn="0" w:firstRowLastColumn="0" w:lastRowFirstColumn="0" w:lastRowLastColumn="0"/>
          <w:del w:id="95"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96" w:author="Nha-Tien Nguyen" w:date="2016-09-02T10:37:00Z">
              <w:tcPr>
                <w:tcW w:w="4474" w:type="dxa"/>
              </w:tcPr>
            </w:tcPrChange>
          </w:tcPr>
          <w:p w14:paraId="44C2B6AA" w14:textId="77777777" w:rsidR="00CC5160" w:rsidDel="00BF67DF" w:rsidRDefault="00CC5160" w:rsidP="00CC5160">
            <w:pPr>
              <w:pStyle w:val="BodyText"/>
              <w:ind w:left="0"/>
              <w:cnfStyle w:val="001000100000" w:firstRow="0" w:lastRow="0" w:firstColumn="1" w:lastColumn="0" w:oddVBand="0" w:evenVBand="0" w:oddHBand="1" w:evenHBand="0" w:firstRowFirstColumn="0" w:firstRowLastColumn="0" w:lastRowFirstColumn="0" w:lastRowLastColumn="0"/>
              <w:rPr>
                <w:del w:id="97" w:author="Nha-Tien Nguyen" w:date="2016-09-02T11:56:00Z"/>
                <w:rFonts w:ascii="Verdana" w:hAnsi="Verdana"/>
              </w:rPr>
            </w:pPr>
            <w:del w:id="98" w:author="Nha-Tien Nguyen" w:date="2016-09-02T11:56:00Z">
              <w:r w:rsidDel="00BF67DF">
                <w:rPr>
                  <w:rFonts w:ascii="Verdana" w:hAnsi="Verdana"/>
                </w:rPr>
                <w:delText>JST</w:delText>
              </w:r>
            </w:del>
          </w:p>
        </w:tc>
        <w:tc>
          <w:tcPr>
            <w:tcW w:w="4469" w:type="dxa"/>
            <w:tcPrChange w:id="99" w:author="Nha-Tien Nguyen" w:date="2016-09-02T10:37:00Z">
              <w:tcPr>
                <w:tcW w:w="4474" w:type="dxa"/>
              </w:tcPr>
            </w:tcPrChange>
          </w:tcPr>
          <w:p w14:paraId="7CE65E1D" w14:textId="77777777" w:rsidR="00CC5160" w:rsidDel="00BF67DF" w:rsidRDefault="008E65E7" w:rsidP="00CC5160">
            <w:pPr>
              <w:pStyle w:val="BodyText"/>
              <w:ind w:left="0"/>
              <w:cnfStyle w:val="000000100000" w:firstRow="0" w:lastRow="0" w:firstColumn="0" w:lastColumn="0" w:oddVBand="0" w:evenVBand="0" w:oddHBand="1" w:evenHBand="0" w:firstRowFirstColumn="0" w:firstRowLastColumn="0" w:lastRowFirstColumn="0" w:lastRowLastColumn="0"/>
              <w:rPr>
                <w:del w:id="100" w:author="Nha-Tien Nguyen" w:date="2016-09-02T11:56:00Z"/>
                <w:rFonts w:ascii="Verdana" w:hAnsi="Verdana"/>
              </w:rPr>
            </w:pPr>
            <w:del w:id="101" w:author="Nha-Tien Nguyen" w:date="2016-09-02T11:56:00Z">
              <w:r w:rsidDel="00BF67DF">
                <w:rPr>
                  <w:rFonts w:ascii="Verdana" w:hAnsi="Verdana"/>
                </w:rPr>
                <w:delText>Job Search Tool</w:delText>
              </w:r>
            </w:del>
          </w:p>
        </w:tc>
      </w:tr>
      <w:tr w:rsidR="00CC5160" w:rsidDel="00BF67DF" w14:paraId="48FDB373" w14:textId="77777777" w:rsidTr="00862497">
        <w:trPr>
          <w:cnfStyle w:val="000000010000" w:firstRow="0" w:lastRow="0" w:firstColumn="0" w:lastColumn="0" w:oddVBand="0" w:evenVBand="0" w:oddHBand="0" w:evenHBand="1" w:firstRowFirstColumn="0" w:firstRowLastColumn="0" w:lastRowFirstColumn="0" w:lastRowLastColumn="0"/>
          <w:del w:id="102"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103" w:author="Nha-Tien Nguyen" w:date="2016-09-02T10:37:00Z">
              <w:tcPr>
                <w:tcW w:w="4474" w:type="dxa"/>
              </w:tcPr>
            </w:tcPrChange>
          </w:tcPr>
          <w:p w14:paraId="47452794" w14:textId="77777777" w:rsidR="00CC5160" w:rsidDel="00BF67DF" w:rsidRDefault="002D49E9" w:rsidP="00CC5160">
            <w:pPr>
              <w:pStyle w:val="BodyText"/>
              <w:ind w:left="0"/>
              <w:cnfStyle w:val="001000010000" w:firstRow="0" w:lastRow="0" w:firstColumn="1" w:lastColumn="0" w:oddVBand="0" w:evenVBand="0" w:oddHBand="0" w:evenHBand="1" w:firstRowFirstColumn="0" w:firstRowLastColumn="0" w:lastRowFirstColumn="0" w:lastRowLastColumn="0"/>
              <w:rPr>
                <w:del w:id="104" w:author="Nha-Tien Nguyen" w:date="2016-09-02T11:56:00Z"/>
                <w:rFonts w:ascii="Verdana" w:hAnsi="Verdana"/>
              </w:rPr>
            </w:pPr>
            <w:del w:id="105" w:author="Nha-Tien Nguyen" w:date="2016-09-02T11:56:00Z">
              <w:r w:rsidDel="00BF67DF">
                <w:rPr>
                  <w:rFonts w:ascii="Verdana" w:hAnsi="Verdana"/>
                </w:rPr>
                <w:delText>ATS</w:delText>
              </w:r>
            </w:del>
          </w:p>
        </w:tc>
        <w:tc>
          <w:tcPr>
            <w:tcW w:w="4469" w:type="dxa"/>
            <w:tcPrChange w:id="106" w:author="Nha-Tien Nguyen" w:date="2016-09-02T10:37:00Z">
              <w:tcPr>
                <w:tcW w:w="4474" w:type="dxa"/>
              </w:tcPr>
            </w:tcPrChange>
          </w:tcPr>
          <w:p w14:paraId="430C469C" w14:textId="77777777" w:rsidR="00CC5160" w:rsidDel="00BF67DF" w:rsidRDefault="002D49E9" w:rsidP="00CC5160">
            <w:pPr>
              <w:pStyle w:val="BodyText"/>
              <w:ind w:left="0"/>
              <w:cnfStyle w:val="000000010000" w:firstRow="0" w:lastRow="0" w:firstColumn="0" w:lastColumn="0" w:oddVBand="0" w:evenVBand="0" w:oddHBand="0" w:evenHBand="1" w:firstRowFirstColumn="0" w:firstRowLastColumn="0" w:lastRowFirstColumn="0" w:lastRowLastColumn="0"/>
              <w:rPr>
                <w:del w:id="107" w:author="Nha-Tien Nguyen" w:date="2016-09-02T11:56:00Z"/>
                <w:rFonts w:ascii="Verdana" w:hAnsi="Verdana"/>
              </w:rPr>
            </w:pPr>
            <w:del w:id="108" w:author="Nha-Tien Nguyen" w:date="2016-09-02T11:56:00Z">
              <w:r w:rsidDel="00BF67DF">
                <w:rPr>
                  <w:rFonts w:ascii="Verdana" w:hAnsi="Verdana"/>
                </w:rPr>
                <w:delText>Applicant Tracking System</w:delText>
              </w:r>
            </w:del>
          </w:p>
        </w:tc>
      </w:tr>
      <w:tr w:rsidR="00CC5160" w:rsidDel="00BF67DF" w14:paraId="58469BC3" w14:textId="77777777" w:rsidTr="00862497">
        <w:trPr>
          <w:cnfStyle w:val="000000100000" w:firstRow="0" w:lastRow="0" w:firstColumn="0" w:lastColumn="0" w:oddVBand="0" w:evenVBand="0" w:oddHBand="1" w:evenHBand="0" w:firstRowFirstColumn="0" w:firstRowLastColumn="0" w:lastRowFirstColumn="0" w:lastRowLastColumn="0"/>
          <w:del w:id="109"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110" w:author="Nha-Tien Nguyen" w:date="2016-09-02T10:37:00Z">
              <w:tcPr>
                <w:tcW w:w="4474" w:type="dxa"/>
              </w:tcPr>
            </w:tcPrChange>
          </w:tcPr>
          <w:p w14:paraId="47DA2861" w14:textId="77777777" w:rsidR="00CC5160" w:rsidDel="00BF67DF" w:rsidRDefault="002D49E9" w:rsidP="00CC5160">
            <w:pPr>
              <w:pStyle w:val="BodyText"/>
              <w:ind w:left="0"/>
              <w:cnfStyle w:val="001000100000" w:firstRow="0" w:lastRow="0" w:firstColumn="1" w:lastColumn="0" w:oddVBand="0" w:evenVBand="0" w:oddHBand="1" w:evenHBand="0" w:firstRowFirstColumn="0" w:firstRowLastColumn="0" w:lastRowFirstColumn="0" w:lastRowLastColumn="0"/>
              <w:rPr>
                <w:del w:id="111" w:author="Nha-Tien Nguyen" w:date="2016-09-02T11:56:00Z"/>
                <w:rFonts w:ascii="Verdana" w:hAnsi="Verdana"/>
              </w:rPr>
            </w:pPr>
            <w:del w:id="112" w:author="Nha-Tien Nguyen" w:date="2016-09-02T11:56:00Z">
              <w:r w:rsidDel="00BF67DF">
                <w:rPr>
                  <w:rFonts w:ascii="Verdana" w:hAnsi="Verdana"/>
                </w:rPr>
                <w:delText>AWS</w:delText>
              </w:r>
            </w:del>
          </w:p>
        </w:tc>
        <w:tc>
          <w:tcPr>
            <w:tcW w:w="4469" w:type="dxa"/>
            <w:tcPrChange w:id="113" w:author="Nha-Tien Nguyen" w:date="2016-09-02T10:37:00Z">
              <w:tcPr>
                <w:tcW w:w="4474" w:type="dxa"/>
              </w:tcPr>
            </w:tcPrChange>
          </w:tcPr>
          <w:p w14:paraId="174BF6C5" w14:textId="77777777" w:rsidR="00CC5160" w:rsidDel="00BF67DF" w:rsidRDefault="002D49E9" w:rsidP="00CC5160">
            <w:pPr>
              <w:pStyle w:val="BodyText"/>
              <w:ind w:left="0"/>
              <w:cnfStyle w:val="000000100000" w:firstRow="0" w:lastRow="0" w:firstColumn="0" w:lastColumn="0" w:oddVBand="0" w:evenVBand="0" w:oddHBand="1" w:evenHBand="0" w:firstRowFirstColumn="0" w:firstRowLastColumn="0" w:lastRowFirstColumn="0" w:lastRowLastColumn="0"/>
              <w:rPr>
                <w:del w:id="114" w:author="Nha-Tien Nguyen" w:date="2016-09-02T11:56:00Z"/>
                <w:rFonts w:ascii="Verdana" w:hAnsi="Verdana"/>
              </w:rPr>
            </w:pPr>
            <w:del w:id="115" w:author="Nha-Tien Nguyen" w:date="2016-09-02T11:56:00Z">
              <w:r w:rsidDel="00BF67DF">
                <w:rPr>
                  <w:rFonts w:ascii="Verdana" w:hAnsi="Verdana"/>
                </w:rPr>
                <w:delText>Amazon Web Services</w:delText>
              </w:r>
            </w:del>
          </w:p>
        </w:tc>
      </w:tr>
      <w:tr w:rsidR="004E5CD1" w:rsidDel="00BF67DF" w14:paraId="07678398" w14:textId="77777777" w:rsidTr="00862497">
        <w:trPr>
          <w:cnfStyle w:val="000000010000" w:firstRow="0" w:lastRow="0" w:firstColumn="0" w:lastColumn="0" w:oddVBand="0" w:evenVBand="0" w:oddHBand="0" w:evenHBand="1" w:firstRowFirstColumn="0" w:firstRowLastColumn="0" w:lastRowFirstColumn="0" w:lastRowLastColumn="0"/>
          <w:del w:id="116"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117" w:author="Nha-Tien Nguyen" w:date="2016-09-02T10:37:00Z">
              <w:tcPr>
                <w:tcW w:w="4474" w:type="dxa"/>
              </w:tcPr>
            </w:tcPrChange>
          </w:tcPr>
          <w:p w14:paraId="27D26A86" w14:textId="77777777" w:rsidR="004E5CD1" w:rsidDel="00BF67DF" w:rsidRDefault="004E5CD1" w:rsidP="00CC5160">
            <w:pPr>
              <w:pStyle w:val="BodyText"/>
              <w:ind w:left="0"/>
              <w:cnfStyle w:val="001000010000" w:firstRow="0" w:lastRow="0" w:firstColumn="1" w:lastColumn="0" w:oddVBand="0" w:evenVBand="0" w:oddHBand="0" w:evenHBand="1" w:firstRowFirstColumn="0" w:firstRowLastColumn="0" w:lastRowFirstColumn="0" w:lastRowLastColumn="0"/>
              <w:rPr>
                <w:del w:id="118" w:author="Nha-Tien Nguyen" w:date="2016-09-02T11:56:00Z"/>
                <w:rFonts w:ascii="Verdana" w:hAnsi="Verdana"/>
              </w:rPr>
            </w:pPr>
            <w:del w:id="119" w:author="Nha-Tien Nguyen" w:date="2016-09-02T11:56:00Z">
              <w:r w:rsidDel="00BF67DF">
                <w:rPr>
                  <w:rFonts w:ascii="Verdana" w:hAnsi="Verdana"/>
                </w:rPr>
                <w:delText>CDN</w:delText>
              </w:r>
            </w:del>
          </w:p>
        </w:tc>
        <w:tc>
          <w:tcPr>
            <w:tcW w:w="4469" w:type="dxa"/>
            <w:tcPrChange w:id="120" w:author="Nha-Tien Nguyen" w:date="2016-09-02T10:37:00Z">
              <w:tcPr>
                <w:tcW w:w="4474" w:type="dxa"/>
              </w:tcPr>
            </w:tcPrChange>
          </w:tcPr>
          <w:p w14:paraId="4E4D529F" w14:textId="77777777" w:rsidR="004E5CD1" w:rsidDel="00BF67DF" w:rsidRDefault="004E5CD1" w:rsidP="00CC5160">
            <w:pPr>
              <w:pStyle w:val="BodyText"/>
              <w:ind w:left="0"/>
              <w:cnfStyle w:val="000000010000" w:firstRow="0" w:lastRow="0" w:firstColumn="0" w:lastColumn="0" w:oddVBand="0" w:evenVBand="0" w:oddHBand="0" w:evenHBand="1" w:firstRowFirstColumn="0" w:firstRowLastColumn="0" w:lastRowFirstColumn="0" w:lastRowLastColumn="0"/>
              <w:rPr>
                <w:del w:id="121" w:author="Nha-Tien Nguyen" w:date="2016-09-02T11:56:00Z"/>
                <w:rFonts w:ascii="Verdana" w:hAnsi="Verdana"/>
              </w:rPr>
            </w:pPr>
            <w:del w:id="122" w:author="Nha-Tien Nguyen" w:date="2016-09-02T11:56:00Z">
              <w:r w:rsidDel="00BF67DF">
                <w:rPr>
                  <w:rFonts w:ascii="Verdana" w:hAnsi="Verdana"/>
                </w:rPr>
                <w:delText>Content Delivery Network</w:delText>
              </w:r>
            </w:del>
          </w:p>
        </w:tc>
      </w:tr>
      <w:tr w:rsidR="004E5CD1" w:rsidDel="00BF67DF" w14:paraId="2C43020D" w14:textId="77777777" w:rsidTr="00862497">
        <w:trPr>
          <w:cnfStyle w:val="000000100000" w:firstRow="0" w:lastRow="0" w:firstColumn="0" w:lastColumn="0" w:oddVBand="0" w:evenVBand="0" w:oddHBand="1" w:evenHBand="0" w:firstRowFirstColumn="0" w:firstRowLastColumn="0" w:lastRowFirstColumn="0" w:lastRowLastColumn="0"/>
          <w:del w:id="123" w:author="Nha-Tien Nguyen" w:date="2016-09-02T11:56:00Z"/>
        </w:trPr>
        <w:tc>
          <w:tcPr>
            <w:cnfStyle w:val="001000000000" w:firstRow="0" w:lastRow="0" w:firstColumn="1" w:lastColumn="0" w:oddVBand="0" w:evenVBand="0" w:oddHBand="0" w:evenHBand="0" w:firstRowFirstColumn="0" w:firstRowLastColumn="0" w:lastRowFirstColumn="0" w:lastRowLastColumn="0"/>
            <w:tcW w:w="4469" w:type="dxa"/>
            <w:tcPrChange w:id="124" w:author="Nha-Tien Nguyen" w:date="2016-09-02T10:37:00Z">
              <w:tcPr>
                <w:tcW w:w="4474" w:type="dxa"/>
              </w:tcPr>
            </w:tcPrChange>
          </w:tcPr>
          <w:p w14:paraId="29300BED" w14:textId="77777777" w:rsidR="004E5CD1" w:rsidDel="00BF67DF" w:rsidRDefault="004E5CD1" w:rsidP="00CC5160">
            <w:pPr>
              <w:pStyle w:val="BodyText"/>
              <w:ind w:left="0"/>
              <w:cnfStyle w:val="001000100000" w:firstRow="0" w:lastRow="0" w:firstColumn="1" w:lastColumn="0" w:oddVBand="0" w:evenVBand="0" w:oddHBand="1" w:evenHBand="0" w:firstRowFirstColumn="0" w:firstRowLastColumn="0" w:lastRowFirstColumn="0" w:lastRowLastColumn="0"/>
              <w:rPr>
                <w:del w:id="125" w:author="Nha-Tien Nguyen" w:date="2016-09-02T11:56:00Z"/>
                <w:rFonts w:ascii="Verdana" w:hAnsi="Verdana"/>
              </w:rPr>
            </w:pPr>
            <w:del w:id="126" w:author="Nha-Tien Nguyen" w:date="2016-09-02T11:56:00Z">
              <w:r w:rsidDel="00BF67DF">
                <w:rPr>
                  <w:rFonts w:ascii="Verdana" w:hAnsi="Verdana"/>
                </w:rPr>
                <w:delText>DNS</w:delText>
              </w:r>
            </w:del>
          </w:p>
        </w:tc>
        <w:tc>
          <w:tcPr>
            <w:tcW w:w="4469" w:type="dxa"/>
            <w:tcPrChange w:id="127" w:author="Nha-Tien Nguyen" w:date="2016-09-02T10:37:00Z">
              <w:tcPr>
                <w:tcW w:w="4474" w:type="dxa"/>
              </w:tcPr>
            </w:tcPrChange>
          </w:tcPr>
          <w:p w14:paraId="3346554C" w14:textId="77777777" w:rsidR="004E5CD1" w:rsidDel="00BF67DF" w:rsidRDefault="004E5CD1" w:rsidP="005F430B">
            <w:pPr>
              <w:pStyle w:val="BodyText"/>
              <w:ind w:left="0"/>
              <w:cnfStyle w:val="000000100000" w:firstRow="0" w:lastRow="0" w:firstColumn="0" w:lastColumn="0" w:oddVBand="0" w:evenVBand="0" w:oddHBand="1" w:evenHBand="0" w:firstRowFirstColumn="0" w:firstRowLastColumn="0" w:lastRowFirstColumn="0" w:lastRowLastColumn="0"/>
              <w:rPr>
                <w:del w:id="128" w:author="Nha-Tien Nguyen" w:date="2016-09-02T11:56:00Z"/>
                <w:rFonts w:ascii="Verdana" w:hAnsi="Verdana"/>
              </w:rPr>
            </w:pPr>
            <w:del w:id="129" w:author="Nha-Tien Nguyen" w:date="2016-09-02T11:56:00Z">
              <w:r w:rsidDel="00BF67DF">
                <w:rPr>
                  <w:rFonts w:ascii="Verdana" w:hAnsi="Verdana"/>
                </w:rPr>
                <w:delText>Domain Nam</w:delText>
              </w:r>
              <w:r w:rsidR="005F430B" w:rsidDel="00BF67DF">
                <w:rPr>
                  <w:rFonts w:ascii="Verdana" w:hAnsi="Verdana"/>
                </w:rPr>
                <w:delText>e</w:delText>
              </w:r>
              <w:r w:rsidDel="00BF67DF">
                <w:rPr>
                  <w:rFonts w:ascii="Verdana" w:hAnsi="Verdana"/>
                </w:rPr>
                <w:delText xml:space="preserve"> S</w:delText>
              </w:r>
              <w:r w:rsidR="005F430B" w:rsidDel="00BF67DF">
                <w:rPr>
                  <w:rFonts w:ascii="Verdana" w:hAnsi="Verdana"/>
                </w:rPr>
                <w:delText>ystem</w:delText>
              </w:r>
            </w:del>
          </w:p>
        </w:tc>
      </w:tr>
    </w:tbl>
    <w:p w14:paraId="21B28477" w14:textId="77777777" w:rsidR="00A32014" w:rsidRDefault="00A32014">
      <w:pPr>
        <w:pStyle w:val="BodyText"/>
        <w:ind w:left="0"/>
        <w:rPr>
          <w:rFonts w:ascii="Verdana" w:hAnsi="Verdana"/>
        </w:rPr>
      </w:pPr>
    </w:p>
    <w:p w14:paraId="5890979B" w14:textId="77777777" w:rsidR="00DC3248" w:rsidRPr="004404B0" w:rsidRDefault="00DC3248" w:rsidP="00DC3248">
      <w:pPr>
        <w:pStyle w:val="BodyText"/>
        <w:rPr>
          <w:rFonts w:ascii="Verdana" w:hAnsi="Verdana"/>
        </w:rPr>
      </w:pPr>
    </w:p>
    <w:p w14:paraId="3E14EF00" w14:textId="77777777" w:rsidR="008D152B" w:rsidRDefault="008D152B">
      <w:pPr>
        <w:rPr>
          <w:rFonts w:ascii="Verdana" w:hAnsi="Verdana"/>
        </w:rPr>
      </w:pPr>
      <w:r>
        <w:rPr>
          <w:rFonts w:ascii="Verdana" w:hAnsi="Verdana"/>
        </w:rPr>
        <w:br w:type="page"/>
      </w:r>
    </w:p>
    <w:sdt>
      <w:sdtPr>
        <w:rPr>
          <w:rFonts w:ascii="Verdana" w:eastAsia="Times New Roman" w:hAnsi="Verdana" w:cs="Times New Roman"/>
          <w:b w:val="0"/>
          <w:bCs w:val="0"/>
          <w:color w:val="auto"/>
          <w:sz w:val="20"/>
          <w:szCs w:val="20"/>
          <w:lang w:val="en-GB"/>
        </w:rPr>
        <w:id w:val="702950007"/>
        <w:docPartObj>
          <w:docPartGallery w:val="Table of Contents"/>
          <w:docPartUnique/>
        </w:docPartObj>
      </w:sdtPr>
      <w:sdtContent>
        <w:p w14:paraId="442196BC" w14:textId="77777777" w:rsidR="007F557B" w:rsidRPr="004404B0" w:rsidRDefault="007F557B">
          <w:pPr>
            <w:pStyle w:val="TOCHeading"/>
            <w:rPr>
              <w:rFonts w:ascii="Verdana" w:hAnsi="Verdana"/>
            </w:rPr>
          </w:pPr>
          <w:r w:rsidRPr="004404B0">
            <w:rPr>
              <w:rFonts w:ascii="Verdana" w:hAnsi="Verdana"/>
            </w:rPr>
            <w:t xml:space="preserve">                                                  Table of Contents</w:t>
          </w:r>
        </w:p>
        <w:p w14:paraId="3ED6CFAD" w14:textId="77777777" w:rsidR="00BF67DF" w:rsidRDefault="00B57E27">
          <w:pPr>
            <w:pStyle w:val="TOC2"/>
            <w:tabs>
              <w:tab w:val="right" w:leader="dot" w:pos="8948"/>
            </w:tabs>
            <w:rPr>
              <w:ins w:id="130" w:author="Nha-Tien Nguyen" w:date="2016-09-02T11:53:00Z"/>
              <w:rFonts w:asciiTheme="minorHAnsi" w:eastAsiaTheme="minorEastAsia" w:hAnsiTheme="minorHAnsi" w:cstheme="minorBidi"/>
              <w:noProof/>
              <w:sz w:val="22"/>
              <w:szCs w:val="22"/>
              <w:lang w:eastAsia="en-GB"/>
            </w:rPr>
          </w:pPr>
          <w:r w:rsidRPr="004404B0">
            <w:rPr>
              <w:rFonts w:ascii="Verdana" w:hAnsi="Verdana"/>
              <w:b/>
              <w:caps/>
              <w:noProof/>
              <w:color w:val="000000" w:themeColor="text1"/>
              <w:sz w:val="22"/>
            </w:rPr>
            <w:fldChar w:fldCharType="begin"/>
          </w:r>
          <w:r w:rsidR="007F557B" w:rsidRPr="004404B0">
            <w:rPr>
              <w:rFonts w:ascii="Verdana" w:hAnsi="Verdana"/>
            </w:rPr>
            <w:instrText xml:space="preserve"> TOC \o "1-3" \h \z \u </w:instrText>
          </w:r>
          <w:r w:rsidRPr="004404B0">
            <w:rPr>
              <w:rFonts w:ascii="Verdana" w:hAnsi="Verdana"/>
              <w:b/>
              <w:caps/>
              <w:noProof/>
              <w:color w:val="000000" w:themeColor="text1"/>
              <w:sz w:val="22"/>
            </w:rPr>
            <w:fldChar w:fldCharType="separate"/>
          </w:r>
          <w:ins w:id="131" w:author="Nha-Tien Nguyen" w:date="2016-09-02T11:53:00Z">
            <w:r w:rsidR="00BF67DF" w:rsidRPr="008D1C19">
              <w:rPr>
                <w:rStyle w:val="Hyperlink"/>
                <w:noProof/>
              </w:rPr>
              <w:fldChar w:fldCharType="begin"/>
            </w:r>
            <w:r w:rsidR="00BF67DF" w:rsidRPr="008D1C19">
              <w:rPr>
                <w:rStyle w:val="Hyperlink"/>
                <w:noProof/>
              </w:rPr>
              <w:instrText xml:space="preserve"> </w:instrText>
            </w:r>
            <w:r w:rsidR="00BF67DF">
              <w:rPr>
                <w:noProof/>
              </w:rPr>
              <w:instrText>HYPERLINK \l "_Toc460580537"</w:instrText>
            </w:r>
            <w:r w:rsidR="00BF67DF" w:rsidRPr="008D1C19">
              <w:rPr>
                <w:rStyle w:val="Hyperlink"/>
                <w:noProof/>
              </w:rPr>
              <w:instrText xml:space="preserve"> </w:instrText>
            </w:r>
            <w:r w:rsidR="00BF67DF" w:rsidRPr="008D1C19">
              <w:rPr>
                <w:rStyle w:val="Hyperlink"/>
                <w:noProof/>
              </w:rPr>
            </w:r>
            <w:r w:rsidR="00BF67DF" w:rsidRPr="008D1C19">
              <w:rPr>
                <w:rStyle w:val="Hyperlink"/>
                <w:noProof/>
              </w:rPr>
              <w:fldChar w:fldCharType="separate"/>
            </w:r>
            <w:r w:rsidR="00BF67DF" w:rsidRPr="008D1C19">
              <w:rPr>
                <w:rStyle w:val="Hyperlink"/>
                <w:rFonts w:ascii="Verdana" w:hAnsi="Verdana"/>
                <w:noProof/>
              </w:rPr>
              <w:t>Abbreviation</w:t>
            </w:r>
            <w:r w:rsidR="00BF67DF">
              <w:rPr>
                <w:noProof/>
                <w:webHidden/>
              </w:rPr>
              <w:tab/>
            </w:r>
            <w:r w:rsidR="00BF67DF">
              <w:rPr>
                <w:noProof/>
                <w:webHidden/>
              </w:rPr>
              <w:fldChar w:fldCharType="begin"/>
            </w:r>
            <w:r w:rsidR="00BF67DF">
              <w:rPr>
                <w:noProof/>
                <w:webHidden/>
              </w:rPr>
              <w:instrText xml:space="preserve"> PAGEREF _Toc460580537 \h </w:instrText>
            </w:r>
            <w:r w:rsidR="00BF67DF">
              <w:rPr>
                <w:noProof/>
                <w:webHidden/>
              </w:rPr>
            </w:r>
          </w:ins>
          <w:r w:rsidR="00BF67DF">
            <w:rPr>
              <w:noProof/>
              <w:webHidden/>
            </w:rPr>
            <w:fldChar w:fldCharType="separate"/>
          </w:r>
          <w:ins w:id="132" w:author="Nha-Tien Nguyen" w:date="2016-09-02T11:53:00Z">
            <w:r w:rsidR="00BF67DF">
              <w:rPr>
                <w:noProof/>
                <w:webHidden/>
              </w:rPr>
              <w:t>3</w:t>
            </w:r>
            <w:r w:rsidR="00BF67DF">
              <w:rPr>
                <w:noProof/>
                <w:webHidden/>
              </w:rPr>
              <w:fldChar w:fldCharType="end"/>
            </w:r>
            <w:r w:rsidR="00BF67DF" w:rsidRPr="008D1C19">
              <w:rPr>
                <w:rStyle w:val="Hyperlink"/>
                <w:noProof/>
              </w:rPr>
              <w:fldChar w:fldCharType="end"/>
            </w:r>
          </w:ins>
        </w:p>
        <w:p w14:paraId="51E9EE5F" w14:textId="77777777" w:rsidR="00BF67DF" w:rsidRDefault="00BF67DF">
          <w:pPr>
            <w:pStyle w:val="TOC1"/>
            <w:rPr>
              <w:ins w:id="133" w:author="Nha-Tien Nguyen" w:date="2016-09-02T11:53:00Z"/>
              <w:rFonts w:asciiTheme="minorHAnsi" w:eastAsiaTheme="minorEastAsia" w:hAnsiTheme="minorHAnsi" w:cstheme="minorBidi"/>
              <w:b w:val="0"/>
              <w:caps w:val="0"/>
              <w:color w:val="auto"/>
              <w:szCs w:val="22"/>
              <w:lang w:eastAsia="en-GB"/>
            </w:rPr>
          </w:pPr>
          <w:ins w:id="134" w:author="Nha-Tien Nguyen" w:date="2016-09-02T11:53:00Z">
            <w:r w:rsidRPr="008D1C19">
              <w:rPr>
                <w:rStyle w:val="Hyperlink"/>
              </w:rPr>
              <w:fldChar w:fldCharType="begin"/>
            </w:r>
            <w:r w:rsidRPr="008D1C19">
              <w:rPr>
                <w:rStyle w:val="Hyperlink"/>
              </w:rPr>
              <w:instrText xml:space="preserve"> </w:instrText>
            </w:r>
            <w:r>
              <w:instrText>HYPERLINK \l "_Toc460580538"</w:instrText>
            </w:r>
            <w:r w:rsidRPr="008D1C19">
              <w:rPr>
                <w:rStyle w:val="Hyperlink"/>
              </w:rPr>
              <w:instrText xml:space="preserve"> </w:instrText>
            </w:r>
            <w:r w:rsidRPr="008D1C19">
              <w:rPr>
                <w:rStyle w:val="Hyperlink"/>
              </w:rPr>
            </w:r>
            <w:r w:rsidRPr="008D1C19">
              <w:rPr>
                <w:rStyle w:val="Hyperlink"/>
              </w:rPr>
              <w:fldChar w:fldCharType="separate"/>
            </w:r>
            <w:r w:rsidRPr="008D1C19">
              <w:rPr>
                <w:rStyle w:val="Hyperlink"/>
                <w:rFonts w:ascii="Verdana" w:hAnsi="Verdana"/>
              </w:rPr>
              <w:t>1</w:t>
            </w:r>
            <w:r>
              <w:rPr>
                <w:rFonts w:asciiTheme="minorHAnsi" w:eastAsiaTheme="minorEastAsia" w:hAnsiTheme="minorHAnsi" w:cstheme="minorBidi"/>
                <w:b w:val="0"/>
                <w:caps w:val="0"/>
                <w:color w:val="auto"/>
                <w:szCs w:val="22"/>
                <w:lang w:eastAsia="en-GB"/>
              </w:rPr>
              <w:tab/>
            </w:r>
            <w:r w:rsidRPr="008D1C19">
              <w:rPr>
                <w:rStyle w:val="Hyperlink"/>
                <w:rFonts w:ascii="Verdana" w:hAnsi="Verdana"/>
              </w:rPr>
              <w:t>Introduction</w:t>
            </w:r>
            <w:r>
              <w:rPr>
                <w:webHidden/>
              </w:rPr>
              <w:tab/>
            </w:r>
            <w:r>
              <w:rPr>
                <w:webHidden/>
              </w:rPr>
              <w:fldChar w:fldCharType="begin"/>
            </w:r>
            <w:r>
              <w:rPr>
                <w:webHidden/>
              </w:rPr>
              <w:instrText xml:space="preserve"> PAGEREF _Toc460580538 \h </w:instrText>
            </w:r>
            <w:r>
              <w:rPr>
                <w:webHidden/>
              </w:rPr>
            </w:r>
          </w:ins>
          <w:r>
            <w:rPr>
              <w:webHidden/>
            </w:rPr>
            <w:fldChar w:fldCharType="separate"/>
          </w:r>
          <w:ins w:id="135" w:author="Nha-Tien Nguyen" w:date="2016-09-02T11:53:00Z">
            <w:r>
              <w:rPr>
                <w:webHidden/>
              </w:rPr>
              <w:t>5</w:t>
            </w:r>
            <w:r>
              <w:rPr>
                <w:webHidden/>
              </w:rPr>
              <w:fldChar w:fldCharType="end"/>
            </w:r>
            <w:r w:rsidRPr="008D1C19">
              <w:rPr>
                <w:rStyle w:val="Hyperlink"/>
              </w:rPr>
              <w:fldChar w:fldCharType="end"/>
            </w:r>
          </w:ins>
        </w:p>
        <w:p w14:paraId="166A9A24" w14:textId="77777777" w:rsidR="00BF67DF" w:rsidRDefault="00BF67DF">
          <w:pPr>
            <w:pStyle w:val="TOC1"/>
            <w:rPr>
              <w:ins w:id="136" w:author="Nha-Tien Nguyen" w:date="2016-09-02T11:53:00Z"/>
              <w:rFonts w:asciiTheme="minorHAnsi" w:eastAsiaTheme="minorEastAsia" w:hAnsiTheme="minorHAnsi" w:cstheme="minorBidi"/>
              <w:b w:val="0"/>
              <w:caps w:val="0"/>
              <w:color w:val="auto"/>
              <w:szCs w:val="22"/>
              <w:lang w:eastAsia="en-GB"/>
            </w:rPr>
          </w:pPr>
          <w:ins w:id="137" w:author="Nha-Tien Nguyen" w:date="2016-09-02T11:53:00Z">
            <w:r w:rsidRPr="008D1C19">
              <w:rPr>
                <w:rStyle w:val="Hyperlink"/>
              </w:rPr>
              <w:fldChar w:fldCharType="begin"/>
            </w:r>
            <w:r w:rsidRPr="008D1C19">
              <w:rPr>
                <w:rStyle w:val="Hyperlink"/>
              </w:rPr>
              <w:instrText xml:space="preserve"> </w:instrText>
            </w:r>
            <w:r>
              <w:instrText>HYPERLINK \l "_Toc460580539"</w:instrText>
            </w:r>
            <w:r w:rsidRPr="008D1C19">
              <w:rPr>
                <w:rStyle w:val="Hyperlink"/>
              </w:rPr>
              <w:instrText xml:space="preserve"> </w:instrText>
            </w:r>
            <w:r w:rsidRPr="008D1C19">
              <w:rPr>
                <w:rStyle w:val="Hyperlink"/>
              </w:rPr>
            </w:r>
            <w:r w:rsidRPr="008D1C19">
              <w:rPr>
                <w:rStyle w:val="Hyperlink"/>
              </w:rPr>
              <w:fldChar w:fldCharType="separate"/>
            </w:r>
            <w:r w:rsidRPr="008D1C19">
              <w:rPr>
                <w:rStyle w:val="Hyperlink"/>
                <w:rFonts w:ascii="Verdana" w:hAnsi="Verdana"/>
              </w:rPr>
              <w:t>2</w:t>
            </w:r>
            <w:r>
              <w:rPr>
                <w:rFonts w:asciiTheme="minorHAnsi" w:eastAsiaTheme="minorEastAsia" w:hAnsiTheme="minorHAnsi" w:cstheme="minorBidi"/>
                <w:b w:val="0"/>
                <w:caps w:val="0"/>
                <w:color w:val="auto"/>
                <w:szCs w:val="22"/>
                <w:lang w:eastAsia="en-GB"/>
              </w:rPr>
              <w:tab/>
            </w:r>
            <w:r w:rsidRPr="008D1C19">
              <w:rPr>
                <w:rStyle w:val="Hyperlink"/>
                <w:rFonts w:ascii="Verdana" w:hAnsi="Verdana"/>
              </w:rPr>
              <w:t>Business current state / Solution</w:t>
            </w:r>
            <w:r>
              <w:rPr>
                <w:webHidden/>
              </w:rPr>
              <w:tab/>
            </w:r>
            <w:r>
              <w:rPr>
                <w:webHidden/>
              </w:rPr>
              <w:fldChar w:fldCharType="begin"/>
            </w:r>
            <w:r>
              <w:rPr>
                <w:webHidden/>
              </w:rPr>
              <w:instrText xml:space="preserve"> PAGEREF _Toc460580539 \h </w:instrText>
            </w:r>
            <w:r>
              <w:rPr>
                <w:webHidden/>
              </w:rPr>
            </w:r>
          </w:ins>
          <w:r>
            <w:rPr>
              <w:webHidden/>
            </w:rPr>
            <w:fldChar w:fldCharType="separate"/>
          </w:r>
          <w:ins w:id="138" w:author="Nha-Tien Nguyen" w:date="2016-09-02T11:53:00Z">
            <w:r>
              <w:rPr>
                <w:webHidden/>
              </w:rPr>
              <w:t>6</w:t>
            </w:r>
            <w:r>
              <w:rPr>
                <w:webHidden/>
              </w:rPr>
              <w:fldChar w:fldCharType="end"/>
            </w:r>
            <w:r w:rsidRPr="008D1C19">
              <w:rPr>
                <w:rStyle w:val="Hyperlink"/>
              </w:rPr>
              <w:fldChar w:fldCharType="end"/>
            </w:r>
          </w:ins>
        </w:p>
        <w:p w14:paraId="12A81293" w14:textId="77777777" w:rsidR="00BF67DF" w:rsidRDefault="00BF67DF">
          <w:pPr>
            <w:pStyle w:val="TOC2"/>
            <w:tabs>
              <w:tab w:val="left" w:pos="960"/>
              <w:tab w:val="right" w:leader="dot" w:pos="8948"/>
            </w:tabs>
            <w:rPr>
              <w:ins w:id="139" w:author="Nha-Tien Nguyen" w:date="2016-09-02T11:53:00Z"/>
              <w:rFonts w:asciiTheme="minorHAnsi" w:eastAsiaTheme="minorEastAsia" w:hAnsiTheme="minorHAnsi" w:cstheme="minorBidi"/>
              <w:noProof/>
              <w:sz w:val="22"/>
              <w:szCs w:val="22"/>
              <w:lang w:eastAsia="en-GB"/>
            </w:rPr>
          </w:pPr>
          <w:ins w:id="140"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"_Toc460580540"</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2.1</w:t>
            </w:r>
            <w:r>
              <w:rPr>
                <w:rFonts w:asciiTheme="minorHAnsi" w:eastAsiaTheme="minorEastAsia" w:hAnsiTheme="minorHAnsi" w:cstheme="minorBidi"/>
                <w:noProof/>
                <w:sz w:val="22"/>
                <w:szCs w:val="22"/>
                <w:lang w:eastAsia="en-GB"/>
              </w:rPr>
              <w:tab/>
            </w:r>
            <w:r w:rsidRPr="008D1C19">
              <w:rPr>
                <w:rStyle w:val="Hyperlink"/>
                <w:rFonts w:ascii="Verdana" w:hAnsi="Verdana"/>
                <w:noProof/>
              </w:rPr>
              <w:t>Capability description</w:t>
            </w:r>
            <w:r>
              <w:rPr>
                <w:noProof/>
                <w:webHidden/>
              </w:rPr>
              <w:tab/>
            </w:r>
            <w:r>
              <w:rPr>
                <w:noProof/>
                <w:webHidden/>
              </w:rPr>
              <w:fldChar w:fldCharType="begin"/>
            </w:r>
            <w:r>
              <w:rPr>
                <w:noProof/>
                <w:webHidden/>
              </w:rPr>
              <w:instrText xml:space="preserve"> PAGEREF _Toc460580540 \h </w:instrText>
            </w:r>
            <w:r>
              <w:rPr>
                <w:noProof/>
                <w:webHidden/>
              </w:rPr>
            </w:r>
          </w:ins>
          <w:r>
            <w:rPr>
              <w:noProof/>
              <w:webHidden/>
            </w:rPr>
            <w:fldChar w:fldCharType="separate"/>
          </w:r>
          <w:ins w:id="141" w:author="Nha-Tien Nguyen" w:date="2016-09-02T11:53:00Z">
            <w:r>
              <w:rPr>
                <w:noProof/>
                <w:webHidden/>
              </w:rPr>
              <w:t>6</w:t>
            </w:r>
            <w:r>
              <w:rPr>
                <w:noProof/>
                <w:webHidden/>
              </w:rPr>
              <w:fldChar w:fldCharType="end"/>
            </w:r>
            <w:r w:rsidRPr="008D1C19">
              <w:rPr>
                <w:rStyle w:val="Hyperlink"/>
                <w:noProof/>
              </w:rPr>
              <w:fldChar w:fldCharType="end"/>
            </w:r>
          </w:ins>
        </w:p>
        <w:p w14:paraId="54DD4D6B" w14:textId="77777777" w:rsidR="00BF67DF" w:rsidRDefault="00BF67DF">
          <w:pPr>
            <w:pStyle w:val="TOC2"/>
            <w:tabs>
              <w:tab w:val="left" w:pos="960"/>
              <w:tab w:val="right" w:leader="dot" w:pos="8948"/>
            </w:tabs>
            <w:rPr>
              <w:ins w:id="142" w:author="Nha-Tien Nguyen" w:date="2016-09-02T11:53:00Z"/>
              <w:rFonts w:asciiTheme="minorHAnsi" w:eastAsiaTheme="minorEastAsia" w:hAnsiTheme="minorHAnsi" w:cstheme="minorBidi"/>
              <w:noProof/>
              <w:sz w:val="22"/>
              <w:szCs w:val="22"/>
              <w:lang w:eastAsia="en-GB"/>
            </w:rPr>
          </w:pPr>
          <w:ins w:id="143"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"_Toc460580541"</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2.2</w:t>
            </w:r>
            <w:r>
              <w:rPr>
                <w:rFonts w:asciiTheme="minorHAnsi" w:eastAsiaTheme="minorEastAsia" w:hAnsiTheme="minorHAnsi" w:cstheme="minorBidi"/>
                <w:noProof/>
                <w:sz w:val="22"/>
                <w:szCs w:val="22"/>
                <w:lang w:eastAsia="en-GB"/>
              </w:rPr>
              <w:tab/>
            </w:r>
            <w:r w:rsidRPr="008D1C19">
              <w:rPr>
                <w:rStyle w:val="Hyperlink"/>
                <w:rFonts w:ascii="Verdana" w:hAnsi="Verdana"/>
                <w:noProof/>
              </w:rPr>
              <w:t>Feature description</w:t>
            </w:r>
            <w:r>
              <w:rPr>
                <w:noProof/>
                <w:webHidden/>
              </w:rPr>
              <w:tab/>
            </w:r>
            <w:r>
              <w:rPr>
                <w:noProof/>
                <w:webHidden/>
              </w:rPr>
              <w:fldChar w:fldCharType="begin"/>
            </w:r>
            <w:r>
              <w:rPr>
                <w:noProof/>
                <w:webHidden/>
              </w:rPr>
              <w:instrText xml:space="preserve"> PAGEREF _Toc460580541 \h </w:instrText>
            </w:r>
            <w:r>
              <w:rPr>
                <w:noProof/>
                <w:webHidden/>
              </w:rPr>
            </w:r>
          </w:ins>
          <w:r>
            <w:rPr>
              <w:noProof/>
              <w:webHidden/>
            </w:rPr>
            <w:fldChar w:fldCharType="separate"/>
          </w:r>
          <w:ins w:id="144" w:author="Nha-Tien Nguyen" w:date="2016-09-02T11:53:00Z">
            <w:r>
              <w:rPr>
                <w:noProof/>
                <w:webHidden/>
              </w:rPr>
              <w:t>7</w:t>
            </w:r>
            <w:r>
              <w:rPr>
                <w:noProof/>
                <w:webHidden/>
              </w:rPr>
              <w:fldChar w:fldCharType="end"/>
            </w:r>
            <w:r w:rsidRPr="008D1C19">
              <w:rPr>
                <w:rStyle w:val="Hyperlink"/>
                <w:noProof/>
              </w:rPr>
              <w:fldChar w:fldCharType="end"/>
            </w:r>
          </w:ins>
        </w:p>
        <w:p w14:paraId="48EFEEAB" w14:textId="77777777" w:rsidR="00BF67DF" w:rsidRDefault="00BF67DF">
          <w:pPr>
            <w:pStyle w:val="TOC2"/>
            <w:tabs>
              <w:tab w:val="left" w:pos="960"/>
              <w:tab w:val="right" w:leader="dot" w:pos="8948"/>
            </w:tabs>
            <w:rPr>
              <w:ins w:id="145" w:author="Nha-Tien Nguyen" w:date="2016-09-02T11:53:00Z"/>
              <w:rFonts w:asciiTheme="minorHAnsi" w:eastAsiaTheme="minorEastAsia" w:hAnsiTheme="minorHAnsi" w:cstheme="minorBidi"/>
              <w:noProof/>
              <w:sz w:val="22"/>
              <w:szCs w:val="22"/>
              <w:lang w:eastAsia="en-GB"/>
            </w:rPr>
          </w:pPr>
          <w:ins w:id="146"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"_Toc460580542"</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2.3</w:t>
            </w:r>
            <w:r>
              <w:rPr>
                <w:rFonts w:asciiTheme="minorHAnsi" w:eastAsiaTheme="minorEastAsia" w:hAnsiTheme="minorHAnsi" w:cstheme="minorBidi"/>
                <w:noProof/>
                <w:sz w:val="22"/>
                <w:szCs w:val="22"/>
                <w:lang w:eastAsia="en-GB"/>
              </w:rPr>
              <w:tab/>
            </w:r>
            <w:r w:rsidRPr="008D1C19">
              <w:rPr>
                <w:rStyle w:val="Hyperlink"/>
                <w:rFonts w:ascii="Verdana" w:hAnsi="Verdana"/>
                <w:noProof/>
              </w:rPr>
              <w:t>References</w:t>
            </w:r>
            <w:r>
              <w:rPr>
                <w:noProof/>
                <w:webHidden/>
              </w:rPr>
              <w:tab/>
            </w:r>
            <w:r>
              <w:rPr>
                <w:noProof/>
                <w:webHidden/>
              </w:rPr>
              <w:fldChar w:fldCharType="begin"/>
            </w:r>
            <w:r>
              <w:rPr>
                <w:noProof/>
                <w:webHidden/>
              </w:rPr>
              <w:instrText xml:space="preserve"> PAGEREF _Toc460580542 \h </w:instrText>
            </w:r>
            <w:r>
              <w:rPr>
                <w:noProof/>
                <w:webHidden/>
              </w:rPr>
            </w:r>
          </w:ins>
          <w:r>
            <w:rPr>
              <w:noProof/>
              <w:webHidden/>
            </w:rPr>
            <w:fldChar w:fldCharType="separate"/>
          </w:r>
          <w:ins w:id="147" w:author="Nha-Tien Nguyen" w:date="2016-09-02T11:53:00Z">
            <w:r>
              <w:rPr>
                <w:noProof/>
                <w:webHidden/>
              </w:rPr>
              <w:t>10</w:t>
            </w:r>
            <w:r>
              <w:rPr>
                <w:noProof/>
                <w:webHidden/>
              </w:rPr>
              <w:fldChar w:fldCharType="end"/>
            </w:r>
            <w:r w:rsidRPr="008D1C19">
              <w:rPr>
                <w:rStyle w:val="Hyperlink"/>
                <w:noProof/>
              </w:rPr>
              <w:fldChar w:fldCharType="end"/>
            </w:r>
          </w:ins>
        </w:p>
        <w:p w14:paraId="37A3E612" w14:textId="77777777" w:rsidR="00BF67DF" w:rsidRDefault="00BF67DF">
          <w:pPr>
            <w:pStyle w:val="TOC2"/>
            <w:tabs>
              <w:tab w:val="left" w:pos="960"/>
              <w:tab w:val="right" w:leader="dot" w:pos="8948"/>
            </w:tabs>
            <w:rPr>
              <w:ins w:id="148" w:author="Nha-Tien Nguyen" w:date="2016-09-02T11:53:00Z"/>
              <w:rFonts w:asciiTheme="minorHAnsi" w:eastAsiaTheme="minorEastAsia" w:hAnsiTheme="minorHAnsi" w:cstheme="minorBidi"/>
              <w:noProof/>
              <w:sz w:val="22"/>
              <w:szCs w:val="22"/>
              <w:lang w:eastAsia="en-GB"/>
            </w:rPr>
          </w:pPr>
          <w:ins w:id="149"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"_Toc460580543"</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2.4</w:t>
            </w:r>
            <w:r>
              <w:rPr>
                <w:rFonts w:asciiTheme="minorHAnsi" w:eastAsiaTheme="minorEastAsia" w:hAnsiTheme="minorHAnsi" w:cstheme="minorBidi"/>
                <w:noProof/>
                <w:sz w:val="22"/>
                <w:szCs w:val="22"/>
                <w:lang w:eastAsia="en-GB"/>
              </w:rPr>
              <w:tab/>
            </w:r>
            <w:r w:rsidRPr="008D1C19">
              <w:rPr>
                <w:rStyle w:val="Hyperlink"/>
                <w:rFonts w:ascii="Verdana" w:hAnsi="Verdana"/>
                <w:noProof/>
              </w:rPr>
              <w:t>Performance &amp; Response Time</w:t>
            </w:r>
            <w:r>
              <w:rPr>
                <w:noProof/>
                <w:webHidden/>
              </w:rPr>
              <w:tab/>
            </w:r>
            <w:r>
              <w:rPr>
                <w:noProof/>
                <w:webHidden/>
              </w:rPr>
              <w:fldChar w:fldCharType="begin"/>
            </w:r>
            <w:r>
              <w:rPr>
                <w:noProof/>
                <w:webHidden/>
              </w:rPr>
              <w:instrText xml:space="preserve"> PAGEREF _Toc460580543 \h </w:instrText>
            </w:r>
            <w:r>
              <w:rPr>
                <w:noProof/>
                <w:webHidden/>
              </w:rPr>
            </w:r>
          </w:ins>
          <w:r>
            <w:rPr>
              <w:noProof/>
              <w:webHidden/>
            </w:rPr>
            <w:fldChar w:fldCharType="separate"/>
          </w:r>
          <w:ins w:id="150" w:author="Nha-Tien Nguyen" w:date="2016-09-02T11:53:00Z">
            <w:r>
              <w:rPr>
                <w:noProof/>
                <w:webHidden/>
              </w:rPr>
              <w:t>10</w:t>
            </w:r>
            <w:r>
              <w:rPr>
                <w:noProof/>
                <w:webHidden/>
              </w:rPr>
              <w:fldChar w:fldCharType="end"/>
            </w:r>
            <w:r w:rsidRPr="008D1C19">
              <w:rPr>
                <w:rStyle w:val="Hyperlink"/>
                <w:noProof/>
              </w:rPr>
              <w:fldChar w:fldCharType="end"/>
            </w:r>
          </w:ins>
        </w:p>
        <w:p w14:paraId="25BE131D" w14:textId="77777777" w:rsidR="00BF67DF" w:rsidRDefault="00BF67DF">
          <w:pPr>
            <w:pStyle w:val="TOC2"/>
            <w:tabs>
              <w:tab w:val="left" w:pos="960"/>
              <w:tab w:val="right" w:leader="dot" w:pos="8948"/>
            </w:tabs>
            <w:rPr>
              <w:ins w:id="151" w:author="Nha-Tien Nguyen" w:date="2016-09-02T11:53:00Z"/>
              <w:rFonts w:asciiTheme="minorHAnsi" w:eastAsiaTheme="minorEastAsia" w:hAnsiTheme="minorHAnsi" w:cstheme="minorBidi"/>
              <w:noProof/>
              <w:sz w:val="22"/>
              <w:szCs w:val="22"/>
              <w:lang w:eastAsia="en-GB"/>
            </w:rPr>
          </w:pPr>
          <w:ins w:id="152"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"_Toc460580544"</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2.5</w:t>
            </w:r>
            <w:r>
              <w:rPr>
                <w:rFonts w:asciiTheme="minorHAnsi" w:eastAsiaTheme="minorEastAsia" w:hAnsiTheme="minorHAnsi" w:cstheme="minorBidi"/>
                <w:noProof/>
                <w:sz w:val="22"/>
                <w:szCs w:val="22"/>
                <w:lang w:eastAsia="en-GB"/>
              </w:rPr>
              <w:tab/>
            </w:r>
            <w:r w:rsidRPr="008D1C19">
              <w:rPr>
                <w:rStyle w:val="Hyperlink"/>
                <w:rFonts w:ascii="Verdana" w:hAnsi="Verdana"/>
                <w:noProof/>
              </w:rPr>
              <w:t>Tech Stack</w:t>
            </w:r>
            <w:r>
              <w:rPr>
                <w:noProof/>
                <w:webHidden/>
              </w:rPr>
              <w:tab/>
            </w:r>
            <w:r>
              <w:rPr>
                <w:noProof/>
                <w:webHidden/>
              </w:rPr>
              <w:fldChar w:fldCharType="begin"/>
            </w:r>
            <w:r>
              <w:rPr>
                <w:noProof/>
                <w:webHidden/>
              </w:rPr>
              <w:instrText xml:space="preserve"> PAGEREF _Toc460580544 \h </w:instrText>
            </w:r>
            <w:r>
              <w:rPr>
                <w:noProof/>
                <w:webHidden/>
              </w:rPr>
            </w:r>
          </w:ins>
          <w:r>
            <w:rPr>
              <w:noProof/>
              <w:webHidden/>
            </w:rPr>
            <w:fldChar w:fldCharType="separate"/>
          </w:r>
          <w:ins w:id="153" w:author="Nha-Tien Nguyen" w:date="2016-09-02T11:53:00Z">
            <w:r>
              <w:rPr>
                <w:noProof/>
                <w:webHidden/>
              </w:rPr>
              <w:t>11</w:t>
            </w:r>
            <w:r>
              <w:rPr>
                <w:noProof/>
                <w:webHidden/>
              </w:rPr>
              <w:fldChar w:fldCharType="end"/>
            </w:r>
            <w:r w:rsidRPr="008D1C19">
              <w:rPr>
                <w:rStyle w:val="Hyperlink"/>
                <w:noProof/>
              </w:rPr>
              <w:fldChar w:fldCharType="end"/>
            </w:r>
          </w:ins>
        </w:p>
        <w:p w14:paraId="07EFF975" w14:textId="77777777" w:rsidR="00BF67DF" w:rsidRDefault="00BF67DF">
          <w:pPr>
            <w:pStyle w:val="TOC1"/>
            <w:rPr>
              <w:ins w:id="154" w:author="Nha-Tien Nguyen" w:date="2016-09-02T11:53:00Z"/>
              <w:rFonts w:asciiTheme="minorHAnsi" w:eastAsiaTheme="minorEastAsia" w:hAnsiTheme="minorHAnsi" w:cstheme="minorBidi"/>
              <w:b w:val="0"/>
              <w:caps w:val="0"/>
              <w:color w:val="auto"/>
              <w:szCs w:val="22"/>
              <w:lang w:eastAsia="en-GB"/>
            </w:rPr>
          </w:pPr>
          <w:ins w:id="155" w:author="Nha-Tien Nguyen" w:date="2016-09-02T11:53:00Z">
            <w:r w:rsidRPr="008D1C19">
              <w:rPr>
                <w:rStyle w:val="Hyperlink"/>
              </w:rPr>
              <w:fldChar w:fldCharType="begin"/>
            </w:r>
            <w:r w:rsidRPr="008D1C19">
              <w:rPr>
                <w:rStyle w:val="Hyperlink"/>
              </w:rPr>
              <w:instrText xml:space="preserve"> </w:instrText>
            </w:r>
            <w:r>
              <w:instrText>HYPERLINK \l "_Toc460580545"</w:instrText>
            </w:r>
            <w:r w:rsidRPr="008D1C19">
              <w:rPr>
                <w:rStyle w:val="Hyperlink"/>
              </w:rPr>
              <w:instrText xml:space="preserve"> </w:instrText>
            </w:r>
            <w:r w:rsidRPr="008D1C19">
              <w:rPr>
                <w:rStyle w:val="Hyperlink"/>
              </w:rPr>
            </w:r>
            <w:r w:rsidRPr="008D1C19">
              <w:rPr>
                <w:rStyle w:val="Hyperlink"/>
              </w:rPr>
              <w:fldChar w:fldCharType="separate"/>
            </w:r>
            <w:r w:rsidRPr="008D1C19">
              <w:rPr>
                <w:rStyle w:val="Hyperlink"/>
                <w:rFonts w:ascii="Verdana" w:hAnsi="Verdana"/>
              </w:rPr>
              <w:t>3</w:t>
            </w:r>
            <w:r>
              <w:rPr>
                <w:rFonts w:asciiTheme="minorHAnsi" w:eastAsiaTheme="minorEastAsia" w:hAnsiTheme="minorHAnsi" w:cstheme="minorBidi"/>
                <w:b w:val="0"/>
                <w:caps w:val="0"/>
                <w:color w:val="auto"/>
                <w:szCs w:val="22"/>
                <w:lang w:eastAsia="en-GB"/>
              </w:rPr>
              <w:tab/>
            </w:r>
            <w:r w:rsidRPr="008D1C19">
              <w:rPr>
                <w:rStyle w:val="Hyperlink"/>
                <w:rFonts w:ascii="Verdana" w:hAnsi="Verdana"/>
              </w:rPr>
              <w:t>Landing to Microsite:</w:t>
            </w:r>
            <w:r>
              <w:rPr>
                <w:webHidden/>
              </w:rPr>
              <w:tab/>
            </w:r>
            <w:r>
              <w:rPr>
                <w:webHidden/>
              </w:rPr>
              <w:fldChar w:fldCharType="begin"/>
            </w:r>
            <w:r>
              <w:rPr>
                <w:webHidden/>
              </w:rPr>
              <w:instrText xml:space="preserve"> PAGEREF _Toc460580545 \h </w:instrText>
            </w:r>
            <w:r>
              <w:rPr>
                <w:webHidden/>
              </w:rPr>
            </w:r>
          </w:ins>
          <w:r>
            <w:rPr>
              <w:webHidden/>
            </w:rPr>
            <w:fldChar w:fldCharType="separate"/>
          </w:r>
          <w:ins w:id="156" w:author="Nha-Tien Nguyen" w:date="2016-09-02T11:53:00Z">
            <w:r>
              <w:rPr>
                <w:webHidden/>
              </w:rPr>
              <w:t>12</w:t>
            </w:r>
            <w:r>
              <w:rPr>
                <w:webHidden/>
              </w:rPr>
              <w:fldChar w:fldCharType="end"/>
            </w:r>
            <w:r w:rsidRPr="008D1C19">
              <w:rPr>
                <w:rStyle w:val="Hyperlink"/>
              </w:rPr>
              <w:fldChar w:fldCharType="end"/>
            </w:r>
          </w:ins>
        </w:p>
        <w:p w14:paraId="1C41C0A4" w14:textId="77777777" w:rsidR="00BF67DF" w:rsidRDefault="00BF67DF">
          <w:pPr>
            <w:pStyle w:val="TOC1"/>
            <w:rPr>
              <w:ins w:id="157" w:author="Nha-Tien Nguyen" w:date="2016-09-02T11:53:00Z"/>
              <w:rFonts w:asciiTheme="minorHAnsi" w:eastAsiaTheme="minorEastAsia" w:hAnsiTheme="minorHAnsi" w:cstheme="minorBidi"/>
              <w:b w:val="0"/>
              <w:caps w:val="0"/>
              <w:color w:val="auto"/>
              <w:szCs w:val="22"/>
              <w:lang w:eastAsia="en-GB"/>
            </w:rPr>
          </w:pPr>
          <w:ins w:id="158" w:author="Nha-Tien Nguyen" w:date="2016-09-02T11:53:00Z">
            <w:r w:rsidRPr="008D1C19">
              <w:rPr>
                <w:rStyle w:val="Hyperlink"/>
              </w:rPr>
              <w:fldChar w:fldCharType="begin"/>
            </w:r>
            <w:r w:rsidRPr="008D1C19">
              <w:rPr>
                <w:rStyle w:val="Hyperlink"/>
              </w:rPr>
              <w:instrText xml:space="preserve"> </w:instrText>
            </w:r>
            <w:r>
              <w:instrText>HYPERLINK \l "_Toc460580546"</w:instrText>
            </w:r>
            <w:r w:rsidRPr="008D1C19">
              <w:rPr>
                <w:rStyle w:val="Hyperlink"/>
              </w:rPr>
              <w:instrText xml:space="preserve"> </w:instrText>
            </w:r>
            <w:r w:rsidRPr="008D1C19">
              <w:rPr>
                <w:rStyle w:val="Hyperlink"/>
              </w:rPr>
            </w:r>
            <w:r w:rsidRPr="008D1C19">
              <w:rPr>
                <w:rStyle w:val="Hyperlink"/>
              </w:rPr>
              <w:fldChar w:fldCharType="separate"/>
            </w:r>
            <w:r w:rsidRPr="008D1C19">
              <w:rPr>
                <w:rStyle w:val="Hyperlink"/>
              </w:rPr>
              <w:t>4</w:t>
            </w:r>
            <w:r>
              <w:rPr>
                <w:rFonts w:asciiTheme="minorHAnsi" w:eastAsiaTheme="minorEastAsia" w:hAnsiTheme="minorHAnsi" w:cstheme="minorBidi"/>
                <w:b w:val="0"/>
                <w:caps w:val="0"/>
                <w:color w:val="auto"/>
                <w:szCs w:val="22"/>
                <w:lang w:eastAsia="en-GB"/>
              </w:rPr>
              <w:tab/>
            </w:r>
            <w:r w:rsidRPr="008D1C19">
              <w:rPr>
                <w:rStyle w:val="Hyperlink"/>
              </w:rPr>
              <w:t>Content management Tools for Multilingual data</w:t>
            </w:r>
            <w:r>
              <w:rPr>
                <w:webHidden/>
              </w:rPr>
              <w:tab/>
            </w:r>
            <w:r>
              <w:rPr>
                <w:webHidden/>
              </w:rPr>
              <w:fldChar w:fldCharType="begin"/>
            </w:r>
            <w:r>
              <w:rPr>
                <w:webHidden/>
              </w:rPr>
              <w:instrText xml:space="preserve"> PAGEREF _Toc460580546 \h </w:instrText>
            </w:r>
            <w:r>
              <w:rPr>
                <w:webHidden/>
              </w:rPr>
            </w:r>
          </w:ins>
          <w:r>
            <w:rPr>
              <w:webHidden/>
            </w:rPr>
            <w:fldChar w:fldCharType="separate"/>
          </w:r>
          <w:ins w:id="159" w:author="Nha-Tien Nguyen" w:date="2016-09-02T11:53:00Z">
            <w:r>
              <w:rPr>
                <w:webHidden/>
              </w:rPr>
              <w:t>13</w:t>
            </w:r>
            <w:r>
              <w:rPr>
                <w:webHidden/>
              </w:rPr>
              <w:fldChar w:fldCharType="end"/>
            </w:r>
            <w:r w:rsidRPr="008D1C19">
              <w:rPr>
                <w:rStyle w:val="Hyperlink"/>
              </w:rPr>
              <w:fldChar w:fldCharType="end"/>
            </w:r>
          </w:ins>
        </w:p>
        <w:p w14:paraId="218823D4" w14:textId="77777777" w:rsidR="00BF67DF" w:rsidRDefault="00BF67DF">
          <w:pPr>
            <w:pStyle w:val="TOC1"/>
            <w:rPr>
              <w:ins w:id="160" w:author="Nha-Tien Nguyen" w:date="2016-09-02T11:53:00Z"/>
              <w:rFonts w:asciiTheme="minorHAnsi" w:eastAsiaTheme="minorEastAsia" w:hAnsiTheme="minorHAnsi" w:cstheme="minorBidi"/>
              <w:b w:val="0"/>
              <w:caps w:val="0"/>
              <w:color w:val="auto"/>
              <w:szCs w:val="22"/>
              <w:lang w:eastAsia="en-GB"/>
            </w:rPr>
          </w:pPr>
          <w:ins w:id="161" w:author="Nha-Tien Nguyen" w:date="2016-09-02T11:53:00Z">
            <w:r w:rsidRPr="008D1C19">
              <w:rPr>
                <w:rStyle w:val="Hyperlink"/>
              </w:rPr>
              <w:fldChar w:fldCharType="begin"/>
            </w:r>
            <w:r w:rsidRPr="008D1C19">
              <w:rPr>
                <w:rStyle w:val="Hyperlink"/>
              </w:rPr>
              <w:instrText xml:space="preserve"> </w:instrText>
            </w:r>
            <w:r>
              <w:instrText>HYPERLINK \l "_Toc460580547"</w:instrText>
            </w:r>
            <w:r w:rsidRPr="008D1C19">
              <w:rPr>
                <w:rStyle w:val="Hyperlink"/>
              </w:rPr>
              <w:instrText xml:space="preserve"> </w:instrText>
            </w:r>
            <w:r w:rsidRPr="008D1C19">
              <w:rPr>
                <w:rStyle w:val="Hyperlink"/>
              </w:rPr>
            </w:r>
            <w:r w:rsidRPr="008D1C19">
              <w:rPr>
                <w:rStyle w:val="Hyperlink"/>
              </w:rPr>
              <w:fldChar w:fldCharType="separate"/>
            </w:r>
            <w:r w:rsidRPr="008D1C19">
              <w:rPr>
                <w:rStyle w:val="Hyperlink"/>
                <w:rFonts w:ascii="Verdana" w:hAnsi="Verdana"/>
              </w:rPr>
              <w:t>5</w:t>
            </w:r>
            <w:r>
              <w:rPr>
                <w:rFonts w:asciiTheme="minorHAnsi" w:eastAsiaTheme="minorEastAsia" w:hAnsiTheme="minorHAnsi" w:cstheme="minorBidi"/>
                <w:b w:val="0"/>
                <w:caps w:val="0"/>
                <w:color w:val="auto"/>
                <w:szCs w:val="22"/>
                <w:lang w:eastAsia="en-GB"/>
              </w:rPr>
              <w:tab/>
            </w:r>
            <w:r w:rsidRPr="008D1C19">
              <w:rPr>
                <w:rStyle w:val="Hyperlink"/>
                <w:rFonts w:ascii="Verdana" w:hAnsi="Verdana"/>
              </w:rPr>
              <w:t>Solution Outline</w:t>
            </w:r>
            <w:r>
              <w:rPr>
                <w:webHidden/>
              </w:rPr>
              <w:tab/>
            </w:r>
            <w:r>
              <w:rPr>
                <w:webHidden/>
              </w:rPr>
              <w:fldChar w:fldCharType="begin"/>
            </w:r>
            <w:r>
              <w:rPr>
                <w:webHidden/>
              </w:rPr>
              <w:instrText xml:space="preserve"> PAGEREF _Toc460580547 \h </w:instrText>
            </w:r>
            <w:r>
              <w:rPr>
                <w:webHidden/>
              </w:rPr>
            </w:r>
          </w:ins>
          <w:r>
            <w:rPr>
              <w:webHidden/>
            </w:rPr>
            <w:fldChar w:fldCharType="separate"/>
          </w:r>
          <w:ins w:id="162" w:author="Nha-Tien Nguyen" w:date="2016-09-02T11:53:00Z">
            <w:r>
              <w:rPr>
                <w:webHidden/>
              </w:rPr>
              <w:t>14</w:t>
            </w:r>
            <w:r>
              <w:rPr>
                <w:webHidden/>
              </w:rPr>
              <w:fldChar w:fldCharType="end"/>
            </w:r>
            <w:r w:rsidRPr="008D1C19">
              <w:rPr>
                <w:rStyle w:val="Hyperlink"/>
              </w:rPr>
              <w:fldChar w:fldCharType="end"/>
            </w:r>
          </w:ins>
        </w:p>
        <w:p w14:paraId="7ED34418" w14:textId="77777777" w:rsidR="00BF67DF" w:rsidRDefault="00BF67DF">
          <w:pPr>
            <w:pStyle w:val="TOC2"/>
            <w:tabs>
              <w:tab w:val="left" w:pos="960"/>
              <w:tab w:val="right" w:leader="dot" w:pos="8948"/>
            </w:tabs>
            <w:rPr>
              <w:ins w:id="163" w:author="Nha-Tien Nguyen" w:date="2016-09-02T11:53:00Z"/>
              <w:rFonts w:asciiTheme="minorHAnsi" w:eastAsiaTheme="minorEastAsia" w:hAnsiTheme="minorHAnsi" w:cstheme="minorBidi"/>
              <w:noProof/>
              <w:sz w:val="22"/>
              <w:szCs w:val="22"/>
              <w:lang w:eastAsia="en-GB"/>
            </w:rPr>
          </w:pPr>
          <w:ins w:id="164"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"_Toc460580548"</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5.1</w:t>
            </w:r>
            <w:r>
              <w:rPr>
                <w:rFonts w:asciiTheme="minorHAnsi" w:eastAsiaTheme="minorEastAsia" w:hAnsiTheme="minorHAnsi" w:cstheme="minorBidi"/>
                <w:noProof/>
                <w:sz w:val="22"/>
                <w:szCs w:val="22"/>
                <w:lang w:eastAsia="en-GB"/>
              </w:rPr>
              <w:tab/>
            </w:r>
            <w:r w:rsidRPr="008D1C19">
              <w:rPr>
                <w:rStyle w:val="Hyperlink"/>
                <w:rFonts w:ascii="Verdana" w:hAnsi="Verdana"/>
                <w:noProof/>
              </w:rPr>
              <w:t>High Level Solution Design:</w:t>
            </w:r>
            <w:r>
              <w:rPr>
                <w:noProof/>
                <w:webHidden/>
              </w:rPr>
              <w:tab/>
            </w:r>
            <w:r>
              <w:rPr>
                <w:noProof/>
                <w:webHidden/>
              </w:rPr>
              <w:fldChar w:fldCharType="begin"/>
            </w:r>
            <w:r>
              <w:rPr>
                <w:noProof/>
                <w:webHidden/>
              </w:rPr>
              <w:instrText xml:space="preserve"> PAGEREF _Toc460580548 \h </w:instrText>
            </w:r>
            <w:r>
              <w:rPr>
                <w:noProof/>
                <w:webHidden/>
              </w:rPr>
            </w:r>
          </w:ins>
          <w:r>
            <w:rPr>
              <w:noProof/>
              <w:webHidden/>
            </w:rPr>
            <w:fldChar w:fldCharType="separate"/>
          </w:r>
          <w:ins w:id="165" w:author="Nha-Tien Nguyen" w:date="2016-09-02T11:53:00Z">
            <w:r>
              <w:rPr>
                <w:noProof/>
                <w:webHidden/>
              </w:rPr>
              <w:t>14</w:t>
            </w:r>
            <w:r>
              <w:rPr>
                <w:noProof/>
                <w:webHidden/>
              </w:rPr>
              <w:fldChar w:fldCharType="end"/>
            </w:r>
            <w:r w:rsidRPr="008D1C19">
              <w:rPr>
                <w:rStyle w:val="Hyperlink"/>
                <w:noProof/>
              </w:rPr>
              <w:fldChar w:fldCharType="end"/>
            </w:r>
          </w:ins>
        </w:p>
        <w:p w14:paraId="09E842E2" w14:textId="77777777" w:rsidR="00BF67DF" w:rsidRDefault="00BF67DF">
          <w:pPr>
            <w:pStyle w:val="TOC3"/>
            <w:tabs>
              <w:tab w:val="left" w:pos="1200"/>
              <w:tab w:val="right" w:leader="dot" w:pos="8948"/>
            </w:tabs>
            <w:rPr>
              <w:ins w:id="166" w:author="Nha-Tien Nguyen" w:date="2016-09-02T11:53:00Z"/>
              <w:rFonts w:asciiTheme="minorHAnsi" w:eastAsiaTheme="minorEastAsia" w:hAnsiTheme="minorHAnsi" w:cstheme="minorBidi"/>
              <w:noProof/>
              <w:sz w:val="22"/>
              <w:szCs w:val="22"/>
              <w:lang w:eastAsia="en-GB"/>
            </w:rPr>
          </w:pPr>
          <w:ins w:id="167"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"_Toc460580549"</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5.1.1</w:t>
            </w:r>
            <w:r>
              <w:rPr>
                <w:rFonts w:asciiTheme="minorHAnsi" w:eastAsiaTheme="minorEastAsia" w:hAnsiTheme="minorHAnsi" w:cstheme="minorBidi"/>
                <w:noProof/>
                <w:sz w:val="22"/>
                <w:szCs w:val="22"/>
                <w:lang w:eastAsia="en-GB"/>
              </w:rPr>
              <w:tab/>
            </w:r>
            <w:r w:rsidRPr="008D1C19">
              <w:rPr>
                <w:rStyle w:val="Hyperlink"/>
                <w:rFonts w:ascii="Verdana" w:hAnsi="Verdana"/>
                <w:noProof/>
              </w:rPr>
              <w:t>Akamai CDN</w:t>
            </w:r>
            <w:r>
              <w:rPr>
                <w:noProof/>
                <w:webHidden/>
              </w:rPr>
              <w:tab/>
            </w:r>
            <w:r>
              <w:rPr>
                <w:noProof/>
                <w:webHidden/>
              </w:rPr>
              <w:fldChar w:fldCharType="begin"/>
            </w:r>
            <w:r>
              <w:rPr>
                <w:noProof/>
                <w:webHidden/>
              </w:rPr>
              <w:instrText xml:space="preserve"> PAGEREF _Toc460580549 \h </w:instrText>
            </w:r>
            <w:r>
              <w:rPr>
                <w:noProof/>
                <w:webHidden/>
              </w:rPr>
            </w:r>
          </w:ins>
          <w:r>
            <w:rPr>
              <w:noProof/>
              <w:webHidden/>
            </w:rPr>
            <w:fldChar w:fldCharType="separate"/>
          </w:r>
          <w:ins w:id="168" w:author="Nha-Tien Nguyen" w:date="2016-09-02T11:53:00Z">
            <w:r>
              <w:rPr>
                <w:noProof/>
                <w:webHidden/>
              </w:rPr>
              <w:t>14</w:t>
            </w:r>
            <w:r>
              <w:rPr>
                <w:noProof/>
                <w:webHidden/>
              </w:rPr>
              <w:fldChar w:fldCharType="end"/>
            </w:r>
            <w:r w:rsidRPr="008D1C19">
              <w:rPr>
                <w:rStyle w:val="Hyperlink"/>
                <w:noProof/>
              </w:rPr>
              <w:fldChar w:fldCharType="end"/>
            </w:r>
          </w:ins>
        </w:p>
        <w:p w14:paraId="2E5A9CD0" w14:textId="77777777" w:rsidR="00BF67DF" w:rsidRDefault="00BF67DF">
          <w:pPr>
            <w:pStyle w:val="TOC3"/>
            <w:tabs>
              <w:tab w:val="left" w:pos="1200"/>
              <w:tab w:val="right" w:leader="dot" w:pos="8948"/>
            </w:tabs>
            <w:rPr>
              <w:ins w:id="169" w:author="Nha-Tien Nguyen" w:date="2016-09-02T11:53:00Z"/>
              <w:rFonts w:asciiTheme="minorHAnsi" w:eastAsiaTheme="minorEastAsia" w:hAnsiTheme="minorHAnsi" w:cstheme="minorBidi"/>
              <w:noProof/>
              <w:sz w:val="22"/>
              <w:szCs w:val="22"/>
              <w:lang w:eastAsia="en-GB"/>
            </w:rPr>
          </w:pPr>
          <w:ins w:id="170"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"_Toc460580550"</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5.1.2</w:t>
            </w:r>
            <w:r>
              <w:rPr>
                <w:rFonts w:asciiTheme="minorHAnsi" w:eastAsiaTheme="minorEastAsia" w:hAnsiTheme="minorHAnsi" w:cstheme="minorBidi"/>
                <w:noProof/>
                <w:sz w:val="22"/>
                <w:szCs w:val="22"/>
                <w:lang w:eastAsia="en-GB"/>
              </w:rPr>
              <w:tab/>
            </w:r>
            <w:r w:rsidRPr="008D1C19">
              <w:rPr>
                <w:rStyle w:val="Hyperlink"/>
                <w:rFonts w:ascii="Verdana" w:hAnsi="Verdana"/>
                <w:noProof/>
              </w:rPr>
              <w:t>Amazon Cloud</w:t>
            </w:r>
            <w:r>
              <w:rPr>
                <w:noProof/>
                <w:webHidden/>
              </w:rPr>
              <w:tab/>
            </w:r>
            <w:r>
              <w:rPr>
                <w:noProof/>
                <w:webHidden/>
              </w:rPr>
              <w:fldChar w:fldCharType="begin"/>
            </w:r>
            <w:r>
              <w:rPr>
                <w:noProof/>
                <w:webHidden/>
              </w:rPr>
              <w:instrText xml:space="preserve"> PAGEREF _Toc460580550 \h </w:instrText>
            </w:r>
            <w:r>
              <w:rPr>
                <w:noProof/>
                <w:webHidden/>
              </w:rPr>
            </w:r>
          </w:ins>
          <w:r>
            <w:rPr>
              <w:noProof/>
              <w:webHidden/>
            </w:rPr>
            <w:fldChar w:fldCharType="separate"/>
          </w:r>
          <w:ins w:id="171" w:author="Nha-Tien Nguyen" w:date="2016-09-02T11:53:00Z">
            <w:r>
              <w:rPr>
                <w:noProof/>
                <w:webHidden/>
              </w:rPr>
              <w:t>15</w:t>
            </w:r>
            <w:r>
              <w:rPr>
                <w:noProof/>
                <w:webHidden/>
              </w:rPr>
              <w:fldChar w:fldCharType="end"/>
            </w:r>
            <w:r w:rsidRPr="008D1C19">
              <w:rPr>
                <w:rStyle w:val="Hyperlink"/>
                <w:noProof/>
              </w:rPr>
              <w:fldChar w:fldCharType="end"/>
            </w:r>
          </w:ins>
        </w:p>
        <w:p w14:paraId="653EA0B1" w14:textId="77777777" w:rsidR="00BF67DF" w:rsidRDefault="00BF67DF">
          <w:pPr>
            <w:pStyle w:val="TOC3"/>
            <w:tabs>
              <w:tab w:val="left" w:pos="1200"/>
              <w:tab w:val="right" w:leader="dot" w:pos="8948"/>
            </w:tabs>
            <w:rPr>
              <w:ins w:id="172" w:author="Nha-Tien Nguyen" w:date="2016-09-02T11:53:00Z"/>
              <w:rFonts w:asciiTheme="minorHAnsi" w:eastAsiaTheme="minorEastAsia" w:hAnsiTheme="minorHAnsi" w:cstheme="minorBidi"/>
              <w:noProof/>
              <w:sz w:val="22"/>
              <w:szCs w:val="22"/>
              <w:lang w:eastAsia="en-GB"/>
            </w:rPr>
          </w:pPr>
          <w:ins w:id="173"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"_Toc460580551"</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5.1.3</w:t>
            </w:r>
            <w:r>
              <w:rPr>
                <w:rFonts w:asciiTheme="minorHAnsi" w:eastAsiaTheme="minorEastAsia" w:hAnsiTheme="minorHAnsi" w:cstheme="minorBidi"/>
                <w:noProof/>
                <w:sz w:val="22"/>
                <w:szCs w:val="22"/>
                <w:lang w:eastAsia="en-GB"/>
              </w:rPr>
              <w:tab/>
            </w:r>
            <w:r w:rsidRPr="008D1C19">
              <w:rPr>
                <w:rStyle w:val="Hyperlink"/>
                <w:rFonts w:ascii="Verdana" w:hAnsi="Verdana"/>
                <w:noProof/>
              </w:rPr>
              <w:t>Components Built by Capgemini</w:t>
            </w:r>
            <w:r>
              <w:rPr>
                <w:noProof/>
                <w:webHidden/>
              </w:rPr>
              <w:tab/>
            </w:r>
            <w:r>
              <w:rPr>
                <w:noProof/>
                <w:webHidden/>
              </w:rPr>
              <w:fldChar w:fldCharType="begin"/>
            </w:r>
            <w:r>
              <w:rPr>
                <w:noProof/>
                <w:webHidden/>
              </w:rPr>
              <w:instrText xml:space="preserve"> PAGEREF _Toc460580551 \h </w:instrText>
            </w:r>
            <w:r>
              <w:rPr>
                <w:noProof/>
                <w:webHidden/>
              </w:rPr>
            </w:r>
          </w:ins>
          <w:r>
            <w:rPr>
              <w:noProof/>
              <w:webHidden/>
            </w:rPr>
            <w:fldChar w:fldCharType="separate"/>
          </w:r>
          <w:ins w:id="174" w:author="Nha-Tien Nguyen" w:date="2016-09-02T11:53:00Z">
            <w:r>
              <w:rPr>
                <w:noProof/>
                <w:webHidden/>
              </w:rPr>
              <w:t>15</w:t>
            </w:r>
            <w:r>
              <w:rPr>
                <w:noProof/>
                <w:webHidden/>
              </w:rPr>
              <w:fldChar w:fldCharType="end"/>
            </w:r>
            <w:r w:rsidRPr="008D1C19">
              <w:rPr>
                <w:rStyle w:val="Hyperlink"/>
                <w:noProof/>
              </w:rPr>
              <w:fldChar w:fldCharType="end"/>
            </w:r>
          </w:ins>
        </w:p>
        <w:p w14:paraId="2EA78AEE" w14:textId="77777777" w:rsidR="00BF67DF" w:rsidRDefault="00BF67DF">
          <w:pPr>
            <w:pStyle w:val="TOC3"/>
            <w:tabs>
              <w:tab w:val="left" w:pos="1200"/>
              <w:tab w:val="right" w:leader="dot" w:pos="8948"/>
            </w:tabs>
            <w:rPr>
              <w:ins w:id="175" w:author="Nha-Tien Nguyen" w:date="2016-09-02T11:53:00Z"/>
              <w:rFonts w:asciiTheme="minorHAnsi" w:eastAsiaTheme="minorEastAsia" w:hAnsiTheme="minorHAnsi" w:cstheme="minorBidi"/>
              <w:noProof/>
              <w:sz w:val="22"/>
              <w:szCs w:val="22"/>
              <w:lang w:eastAsia="en-GB"/>
            </w:rPr>
          </w:pPr>
          <w:ins w:id="176"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"_Toc460580552"</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5.1.4</w:t>
            </w:r>
            <w:r>
              <w:rPr>
                <w:rFonts w:asciiTheme="minorHAnsi" w:eastAsiaTheme="minorEastAsia" w:hAnsiTheme="minorHAnsi" w:cstheme="minorBidi"/>
                <w:noProof/>
                <w:sz w:val="22"/>
                <w:szCs w:val="22"/>
                <w:lang w:eastAsia="en-GB"/>
              </w:rPr>
              <w:tab/>
            </w:r>
            <w:r w:rsidRPr="008D1C19">
              <w:rPr>
                <w:rStyle w:val="Hyperlink"/>
                <w:rFonts w:ascii="Verdana" w:hAnsi="Verdana"/>
                <w:noProof/>
              </w:rPr>
              <w:t>JST Batch Frequency</w:t>
            </w:r>
            <w:r>
              <w:rPr>
                <w:noProof/>
                <w:webHidden/>
              </w:rPr>
              <w:tab/>
            </w:r>
            <w:r>
              <w:rPr>
                <w:noProof/>
                <w:webHidden/>
              </w:rPr>
              <w:fldChar w:fldCharType="begin"/>
            </w:r>
            <w:r>
              <w:rPr>
                <w:noProof/>
                <w:webHidden/>
              </w:rPr>
              <w:instrText xml:space="preserve"> PAGEREF _Toc460580552 \h </w:instrText>
            </w:r>
            <w:r>
              <w:rPr>
                <w:noProof/>
                <w:webHidden/>
              </w:rPr>
            </w:r>
          </w:ins>
          <w:r>
            <w:rPr>
              <w:noProof/>
              <w:webHidden/>
            </w:rPr>
            <w:fldChar w:fldCharType="separate"/>
          </w:r>
          <w:ins w:id="177" w:author="Nha-Tien Nguyen" w:date="2016-09-02T11:53:00Z">
            <w:r>
              <w:rPr>
                <w:noProof/>
                <w:webHidden/>
              </w:rPr>
              <w:t>19</w:t>
            </w:r>
            <w:r>
              <w:rPr>
                <w:noProof/>
                <w:webHidden/>
              </w:rPr>
              <w:fldChar w:fldCharType="end"/>
            </w:r>
            <w:r w:rsidRPr="008D1C19">
              <w:rPr>
                <w:rStyle w:val="Hyperlink"/>
                <w:noProof/>
              </w:rPr>
              <w:fldChar w:fldCharType="end"/>
            </w:r>
          </w:ins>
        </w:p>
        <w:p w14:paraId="6C89A420" w14:textId="77777777" w:rsidR="00BF67DF" w:rsidRDefault="00BF67DF">
          <w:pPr>
            <w:pStyle w:val="TOC2"/>
            <w:tabs>
              <w:tab w:val="left" w:pos="960"/>
              <w:tab w:val="right" w:leader="dot" w:pos="8948"/>
            </w:tabs>
            <w:rPr>
              <w:ins w:id="178" w:author="Nha-Tien Nguyen" w:date="2016-09-02T11:53:00Z"/>
              <w:rFonts w:asciiTheme="minorHAnsi" w:eastAsiaTheme="minorEastAsia" w:hAnsiTheme="minorHAnsi" w:cstheme="minorBidi"/>
              <w:noProof/>
              <w:sz w:val="22"/>
              <w:szCs w:val="22"/>
              <w:lang w:eastAsia="en-GB"/>
            </w:rPr>
          </w:pPr>
          <w:ins w:id="179"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"_Toc460580553"</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5.2</w:t>
            </w:r>
            <w:r>
              <w:rPr>
                <w:rFonts w:asciiTheme="minorHAnsi" w:eastAsiaTheme="minorEastAsia" w:hAnsiTheme="minorHAnsi" w:cstheme="minorBidi"/>
                <w:noProof/>
                <w:sz w:val="22"/>
                <w:szCs w:val="22"/>
                <w:lang w:eastAsia="en-GB"/>
              </w:rPr>
              <w:tab/>
            </w:r>
            <w:r w:rsidRPr="008D1C19">
              <w:rPr>
                <w:rStyle w:val="Hyperlink"/>
                <w:rFonts w:ascii="Verdana" w:hAnsi="Verdana"/>
                <w:noProof/>
              </w:rPr>
              <w:t>Open Source Libraries</w:t>
            </w:r>
            <w:r>
              <w:rPr>
                <w:noProof/>
                <w:webHidden/>
              </w:rPr>
              <w:tab/>
            </w:r>
            <w:r>
              <w:rPr>
                <w:noProof/>
                <w:webHidden/>
              </w:rPr>
              <w:fldChar w:fldCharType="begin"/>
            </w:r>
            <w:r>
              <w:rPr>
                <w:noProof/>
                <w:webHidden/>
              </w:rPr>
              <w:instrText xml:space="preserve"> PAGEREF _Toc460580553 \h </w:instrText>
            </w:r>
            <w:r>
              <w:rPr>
                <w:noProof/>
                <w:webHidden/>
              </w:rPr>
            </w:r>
          </w:ins>
          <w:r>
            <w:rPr>
              <w:noProof/>
              <w:webHidden/>
            </w:rPr>
            <w:fldChar w:fldCharType="separate"/>
          </w:r>
          <w:ins w:id="180" w:author="Nha-Tien Nguyen" w:date="2016-09-02T11:53:00Z">
            <w:r>
              <w:rPr>
                <w:noProof/>
                <w:webHidden/>
              </w:rPr>
              <w:t>19</w:t>
            </w:r>
            <w:r>
              <w:rPr>
                <w:noProof/>
                <w:webHidden/>
              </w:rPr>
              <w:fldChar w:fldCharType="end"/>
            </w:r>
            <w:r w:rsidRPr="008D1C19">
              <w:rPr>
                <w:rStyle w:val="Hyperlink"/>
                <w:noProof/>
              </w:rPr>
              <w:fldChar w:fldCharType="end"/>
            </w:r>
          </w:ins>
        </w:p>
        <w:p w14:paraId="776A4D64" w14:textId="77777777" w:rsidR="00BF67DF" w:rsidRDefault="00BF67DF">
          <w:pPr>
            <w:pStyle w:val="TOC2"/>
            <w:tabs>
              <w:tab w:val="left" w:pos="960"/>
              <w:tab w:val="right" w:leader="dot" w:pos="8948"/>
            </w:tabs>
            <w:rPr>
              <w:ins w:id="181" w:author="Nha-Tien Nguyen" w:date="2016-09-02T11:53:00Z"/>
              <w:rFonts w:asciiTheme="minorHAnsi" w:eastAsiaTheme="minorEastAsia" w:hAnsiTheme="minorHAnsi" w:cstheme="minorBidi"/>
              <w:noProof/>
              <w:sz w:val="22"/>
              <w:szCs w:val="22"/>
              <w:lang w:eastAsia="en-GB"/>
            </w:rPr>
          </w:pPr>
          <w:ins w:id="182"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"_Toc460580554"</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5.3</w:t>
            </w:r>
            <w:r>
              <w:rPr>
                <w:rFonts w:asciiTheme="minorHAnsi" w:eastAsiaTheme="minorEastAsia" w:hAnsiTheme="minorHAnsi" w:cstheme="minorBidi"/>
                <w:noProof/>
                <w:sz w:val="22"/>
                <w:szCs w:val="22"/>
                <w:lang w:eastAsia="en-GB"/>
              </w:rPr>
              <w:tab/>
            </w:r>
            <w:r w:rsidRPr="008D1C19">
              <w:rPr>
                <w:rStyle w:val="Hyperlink"/>
                <w:rFonts w:ascii="Verdana" w:hAnsi="Verdana"/>
                <w:noProof/>
              </w:rPr>
              <w:t>Software Requirements</w:t>
            </w:r>
            <w:r>
              <w:rPr>
                <w:noProof/>
                <w:webHidden/>
              </w:rPr>
              <w:tab/>
            </w:r>
            <w:r>
              <w:rPr>
                <w:noProof/>
                <w:webHidden/>
              </w:rPr>
              <w:fldChar w:fldCharType="begin"/>
            </w:r>
            <w:r>
              <w:rPr>
                <w:noProof/>
                <w:webHidden/>
              </w:rPr>
              <w:instrText xml:space="preserve"> PAGEREF _Toc460580554 \h </w:instrText>
            </w:r>
            <w:r>
              <w:rPr>
                <w:noProof/>
                <w:webHidden/>
              </w:rPr>
            </w:r>
          </w:ins>
          <w:r>
            <w:rPr>
              <w:noProof/>
              <w:webHidden/>
            </w:rPr>
            <w:fldChar w:fldCharType="separate"/>
          </w:r>
          <w:ins w:id="183" w:author="Nha-Tien Nguyen" w:date="2016-09-02T11:53:00Z">
            <w:r>
              <w:rPr>
                <w:noProof/>
                <w:webHidden/>
              </w:rPr>
              <w:t>19</w:t>
            </w:r>
            <w:r>
              <w:rPr>
                <w:noProof/>
                <w:webHidden/>
              </w:rPr>
              <w:fldChar w:fldCharType="end"/>
            </w:r>
            <w:r w:rsidRPr="008D1C19">
              <w:rPr>
                <w:rStyle w:val="Hyperlink"/>
                <w:noProof/>
              </w:rPr>
              <w:fldChar w:fldCharType="end"/>
            </w:r>
          </w:ins>
        </w:p>
        <w:p w14:paraId="4427F994" w14:textId="77777777" w:rsidR="00BF67DF" w:rsidRDefault="00BF67DF">
          <w:pPr>
            <w:pStyle w:val="TOC2"/>
            <w:tabs>
              <w:tab w:val="left" w:pos="960"/>
              <w:tab w:val="right" w:leader="dot" w:pos="8948"/>
            </w:tabs>
            <w:rPr>
              <w:ins w:id="184" w:author="Nha-Tien Nguyen" w:date="2016-09-02T11:53:00Z"/>
              <w:rFonts w:asciiTheme="minorHAnsi" w:eastAsiaTheme="minorEastAsia" w:hAnsiTheme="minorHAnsi" w:cstheme="minorBidi"/>
              <w:noProof/>
              <w:sz w:val="22"/>
              <w:szCs w:val="22"/>
              <w:lang w:eastAsia="en-GB"/>
            </w:rPr>
          </w:pPr>
          <w:ins w:id="185"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"_Toc460580555"</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5.4</w:t>
            </w:r>
            <w:r>
              <w:rPr>
                <w:rFonts w:asciiTheme="minorHAnsi" w:eastAsiaTheme="minorEastAsia" w:hAnsiTheme="minorHAnsi" w:cstheme="minorBidi"/>
                <w:noProof/>
                <w:sz w:val="22"/>
                <w:szCs w:val="22"/>
                <w:lang w:eastAsia="en-GB"/>
              </w:rPr>
              <w:tab/>
            </w:r>
            <w:r w:rsidRPr="008D1C19">
              <w:rPr>
                <w:rStyle w:val="Hyperlink"/>
                <w:rFonts w:ascii="Verdana" w:hAnsi="Verdana"/>
                <w:noProof/>
              </w:rPr>
              <w:t>Hardware Requirements</w:t>
            </w:r>
            <w:r>
              <w:rPr>
                <w:noProof/>
                <w:webHidden/>
              </w:rPr>
              <w:tab/>
            </w:r>
            <w:r>
              <w:rPr>
                <w:noProof/>
                <w:webHidden/>
              </w:rPr>
              <w:fldChar w:fldCharType="begin"/>
            </w:r>
            <w:r>
              <w:rPr>
                <w:noProof/>
                <w:webHidden/>
              </w:rPr>
              <w:instrText xml:space="preserve"> PAGEREF _Toc460580555 \h </w:instrText>
            </w:r>
            <w:r>
              <w:rPr>
                <w:noProof/>
                <w:webHidden/>
              </w:rPr>
            </w:r>
          </w:ins>
          <w:r>
            <w:rPr>
              <w:noProof/>
              <w:webHidden/>
            </w:rPr>
            <w:fldChar w:fldCharType="separate"/>
          </w:r>
          <w:ins w:id="186" w:author="Nha-Tien Nguyen" w:date="2016-09-02T11:53:00Z">
            <w:r>
              <w:rPr>
                <w:noProof/>
                <w:webHidden/>
              </w:rPr>
              <w:t>20</w:t>
            </w:r>
            <w:r>
              <w:rPr>
                <w:noProof/>
                <w:webHidden/>
              </w:rPr>
              <w:fldChar w:fldCharType="end"/>
            </w:r>
            <w:r w:rsidRPr="008D1C19">
              <w:rPr>
                <w:rStyle w:val="Hyperlink"/>
                <w:noProof/>
              </w:rPr>
              <w:fldChar w:fldCharType="end"/>
            </w:r>
          </w:ins>
        </w:p>
        <w:p w14:paraId="4C9E6D2B" w14:textId="77777777" w:rsidR="00BF67DF" w:rsidRDefault="00BF67DF">
          <w:pPr>
            <w:pStyle w:val="TOC2"/>
            <w:tabs>
              <w:tab w:val="left" w:pos="960"/>
              <w:tab w:val="right" w:leader="dot" w:pos="8948"/>
            </w:tabs>
            <w:rPr>
              <w:ins w:id="187" w:author="Nha-Tien Nguyen" w:date="2016-09-02T11:53:00Z"/>
              <w:rFonts w:asciiTheme="minorHAnsi" w:eastAsiaTheme="minorEastAsia" w:hAnsiTheme="minorHAnsi" w:cstheme="minorBidi"/>
              <w:noProof/>
              <w:sz w:val="22"/>
              <w:szCs w:val="22"/>
              <w:lang w:eastAsia="en-GB"/>
            </w:rPr>
          </w:pPr>
          <w:ins w:id="188"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"_Toc460580556"</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5.5</w:t>
            </w:r>
            <w:r>
              <w:rPr>
                <w:rFonts w:asciiTheme="minorHAnsi" w:eastAsiaTheme="minorEastAsia" w:hAnsiTheme="minorHAnsi" w:cstheme="minorBidi"/>
                <w:noProof/>
                <w:sz w:val="22"/>
                <w:szCs w:val="22"/>
                <w:lang w:eastAsia="en-GB"/>
              </w:rPr>
              <w:tab/>
            </w:r>
            <w:r w:rsidRPr="008D1C19">
              <w:rPr>
                <w:rStyle w:val="Hyperlink"/>
                <w:rFonts w:ascii="Verdana" w:hAnsi="Verdana"/>
                <w:noProof/>
              </w:rPr>
              <w:t>Business Requirements</w:t>
            </w:r>
            <w:r>
              <w:rPr>
                <w:noProof/>
                <w:webHidden/>
              </w:rPr>
              <w:tab/>
            </w:r>
            <w:r>
              <w:rPr>
                <w:noProof/>
                <w:webHidden/>
              </w:rPr>
              <w:fldChar w:fldCharType="begin"/>
            </w:r>
            <w:r>
              <w:rPr>
                <w:noProof/>
                <w:webHidden/>
              </w:rPr>
              <w:instrText xml:space="preserve"> PAGEREF _Toc460580556 \h </w:instrText>
            </w:r>
            <w:r>
              <w:rPr>
                <w:noProof/>
                <w:webHidden/>
              </w:rPr>
            </w:r>
          </w:ins>
          <w:r>
            <w:rPr>
              <w:noProof/>
              <w:webHidden/>
            </w:rPr>
            <w:fldChar w:fldCharType="separate"/>
          </w:r>
          <w:ins w:id="189" w:author="Nha-Tien Nguyen" w:date="2016-09-02T11:53:00Z">
            <w:r>
              <w:rPr>
                <w:noProof/>
                <w:webHidden/>
              </w:rPr>
              <w:t>20</w:t>
            </w:r>
            <w:r>
              <w:rPr>
                <w:noProof/>
                <w:webHidden/>
              </w:rPr>
              <w:fldChar w:fldCharType="end"/>
            </w:r>
            <w:r w:rsidRPr="008D1C19">
              <w:rPr>
                <w:rStyle w:val="Hyperlink"/>
                <w:noProof/>
              </w:rPr>
              <w:fldChar w:fldCharType="end"/>
            </w:r>
          </w:ins>
        </w:p>
        <w:p w14:paraId="74CEF29E" w14:textId="77777777" w:rsidR="00BF67DF" w:rsidRDefault="00BF67DF">
          <w:pPr>
            <w:pStyle w:val="TOC1"/>
            <w:rPr>
              <w:ins w:id="190" w:author="Nha-Tien Nguyen" w:date="2016-09-02T11:53:00Z"/>
              <w:rFonts w:asciiTheme="minorHAnsi" w:eastAsiaTheme="minorEastAsia" w:hAnsiTheme="minorHAnsi" w:cstheme="minorBidi"/>
              <w:b w:val="0"/>
              <w:caps w:val="0"/>
              <w:color w:val="auto"/>
              <w:szCs w:val="22"/>
              <w:lang w:eastAsia="en-GB"/>
            </w:rPr>
          </w:pPr>
          <w:ins w:id="191" w:author="Nha-Tien Nguyen" w:date="2016-09-02T11:53:00Z">
            <w:r w:rsidRPr="008D1C19">
              <w:rPr>
                <w:rStyle w:val="Hyperlink"/>
              </w:rPr>
              <w:fldChar w:fldCharType="begin"/>
            </w:r>
            <w:r w:rsidRPr="008D1C19">
              <w:rPr>
                <w:rStyle w:val="Hyperlink"/>
              </w:rPr>
              <w:instrText xml:space="preserve"> </w:instrText>
            </w:r>
            <w:r>
              <w:instrText>HYPERLINK \l "_Toc460580557"</w:instrText>
            </w:r>
            <w:r w:rsidRPr="008D1C19">
              <w:rPr>
                <w:rStyle w:val="Hyperlink"/>
              </w:rPr>
              <w:instrText xml:space="preserve"> </w:instrText>
            </w:r>
            <w:r w:rsidRPr="008D1C19">
              <w:rPr>
                <w:rStyle w:val="Hyperlink"/>
              </w:rPr>
            </w:r>
            <w:r w:rsidRPr="008D1C19">
              <w:rPr>
                <w:rStyle w:val="Hyperlink"/>
              </w:rPr>
              <w:fldChar w:fldCharType="separate"/>
            </w:r>
            <w:r w:rsidRPr="008D1C19">
              <w:rPr>
                <w:rStyle w:val="Hyperlink"/>
                <w:rFonts w:ascii="Verdana" w:hAnsi="Verdana"/>
              </w:rPr>
              <w:t>6</w:t>
            </w:r>
            <w:r>
              <w:rPr>
                <w:rFonts w:asciiTheme="minorHAnsi" w:eastAsiaTheme="minorEastAsia" w:hAnsiTheme="minorHAnsi" w:cstheme="minorBidi"/>
                <w:b w:val="0"/>
                <w:caps w:val="0"/>
                <w:color w:val="auto"/>
                <w:szCs w:val="22"/>
                <w:lang w:eastAsia="en-GB"/>
              </w:rPr>
              <w:tab/>
            </w:r>
            <w:r w:rsidRPr="008D1C19">
              <w:rPr>
                <w:rStyle w:val="Hyperlink"/>
                <w:rFonts w:ascii="Verdana" w:hAnsi="Verdana"/>
              </w:rPr>
              <w:t>Platform rules</w:t>
            </w:r>
            <w:r>
              <w:rPr>
                <w:webHidden/>
              </w:rPr>
              <w:tab/>
            </w:r>
            <w:r>
              <w:rPr>
                <w:webHidden/>
              </w:rPr>
              <w:fldChar w:fldCharType="begin"/>
            </w:r>
            <w:r>
              <w:rPr>
                <w:webHidden/>
              </w:rPr>
              <w:instrText xml:space="preserve"> PAGEREF _Toc460580557 \h </w:instrText>
            </w:r>
            <w:r>
              <w:rPr>
                <w:webHidden/>
              </w:rPr>
            </w:r>
          </w:ins>
          <w:r>
            <w:rPr>
              <w:webHidden/>
            </w:rPr>
            <w:fldChar w:fldCharType="separate"/>
          </w:r>
          <w:ins w:id="192" w:author="Nha-Tien Nguyen" w:date="2016-09-02T11:53:00Z">
            <w:r>
              <w:rPr>
                <w:webHidden/>
              </w:rPr>
              <w:t>21</w:t>
            </w:r>
            <w:r>
              <w:rPr>
                <w:webHidden/>
              </w:rPr>
              <w:fldChar w:fldCharType="end"/>
            </w:r>
            <w:r w:rsidRPr="008D1C19">
              <w:rPr>
                <w:rStyle w:val="Hyperlink"/>
              </w:rPr>
              <w:fldChar w:fldCharType="end"/>
            </w:r>
          </w:ins>
        </w:p>
        <w:p w14:paraId="423E9C19" w14:textId="77777777" w:rsidR="00BF67DF" w:rsidRDefault="00BF67DF">
          <w:pPr>
            <w:pStyle w:val="TOC3"/>
            <w:tabs>
              <w:tab w:val="left" w:pos="1200"/>
              <w:tab w:val="right" w:leader="dot" w:pos="8948"/>
            </w:tabs>
            <w:rPr>
              <w:ins w:id="193" w:author="Nha-Tien Nguyen" w:date="2016-09-02T11:53:00Z"/>
              <w:rFonts w:asciiTheme="minorHAnsi" w:eastAsiaTheme="minorEastAsia" w:hAnsiTheme="minorHAnsi" w:cstheme="minorBidi"/>
              <w:noProof/>
              <w:sz w:val="22"/>
              <w:szCs w:val="22"/>
              <w:lang w:eastAsia="en-GB"/>
            </w:rPr>
          </w:pPr>
          <w:ins w:id="194"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"_Toc460580558"</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6.1.1</w:t>
            </w:r>
            <w:r>
              <w:rPr>
                <w:rFonts w:asciiTheme="minorHAnsi" w:eastAsiaTheme="minorEastAsia" w:hAnsiTheme="minorHAnsi" w:cstheme="minorBidi"/>
                <w:noProof/>
                <w:sz w:val="22"/>
                <w:szCs w:val="22"/>
                <w:lang w:eastAsia="en-GB"/>
              </w:rPr>
              <w:tab/>
            </w:r>
            <w:r w:rsidRPr="008D1C19">
              <w:rPr>
                <w:rStyle w:val="Hyperlink"/>
                <w:rFonts w:ascii="Verdana" w:hAnsi="Verdana"/>
                <w:noProof/>
              </w:rPr>
              <w:t>IRW.RULE.TRACEABLE</w:t>
            </w:r>
            <w:r>
              <w:rPr>
                <w:noProof/>
                <w:webHidden/>
              </w:rPr>
              <w:tab/>
            </w:r>
            <w:r>
              <w:rPr>
                <w:noProof/>
                <w:webHidden/>
              </w:rPr>
              <w:fldChar w:fldCharType="begin"/>
            </w:r>
            <w:r>
              <w:rPr>
                <w:noProof/>
                <w:webHidden/>
              </w:rPr>
              <w:instrText xml:space="preserve"> PAGEREF _Toc460580558 \h </w:instrText>
            </w:r>
            <w:r>
              <w:rPr>
                <w:noProof/>
                <w:webHidden/>
              </w:rPr>
            </w:r>
          </w:ins>
          <w:r>
            <w:rPr>
              <w:noProof/>
              <w:webHidden/>
            </w:rPr>
            <w:fldChar w:fldCharType="separate"/>
          </w:r>
          <w:ins w:id="195" w:author="Nha-Tien Nguyen" w:date="2016-09-02T11:53:00Z">
            <w:r>
              <w:rPr>
                <w:noProof/>
                <w:webHidden/>
              </w:rPr>
              <w:t>21</w:t>
            </w:r>
            <w:r>
              <w:rPr>
                <w:noProof/>
                <w:webHidden/>
              </w:rPr>
              <w:fldChar w:fldCharType="end"/>
            </w:r>
            <w:r w:rsidRPr="008D1C19">
              <w:rPr>
                <w:rStyle w:val="Hyperlink"/>
                <w:noProof/>
              </w:rPr>
              <w:fldChar w:fldCharType="end"/>
            </w:r>
          </w:ins>
        </w:p>
        <w:p w14:paraId="76F738EE" w14:textId="77777777" w:rsidR="00BF67DF" w:rsidRDefault="00BF67DF">
          <w:pPr>
            <w:pStyle w:val="TOC3"/>
            <w:tabs>
              <w:tab w:val="left" w:pos="1200"/>
              <w:tab w:val="right" w:leader="dot" w:pos="8948"/>
            </w:tabs>
            <w:rPr>
              <w:ins w:id="196" w:author="Nha-Tien Nguyen" w:date="2016-09-02T11:53:00Z"/>
              <w:rFonts w:asciiTheme="minorHAnsi" w:eastAsiaTheme="minorEastAsia" w:hAnsiTheme="minorHAnsi" w:cstheme="minorBidi"/>
              <w:noProof/>
              <w:sz w:val="22"/>
              <w:szCs w:val="22"/>
              <w:lang w:eastAsia="en-GB"/>
            </w:rPr>
          </w:pPr>
          <w:ins w:id="197"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"_Toc460580559"</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6.1.2</w:t>
            </w:r>
            <w:r>
              <w:rPr>
                <w:rFonts w:asciiTheme="minorHAnsi" w:eastAsiaTheme="minorEastAsia" w:hAnsiTheme="minorHAnsi" w:cstheme="minorBidi"/>
                <w:noProof/>
                <w:sz w:val="22"/>
                <w:szCs w:val="22"/>
                <w:lang w:eastAsia="en-GB"/>
              </w:rPr>
              <w:tab/>
            </w:r>
            <w:r w:rsidRPr="008D1C19">
              <w:rPr>
                <w:rStyle w:val="Hyperlink"/>
                <w:rFonts w:ascii="Verdana" w:hAnsi="Verdana"/>
                <w:noProof/>
              </w:rPr>
              <w:t>IRW.RULE.ENABLEDISABLE</w:t>
            </w:r>
            <w:r>
              <w:rPr>
                <w:noProof/>
                <w:webHidden/>
              </w:rPr>
              <w:tab/>
            </w:r>
            <w:r>
              <w:rPr>
                <w:noProof/>
                <w:webHidden/>
              </w:rPr>
              <w:fldChar w:fldCharType="begin"/>
            </w:r>
            <w:r>
              <w:rPr>
                <w:noProof/>
                <w:webHidden/>
              </w:rPr>
              <w:instrText xml:space="preserve"> PAGEREF _Toc460580559 \h </w:instrText>
            </w:r>
            <w:r>
              <w:rPr>
                <w:noProof/>
                <w:webHidden/>
              </w:rPr>
            </w:r>
          </w:ins>
          <w:r>
            <w:rPr>
              <w:noProof/>
              <w:webHidden/>
            </w:rPr>
            <w:fldChar w:fldCharType="separate"/>
          </w:r>
          <w:ins w:id="198" w:author="Nha-Tien Nguyen" w:date="2016-09-02T11:53:00Z">
            <w:r>
              <w:rPr>
                <w:noProof/>
                <w:webHidden/>
              </w:rPr>
              <w:t>21</w:t>
            </w:r>
            <w:r>
              <w:rPr>
                <w:noProof/>
                <w:webHidden/>
              </w:rPr>
              <w:fldChar w:fldCharType="end"/>
            </w:r>
            <w:r w:rsidRPr="008D1C19">
              <w:rPr>
                <w:rStyle w:val="Hyperlink"/>
                <w:noProof/>
              </w:rPr>
              <w:fldChar w:fldCharType="end"/>
            </w:r>
          </w:ins>
        </w:p>
        <w:p w14:paraId="054FF81A" w14:textId="77777777" w:rsidR="00BF67DF" w:rsidRDefault="00BF67DF">
          <w:pPr>
            <w:pStyle w:val="TOC1"/>
            <w:rPr>
              <w:ins w:id="199" w:author="Nha-Tien Nguyen" w:date="2016-09-02T11:53:00Z"/>
              <w:rFonts w:asciiTheme="minorHAnsi" w:eastAsiaTheme="minorEastAsia" w:hAnsiTheme="minorHAnsi" w:cstheme="minorBidi"/>
              <w:b w:val="0"/>
              <w:caps w:val="0"/>
              <w:color w:val="auto"/>
              <w:szCs w:val="22"/>
              <w:lang w:eastAsia="en-GB"/>
            </w:rPr>
          </w:pPr>
          <w:ins w:id="200" w:author="Nha-Tien Nguyen" w:date="2016-09-02T11:53:00Z">
            <w:r w:rsidRPr="008D1C19">
              <w:rPr>
                <w:rStyle w:val="Hyperlink"/>
              </w:rPr>
              <w:fldChar w:fldCharType="begin"/>
            </w:r>
            <w:r w:rsidRPr="008D1C19">
              <w:rPr>
                <w:rStyle w:val="Hyperlink"/>
              </w:rPr>
              <w:instrText xml:space="preserve"> </w:instrText>
            </w:r>
            <w:r>
              <w:instrText>HYPERLINK \l "_Toc460580560"</w:instrText>
            </w:r>
            <w:r w:rsidRPr="008D1C19">
              <w:rPr>
                <w:rStyle w:val="Hyperlink"/>
              </w:rPr>
              <w:instrText xml:space="preserve"> </w:instrText>
            </w:r>
            <w:r w:rsidRPr="008D1C19">
              <w:rPr>
                <w:rStyle w:val="Hyperlink"/>
              </w:rPr>
            </w:r>
            <w:r w:rsidRPr="008D1C19">
              <w:rPr>
                <w:rStyle w:val="Hyperlink"/>
              </w:rPr>
              <w:fldChar w:fldCharType="separate"/>
            </w:r>
            <w:r w:rsidRPr="008D1C19">
              <w:rPr>
                <w:rStyle w:val="Hyperlink"/>
                <w:rFonts w:ascii="Verdana" w:hAnsi="Verdana"/>
              </w:rPr>
              <w:t>7</w:t>
            </w:r>
            <w:r>
              <w:rPr>
                <w:rFonts w:asciiTheme="minorHAnsi" w:eastAsiaTheme="minorEastAsia" w:hAnsiTheme="minorHAnsi" w:cstheme="minorBidi"/>
                <w:b w:val="0"/>
                <w:caps w:val="0"/>
                <w:color w:val="auto"/>
                <w:szCs w:val="22"/>
                <w:lang w:eastAsia="en-GB"/>
              </w:rPr>
              <w:tab/>
            </w:r>
            <w:r w:rsidRPr="008D1C19">
              <w:rPr>
                <w:rStyle w:val="Hyperlink"/>
                <w:rFonts w:ascii="Verdana" w:hAnsi="Verdana"/>
              </w:rPr>
              <w:t>Non functional requirements</w:t>
            </w:r>
            <w:r>
              <w:rPr>
                <w:webHidden/>
              </w:rPr>
              <w:tab/>
            </w:r>
            <w:r>
              <w:rPr>
                <w:webHidden/>
              </w:rPr>
              <w:fldChar w:fldCharType="begin"/>
            </w:r>
            <w:r>
              <w:rPr>
                <w:webHidden/>
              </w:rPr>
              <w:instrText xml:space="preserve"> PAGEREF _Toc460580560 \h </w:instrText>
            </w:r>
            <w:r>
              <w:rPr>
                <w:webHidden/>
              </w:rPr>
            </w:r>
          </w:ins>
          <w:r>
            <w:rPr>
              <w:webHidden/>
            </w:rPr>
            <w:fldChar w:fldCharType="separate"/>
          </w:r>
          <w:ins w:id="201" w:author="Nha-Tien Nguyen" w:date="2016-09-02T11:53:00Z">
            <w:r>
              <w:rPr>
                <w:webHidden/>
              </w:rPr>
              <w:t>22</w:t>
            </w:r>
            <w:r>
              <w:rPr>
                <w:webHidden/>
              </w:rPr>
              <w:fldChar w:fldCharType="end"/>
            </w:r>
            <w:r w:rsidRPr="008D1C19">
              <w:rPr>
                <w:rStyle w:val="Hyperlink"/>
              </w:rPr>
              <w:fldChar w:fldCharType="end"/>
            </w:r>
          </w:ins>
        </w:p>
        <w:p w14:paraId="67EDB7D0" w14:textId="77777777" w:rsidR="00BF67DF" w:rsidRDefault="00BF67DF">
          <w:pPr>
            <w:pStyle w:val="TOC2"/>
            <w:tabs>
              <w:tab w:val="left" w:pos="960"/>
              <w:tab w:val="right" w:leader="dot" w:pos="8948"/>
            </w:tabs>
            <w:rPr>
              <w:ins w:id="202" w:author="Nha-Tien Nguyen" w:date="2016-09-02T11:53:00Z"/>
              <w:rFonts w:asciiTheme="minorHAnsi" w:eastAsiaTheme="minorEastAsia" w:hAnsiTheme="minorHAnsi" w:cstheme="minorBidi"/>
              <w:noProof/>
              <w:sz w:val="22"/>
              <w:szCs w:val="22"/>
              <w:lang w:eastAsia="en-GB"/>
            </w:rPr>
          </w:pPr>
          <w:ins w:id="203"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"_Toc460580561"</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7.1</w:t>
            </w:r>
            <w:r>
              <w:rPr>
                <w:rFonts w:asciiTheme="minorHAnsi" w:eastAsiaTheme="minorEastAsia" w:hAnsiTheme="minorHAnsi" w:cstheme="minorBidi"/>
                <w:noProof/>
                <w:sz w:val="22"/>
                <w:szCs w:val="22"/>
                <w:lang w:eastAsia="en-GB"/>
              </w:rPr>
              <w:tab/>
            </w:r>
            <w:r w:rsidRPr="008D1C19">
              <w:rPr>
                <w:rStyle w:val="Hyperlink"/>
                <w:rFonts w:ascii="Verdana" w:hAnsi="Verdana"/>
                <w:noProof/>
              </w:rPr>
              <w:t>Responsive web design</w:t>
            </w:r>
            <w:r>
              <w:rPr>
                <w:noProof/>
                <w:webHidden/>
              </w:rPr>
              <w:tab/>
            </w:r>
            <w:r>
              <w:rPr>
                <w:noProof/>
                <w:webHidden/>
              </w:rPr>
              <w:fldChar w:fldCharType="begin"/>
            </w:r>
            <w:r>
              <w:rPr>
                <w:noProof/>
                <w:webHidden/>
              </w:rPr>
              <w:instrText xml:space="preserve"> PAGEREF _Toc460580561 \h </w:instrText>
            </w:r>
            <w:r>
              <w:rPr>
                <w:noProof/>
                <w:webHidden/>
              </w:rPr>
            </w:r>
          </w:ins>
          <w:r>
            <w:rPr>
              <w:noProof/>
              <w:webHidden/>
            </w:rPr>
            <w:fldChar w:fldCharType="separate"/>
          </w:r>
          <w:ins w:id="204" w:author="Nha-Tien Nguyen" w:date="2016-09-02T11:53:00Z">
            <w:r>
              <w:rPr>
                <w:noProof/>
                <w:webHidden/>
              </w:rPr>
              <w:t>22</w:t>
            </w:r>
            <w:r>
              <w:rPr>
                <w:noProof/>
                <w:webHidden/>
              </w:rPr>
              <w:fldChar w:fldCharType="end"/>
            </w:r>
            <w:r w:rsidRPr="008D1C19">
              <w:rPr>
                <w:rStyle w:val="Hyperlink"/>
                <w:noProof/>
              </w:rPr>
              <w:fldChar w:fldCharType="end"/>
            </w:r>
          </w:ins>
        </w:p>
        <w:p w14:paraId="25B19383" w14:textId="77777777" w:rsidR="00BF67DF" w:rsidRDefault="00BF67DF">
          <w:pPr>
            <w:pStyle w:val="TOC2"/>
            <w:tabs>
              <w:tab w:val="left" w:pos="960"/>
              <w:tab w:val="right" w:leader="dot" w:pos="8948"/>
            </w:tabs>
            <w:rPr>
              <w:ins w:id="205" w:author="Nha-Tien Nguyen" w:date="2016-09-02T11:53:00Z"/>
              <w:rFonts w:asciiTheme="minorHAnsi" w:eastAsiaTheme="minorEastAsia" w:hAnsiTheme="minorHAnsi" w:cstheme="minorBidi"/>
              <w:noProof/>
              <w:sz w:val="22"/>
              <w:szCs w:val="22"/>
              <w:lang w:eastAsia="en-GB"/>
            </w:rPr>
          </w:pPr>
          <w:ins w:id="206"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"_Toc460580562"</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7.2</w:t>
            </w:r>
            <w:r>
              <w:rPr>
                <w:rFonts w:asciiTheme="minorHAnsi" w:eastAsiaTheme="minorEastAsia" w:hAnsiTheme="minorHAnsi" w:cstheme="minorBidi"/>
                <w:noProof/>
                <w:sz w:val="22"/>
                <w:szCs w:val="22"/>
                <w:lang w:eastAsia="en-GB"/>
              </w:rPr>
              <w:tab/>
            </w:r>
            <w:r w:rsidRPr="008D1C19">
              <w:rPr>
                <w:rStyle w:val="Hyperlink"/>
                <w:rFonts w:ascii="Verdana" w:hAnsi="Verdana"/>
                <w:noProof/>
              </w:rPr>
              <w:t>Adaptability</w:t>
            </w:r>
            <w:r>
              <w:rPr>
                <w:noProof/>
                <w:webHidden/>
              </w:rPr>
              <w:tab/>
            </w:r>
            <w:r>
              <w:rPr>
                <w:noProof/>
                <w:webHidden/>
              </w:rPr>
              <w:fldChar w:fldCharType="begin"/>
            </w:r>
            <w:r>
              <w:rPr>
                <w:noProof/>
                <w:webHidden/>
              </w:rPr>
              <w:instrText xml:space="preserve"> PAGEREF _Toc460580562 \h </w:instrText>
            </w:r>
            <w:r>
              <w:rPr>
                <w:noProof/>
                <w:webHidden/>
              </w:rPr>
            </w:r>
          </w:ins>
          <w:r>
            <w:rPr>
              <w:noProof/>
              <w:webHidden/>
            </w:rPr>
            <w:fldChar w:fldCharType="separate"/>
          </w:r>
          <w:ins w:id="207" w:author="Nha-Tien Nguyen" w:date="2016-09-02T11:53:00Z">
            <w:r>
              <w:rPr>
                <w:noProof/>
                <w:webHidden/>
              </w:rPr>
              <w:t>22</w:t>
            </w:r>
            <w:r>
              <w:rPr>
                <w:noProof/>
                <w:webHidden/>
              </w:rPr>
              <w:fldChar w:fldCharType="end"/>
            </w:r>
            <w:r w:rsidRPr="008D1C19">
              <w:rPr>
                <w:rStyle w:val="Hyperlink"/>
                <w:noProof/>
              </w:rPr>
              <w:fldChar w:fldCharType="end"/>
            </w:r>
          </w:ins>
        </w:p>
        <w:p w14:paraId="2874C01D" w14:textId="77777777" w:rsidR="00BF67DF" w:rsidRDefault="00BF67DF">
          <w:pPr>
            <w:pStyle w:val="TOC2"/>
            <w:tabs>
              <w:tab w:val="left" w:pos="960"/>
              <w:tab w:val="right" w:leader="dot" w:pos="8948"/>
            </w:tabs>
            <w:rPr>
              <w:ins w:id="208" w:author="Nha-Tien Nguyen" w:date="2016-09-02T11:53:00Z"/>
              <w:rFonts w:asciiTheme="minorHAnsi" w:eastAsiaTheme="minorEastAsia" w:hAnsiTheme="minorHAnsi" w:cstheme="minorBidi"/>
              <w:noProof/>
              <w:sz w:val="22"/>
              <w:szCs w:val="22"/>
              <w:lang w:eastAsia="en-GB"/>
            </w:rPr>
          </w:pPr>
          <w:ins w:id="209"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"_Toc460580563"</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7.3</w:t>
            </w:r>
            <w:r>
              <w:rPr>
                <w:rFonts w:asciiTheme="minorHAnsi" w:eastAsiaTheme="minorEastAsia" w:hAnsiTheme="minorHAnsi" w:cstheme="minorBidi"/>
                <w:noProof/>
                <w:sz w:val="22"/>
                <w:szCs w:val="22"/>
                <w:lang w:eastAsia="en-GB"/>
              </w:rPr>
              <w:tab/>
            </w:r>
            <w:r w:rsidRPr="008D1C19">
              <w:rPr>
                <w:rStyle w:val="Hyperlink"/>
                <w:rFonts w:ascii="Verdana" w:hAnsi="Verdana"/>
                <w:noProof/>
              </w:rPr>
              <w:t>Maintainability</w:t>
            </w:r>
            <w:r>
              <w:rPr>
                <w:noProof/>
                <w:webHidden/>
              </w:rPr>
              <w:tab/>
            </w:r>
            <w:r>
              <w:rPr>
                <w:noProof/>
                <w:webHidden/>
              </w:rPr>
              <w:fldChar w:fldCharType="begin"/>
            </w:r>
            <w:r>
              <w:rPr>
                <w:noProof/>
                <w:webHidden/>
              </w:rPr>
              <w:instrText xml:space="preserve"> PAGEREF _Toc460580563 \h </w:instrText>
            </w:r>
            <w:r>
              <w:rPr>
                <w:noProof/>
                <w:webHidden/>
              </w:rPr>
            </w:r>
          </w:ins>
          <w:r>
            <w:rPr>
              <w:noProof/>
              <w:webHidden/>
            </w:rPr>
            <w:fldChar w:fldCharType="separate"/>
          </w:r>
          <w:ins w:id="210" w:author="Nha-Tien Nguyen" w:date="2016-09-02T11:53:00Z">
            <w:r>
              <w:rPr>
                <w:noProof/>
                <w:webHidden/>
              </w:rPr>
              <w:t>22</w:t>
            </w:r>
            <w:r>
              <w:rPr>
                <w:noProof/>
                <w:webHidden/>
              </w:rPr>
              <w:fldChar w:fldCharType="end"/>
            </w:r>
            <w:r w:rsidRPr="008D1C19">
              <w:rPr>
                <w:rStyle w:val="Hyperlink"/>
                <w:noProof/>
              </w:rPr>
              <w:fldChar w:fldCharType="end"/>
            </w:r>
          </w:ins>
        </w:p>
        <w:p w14:paraId="21FAE2DE" w14:textId="77777777" w:rsidR="00BF67DF" w:rsidRDefault="00BF67DF">
          <w:pPr>
            <w:pStyle w:val="TOC2"/>
            <w:tabs>
              <w:tab w:val="left" w:pos="960"/>
              <w:tab w:val="right" w:leader="dot" w:pos="8948"/>
            </w:tabs>
            <w:rPr>
              <w:ins w:id="211" w:author="Nha-Tien Nguyen" w:date="2016-09-02T11:53:00Z"/>
              <w:rFonts w:asciiTheme="minorHAnsi" w:eastAsiaTheme="minorEastAsia" w:hAnsiTheme="minorHAnsi" w:cstheme="minorBidi"/>
              <w:noProof/>
              <w:sz w:val="22"/>
              <w:szCs w:val="22"/>
              <w:lang w:eastAsia="en-GB"/>
            </w:rPr>
          </w:pPr>
          <w:ins w:id="212"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"_Toc460580564"</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7.4</w:t>
            </w:r>
            <w:r>
              <w:rPr>
                <w:rFonts w:asciiTheme="minorHAnsi" w:eastAsiaTheme="minorEastAsia" w:hAnsiTheme="minorHAnsi" w:cstheme="minorBidi"/>
                <w:noProof/>
                <w:sz w:val="22"/>
                <w:szCs w:val="22"/>
                <w:lang w:eastAsia="en-GB"/>
              </w:rPr>
              <w:tab/>
            </w:r>
            <w:r w:rsidRPr="008D1C19">
              <w:rPr>
                <w:rStyle w:val="Hyperlink"/>
                <w:rFonts w:ascii="Verdana" w:hAnsi="Verdana"/>
                <w:noProof/>
              </w:rPr>
              <w:t>Scalability</w:t>
            </w:r>
            <w:r>
              <w:rPr>
                <w:noProof/>
                <w:webHidden/>
              </w:rPr>
              <w:tab/>
            </w:r>
            <w:r>
              <w:rPr>
                <w:noProof/>
                <w:webHidden/>
              </w:rPr>
              <w:fldChar w:fldCharType="begin"/>
            </w:r>
            <w:r>
              <w:rPr>
                <w:noProof/>
                <w:webHidden/>
              </w:rPr>
              <w:instrText xml:space="preserve"> PAGEREF _Toc460580564 \h </w:instrText>
            </w:r>
            <w:r>
              <w:rPr>
                <w:noProof/>
                <w:webHidden/>
              </w:rPr>
            </w:r>
          </w:ins>
          <w:r>
            <w:rPr>
              <w:noProof/>
              <w:webHidden/>
            </w:rPr>
            <w:fldChar w:fldCharType="separate"/>
          </w:r>
          <w:ins w:id="213" w:author="Nha-Tien Nguyen" w:date="2016-09-02T11:53:00Z">
            <w:r>
              <w:rPr>
                <w:noProof/>
                <w:webHidden/>
              </w:rPr>
              <w:t>22</w:t>
            </w:r>
            <w:r>
              <w:rPr>
                <w:noProof/>
                <w:webHidden/>
              </w:rPr>
              <w:fldChar w:fldCharType="end"/>
            </w:r>
            <w:r w:rsidRPr="008D1C19">
              <w:rPr>
                <w:rStyle w:val="Hyperlink"/>
                <w:noProof/>
              </w:rPr>
              <w:fldChar w:fldCharType="end"/>
            </w:r>
          </w:ins>
        </w:p>
        <w:p w14:paraId="30DE1952" w14:textId="77777777" w:rsidR="00BF67DF" w:rsidRDefault="00BF67DF">
          <w:pPr>
            <w:pStyle w:val="TOC2"/>
            <w:tabs>
              <w:tab w:val="left" w:pos="960"/>
              <w:tab w:val="right" w:leader="dot" w:pos="8948"/>
            </w:tabs>
            <w:rPr>
              <w:ins w:id="214" w:author="Nha-Tien Nguyen" w:date="2016-09-02T11:53:00Z"/>
              <w:rFonts w:asciiTheme="minorHAnsi" w:eastAsiaTheme="minorEastAsia" w:hAnsiTheme="minorHAnsi" w:cstheme="minorBidi"/>
              <w:noProof/>
              <w:sz w:val="22"/>
              <w:szCs w:val="22"/>
              <w:lang w:eastAsia="en-GB"/>
            </w:rPr>
          </w:pPr>
          <w:ins w:id="215"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"_Toc460580565"</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7.5</w:t>
            </w:r>
            <w:r>
              <w:rPr>
                <w:rFonts w:asciiTheme="minorHAnsi" w:eastAsiaTheme="minorEastAsia" w:hAnsiTheme="minorHAnsi" w:cstheme="minorBidi"/>
                <w:noProof/>
                <w:sz w:val="22"/>
                <w:szCs w:val="22"/>
                <w:lang w:eastAsia="en-GB"/>
              </w:rPr>
              <w:tab/>
            </w:r>
            <w:r w:rsidRPr="008D1C19">
              <w:rPr>
                <w:rStyle w:val="Hyperlink"/>
                <w:rFonts w:ascii="Verdana" w:hAnsi="Verdana"/>
                <w:noProof/>
              </w:rPr>
              <w:t>Accessibility</w:t>
            </w:r>
            <w:r>
              <w:rPr>
                <w:noProof/>
                <w:webHidden/>
              </w:rPr>
              <w:tab/>
            </w:r>
            <w:r>
              <w:rPr>
                <w:noProof/>
                <w:webHidden/>
              </w:rPr>
              <w:fldChar w:fldCharType="begin"/>
            </w:r>
            <w:r>
              <w:rPr>
                <w:noProof/>
                <w:webHidden/>
              </w:rPr>
              <w:instrText xml:space="preserve"> PAGEREF _Toc460580565 \h </w:instrText>
            </w:r>
            <w:r>
              <w:rPr>
                <w:noProof/>
                <w:webHidden/>
              </w:rPr>
            </w:r>
          </w:ins>
          <w:r>
            <w:rPr>
              <w:noProof/>
              <w:webHidden/>
            </w:rPr>
            <w:fldChar w:fldCharType="separate"/>
          </w:r>
          <w:ins w:id="216" w:author="Nha-Tien Nguyen" w:date="2016-09-02T11:53:00Z">
            <w:r>
              <w:rPr>
                <w:noProof/>
                <w:webHidden/>
              </w:rPr>
              <w:t>22</w:t>
            </w:r>
            <w:r>
              <w:rPr>
                <w:noProof/>
                <w:webHidden/>
              </w:rPr>
              <w:fldChar w:fldCharType="end"/>
            </w:r>
            <w:r w:rsidRPr="008D1C19">
              <w:rPr>
                <w:rStyle w:val="Hyperlink"/>
                <w:noProof/>
              </w:rPr>
              <w:fldChar w:fldCharType="end"/>
            </w:r>
          </w:ins>
        </w:p>
        <w:p w14:paraId="537E1AE1" w14:textId="77777777" w:rsidR="00BF67DF" w:rsidRDefault="00BF67DF">
          <w:pPr>
            <w:pStyle w:val="TOC2"/>
            <w:tabs>
              <w:tab w:val="left" w:pos="960"/>
              <w:tab w:val="right" w:leader="dot" w:pos="8948"/>
            </w:tabs>
            <w:rPr>
              <w:ins w:id="217" w:author="Nha-Tien Nguyen" w:date="2016-09-02T11:53:00Z"/>
              <w:rFonts w:asciiTheme="minorHAnsi" w:eastAsiaTheme="minorEastAsia" w:hAnsiTheme="minorHAnsi" w:cstheme="minorBidi"/>
              <w:noProof/>
              <w:sz w:val="22"/>
              <w:szCs w:val="22"/>
              <w:lang w:eastAsia="en-GB"/>
            </w:rPr>
          </w:pPr>
          <w:ins w:id="218"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"_Toc460580566"</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7.6</w:t>
            </w:r>
            <w:r>
              <w:rPr>
                <w:rFonts w:asciiTheme="minorHAnsi" w:eastAsiaTheme="minorEastAsia" w:hAnsiTheme="minorHAnsi" w:cstheme="minorBidi"/>
                <w:noProof/>
                <w:sz w:val="22"/>
                <w:szCs w:val="22"/>
                <w:lang w:eastAsia="en-GB"/>
              </w:rPr>
              <w:tab/>
            </w:r>
            <w:r w:rsidRPr="008D1C19">
              <w:rPr>
                <w:rStyle w:val="Hyperlink"/>
                <w:rFonts w:ascii="Verdana" w:hAnsi="Verdana"/>
                <w:noProof/>
              </w:rPr>
              <w:t>Performance Considerations</w:t>
            </w:r>
            <w:r>
              <w:rPr>
                <w:noProof/>
                <w:webHidden/>
              </w:rPr>
              <w:tab/>
            </w:r>
            <w:r>
              <w:rPr>
                <w:noProof/>
                <w:webHidden/>
              </w:rPr>
              <w:fldChar w:fldCharType="begin"/>
            </w:r>
            <w:r>
              <w:rPr>
                <w:noProof/>
                <w:webHidden/>
              </w:rPr>
              <w:instrText xml:space="preserve"> PAGEREF _Toc460580566 \h </w:instrText>
            </w:r>
            <w:r>
              <w:rPr>
                <w:noProof/>
                <w:webHidden/>
              </w:rPr>
            </w:r>
          </w:ins>
          <w:r>
            <w:rPr>
              <w:noProof/>
              <w:webHidden/>
            </w:rPr>
            <w:fldChar w:fldCharType="separate"/>
          </w:r>
          <w:ins w:id="219" w:author="Nha-Tien Nguyen" w:date="2016-09-02T11:53:00Z">
            <w:r>
              <w:rPr>
                <w:noProof/>
                <w:webHidden/>
              </w:rPr>
              <w:t>23</w:t>
            </w:r>
            <w:r>
              <w:rPr>
                <w:noProof/>
                <w:webHidden/>
              </w:rPr>
              <w:fldChar w:fldCharType="end"/>
            </w:r>
            <w:r w:rsidRPr="008D1C19">
              <w:rPr>
                <w:rStyle w:val="Hyperlink"/>
                <w:noProof/>
              </w:rPr>
              <w:fldChar w:fldCharType="end"/>
            </w:r>
          </w:ins>
        </w:p>
        <w:p w14:paraId="27DA1D81" w14:textId="77777777" w:rsidR="00BF67DF" w:rsidRDefault="00BF67DF">
          <w:pPr>
            <w:pStyle w:val="TOC2"/>
            <w:tabs>
              <w:tab w:val="left" w:pos="960"/>
              <w:tab w:val="right" w:leader="dot" w:pos="8948"/>
            </w:tabs>
            <w:rPr>
              <w:ins w:id="220" w:author="Nha-Tien Nguyen" w:date="2016-09-02T11:53:00Z"/>
              <w:rFonts w:asciiTheme="minorHAnsi" w:eastAsiaTheme="minorEastAsia" w:hAnsiTheme="minorHAnsi" w:cstheme="minorBidi"/>
              <w:noProof/>
              <w:sz w:val="22"/>
              <w:szCs w:val="22"/>
              <w:lang w:eastAsia="en-GB"/>
            </w:rPr>
          </w:pPr>
          <w:ins w:id="221"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"_Toc460580567"</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7.7</w:t>
            </w:r>
            <w:r>
              <w:rPr>
                <w:rFonts w:asciiTheme="minorHAnsi" w:eastAsiaTheme="minorEastAsia" w:hAnsiTheme="minorHAnsi" w:cstheme="minorBidi"/>
                <w:noProof/>
                <w:sz w:val="22"/>
                <w:szCs w:val="22"/>
                <w:lang w:eastAsia="en-GB"/>
              </w:rPr>
              <w:tab/>
            </w:r>
            <w:r w:rsidRPr="008D1C19">
              <w:rPr>
                <w:rStyle w:val="Hyperlink"/>
                <w:rFonts w:ascii="Verdana" w:hAnsi="Verdana"/>
                <w:noProof/>
              </w:rPr>
              <w:t>Browser Support</w:t>
            </w:r>
            <w:r>
              <w:rPr>
                <w:noProof/>
                <w:webHidden/>
              </w:rPr>
              <w:tab/>
            </w:r>
            <w:r>
              <w:rPr>
                <w:noProof/>
                <w:webHidden/>
              </w:rPr>
              <w:fldChar w:fldCharType="begin"/>
            </w:r>
            <w:r>
              <w:rPr>
                <w:noProof/>
                <w:webHidden/>
              </w:rPr>
              <w:instrText xml:space="preserve"> PAGEREF _Toc460580567 \h </w:instrText>
            </w:r>
            <w:r>
              <w:rPr>
                <w:noProof/>
                <w:webHidden/>
              </w:rPr>
            </w:r>
          </w:ins>
          <w:r>
            <w:rPr>
              <w:noProof/>
              <w:webHidden/>
            </w:rPr>
            <w:fldChar w:fldCharType="separate"/>
          </w:r>
          <w:ins w:id="222" w:author="Nha-Tien Nguyen" w:date="2016-09-02T11:53:00Z">
            <w:r>
              <w:rPr>
                <w:noProof/>
                <w:webHidden/>
              </w:rPr>
              <w:t>23</w:t>
            </w:r>
            <w:r>
              <w:rPr>
                <w:noProof/>
                <w:webHidden/>
              </w:rPr>
              <w:fldChar w:fldCharType="end"/>
            </w:r>
            <w:r w:rsidRPr="008D1C19">
              <w:rPr>
                <w:rStyle w:val="Hyperlink"/>
                <w:noProof/>
              </w:rPr>
              <w:fldChar w:fldCharType="end"/>
            </w:r>
          </w:ins>
        </w:p>
        <w:p w14:paraId="75AAA9B0" w14:textId="77777777" w:rsidR="00BF67DF" w:rsidRDefault="00BF67DF">
          <w:pPr>
            <w:pStyle w:val="TOC2"/>
            <w:tabs>
              <w:tab w:val="left" w:pos="960"/>
              <w:tab w:val="right" w:leader="dot" w:pos="8948"/>
            </w:tabs>
            <w:rPr>
              <w:ins w:id="223" w:author="Nha-Tien Nguyen" w:date="2016-09-02T11:53:00Z"/>
              <w:rFonts w:asciiTheme="minorHAnsi" w:eastAsiaTheme="minorEastAsia" w:hAnsiTheme="minorHAnsi" w:cstheme="minorBidi"/>
              <w:noProof/>
              <w:sz w:val="22"/>
              <w:szCs w:val="22"/>
              <w:lang w:eastAsia="en-GB"/>
            </w:rPr>
          </w:pPr>
          <w:ins w:id="224"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"_Toc460580568"</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7.8</w:t>
            </w:r>
            <w:r>
              <w:rPr>
                <w:rFonts w:asciiTheme="minorHAnsi" w:eastAsiaTheme="minorEastAsia" w:hAnsiTheme="minorHAnsi" w:cstheme="minorBidi"/>
                <w:noProof/>
                <w:sz w:val="22"/>
                <w:szCs w:val="22"/>
                <w:lang w:eastAsia="en-GB"/>
              </w:rPr>
              <w:tab/>
            </w:r>
            <w:r w:rsidRPr="008D1C19">
              <w:rPr>
                <w:rStyle w:val="Hyperlink"/>
                <w:rFonts w:ascii="Verdana" w:hAnsi="Verdana"/>
                <w:noProof/>
              </w:rPr>
              <w:t>Security Considerations</w:t>
            </w:r>
            <w:r>
              <w:rPr>
                <w:noProof/>
                <w:webHidden/>
              </w:rPr>
              <w:tab/>
            </w:r>
            <w:r>
              <w:rPr>
                <w:noProof/>
                <w:webHidden/>
              </w:rPr>
              <w:fldChar w:fldCharType="begin"/>
            </w:r>
            <w:r>
              <w:rPr>
                <w:noProof/>
                <w:webHidden/>
              </w:rPr>
              <w:instrText xml:space="preserve"> PAGEREF _Toc460580568 \h </w:instrText>
            </w:r>
            <w:r>
              <w:rPr>
                <w:noProof/>
                <w:webHidden/>
              </w:rPr>
            </w:r>
          </w:ins>
          <w:r>
            <w:rPr>
              <w:noProof/>
              <w:webHidden/>
            </w:rPr>
            <w:fldChar w:fldCharType="separate"/>
          </w:r>
          <w:ins w:id="225" w:author="Nha-Tien Nguyen" w:date="2016-09-02T11:53:00Z">
            <w:r>
              <w:rPr>
                <w:noProof/>
                <w:webHidden/>
              </w:rPr>
              <w:t>23</w:t>
            </w:r>
            <w:r>
              <w:rPr>
                <w:noProof/>
                <w:webHidden/>
              </w:rPr>
              <w:fldChar w:fldCharType="end"/>
            </w:r>
            <w:r w:rsidRPr="008D1C19">
              <w:rPr>
                <w:rStyle w:val="Hyperlink"/>
                <w:noProof/>
              </w:rPr>
              <w:fldChar w:fldCharType="end"/>
            </w:r>
          </w:ins>
        </w:p>
        <w:p w14:paraId="2F3CBE3F" w14:textId="77777777" w:rsidR="00BF67DF" w:rsidRDefault="00BF67DF">
          <w:pPr>
            <w:pStyle w:val="TOC2"/>
            <w:tabs>
              <w:tab w:val="left" w:pos="960"/>
              <w:tab w:val="right" w:leader="dot" w:pos="8948"/>
            </w:tabs>
            <w:rPr>
              <w:ins w:id="226" w:author="Nha-Tien Nguyen" w:date="2016-09-02T11:53:00Z"/>
              <w:rFonts w:asciiTheme="minorHAnsi" w:eastAsiaTheme="minorEastAsia" w:hAnsiTheme="minorHAnsi" w:cstheme="minorBidi"/>
              <w:noProof/>
              <w:sz w:val="22"/>
              <w:szCs w:val="22"/>
              <w:lang w:eastAsia="en-GB"/>
            </w:rPr>
          </w:pPr>
          <w:ins w:id="227"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"_Toc460580569"</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7.9</w:t>
            </w:r>
            <w:r>
              <w:rPr>
                <w:rFonts w:asciiTheme="minorHAnsi" w:eastAsiaTheme="minorEastAsia" w:hAnsiTheme="minorHAnsi" w:cstheme="minorBidi"/>
                <w:noProof/>
                <w:sz w:val="22"/>
                <w:szCs w:val="22"/>
                <w:lang w:eastAsia="en-GB"/>
              </w:rPr>
              <w:tab/>
            </w:r>
            <w:r w:rsidRPr="008D1C19">
              <w:rPr>
                <w:rStyle w:val="Hyperlink"/>
                <w:rFonts w:ascii="Verdana" w:hAnsi="Verdana"/>
                <w:noProof/>
              </w:rPr>
              <w:t>SEO</w:t>
            </w:r>
            <w:r>
              <w:rPr>
                <w:noProof/>
                <w:webHidden/>
              </w:rPr>
              <w:tab/>
            </w:r>
            <w:r>
              <w:rPr>
                <w:noProof/>
                <w:webHidden/>
              </w:rPr>
              <w:fldChar w:fldCharType="begin"/>
            </w:r>
            <w:r>
              <w:rPr>
                <w:noProof/>
                <w:webHidden/>
              </w:rPr>
              <w:instrText xml:space="preserve"> PAGEREF _Toc460580569 \h </w:instrText>
            </w:r>
            <w:r>
              <w:rPr>
                <w:noProof/>
                <w:webHidden/>
              </w:rPr>
            </w:r>
          </w:ins>
          <w:r>
            <w:rPr>
              <w:noProof/>
              <w:webHidden/>
            </w:rPr>
            <w:fldChar w:fldCharType="separate"/>
          </w:r>
          <w:ins w:id="228" w:author="Nha-Tien Nguyen" w:date="2016-09-02T11:53:00Z">
            <w:r>
              <w:rPr>
                <w:noProof/>
                <w:webHidden/>
              </w:rPr>
              <w:t>23</w:t>
            </w:r>
            <w:r>
              <w:rPr>
                <w:noProof/>
                <w:webHidden/>
              </w:rPr>
              <w:fldChar w:fldCharType="end"/>
            </w:r>
            <w:r w:rsidRPr="008D1C19">
              <w:rPr>
                <w:rStyle w:val="Hyperlink"/>
                <w:noProof/>
              </w:rPr>
              <w:fldChar w:fldCharType="end"/>
            </w:r>
          </w:ins>
        </w:p>
        <w:p w14:paraId="485B53B9" w14:textId="77777777" w:rsidR="00BF67DF" w:rsidRDefault="00BF67DF">
          <w:pPr>
            <w:pStyle w:val="TOC3"/>
            <w:tabs>
              <w:tab w:val="left" w:pos="1200"/>
              <w:tab w:val="right" w:leader="dot" w:pos="8948"/>
            </w:tabs>
            <w:rPr>
              <w:ins w:id="229" w:author="Nha-Tien Nguyen" w:date="2016-09-02T11:53:00Z"/>
              <w:rFonts w:asciiTheme="minorHAnsi" w:eastAsiaTheme="minorEastAsia" w:hAnsiTheme="minorHAnsi" w:cstheme="minorBidi"/>
              <w:noProof/>
              <w:sz w:val="22"/>
              <w:szCs w:val="22"/>
              <w:lang w:eastAsia="en-GB"/>
            </w:rPr>
          </w:pPr>
          <w:ins w:id="230"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"_Toc460580570"</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7.9.1</w:t>
            </w:r>
            <w:r>
              <w:rPr>
                <w:rFonts w:asciiTheme="minorHAnsi" w:eastAsiaTheme="minorEastAsia" w:hAnsiTheme="minorHAnsi" w:cstheme="minorBidi"/>
                <w:noProof/>
                <w:sz w:val="22"/>
                <w:szCs w:val="22"/>
                <w:lang w:eastAsia="en-GB"/>
              </w:rPr>
              <w:tab/>
            </w:r>
            <w:r w:rsidRPr="008D1C19">
              <w:rPr>
                <w:rStyle w:val="Hyperlink"/>
                <w:rFonts w:ascii="Verdana" w:hAnsi="Verdana"/>
                <w:noProof/>
              </w:rPr>
              <w:t>Implementations for SEO</w:t>
            </w:r>
            <w:r>
              <w:rPr>
                <w:noProof/>
                <w:webHidden/>
              </w:rPr>
              <w:tab/>
            </w:r>
            <w:r>
              <w:rPr>
                <w:noProof/>
                <w:webHidden/>
              </w:rPr>
              <w:fldChar w:fldCharType="begin"/>
            </w:r>
            <w:r>
              <w:rPr>
                <w:noProof/>
                <w:webHidden/>
              </w:rPr>
              <w:instrText xml:space="preserve"> PAGEREF _Toc460580570 \h </w:instrText>
            </w:r>
            <w:r>
              <w:rPr>
                <w:noProof/>
                <w:webHidden/>
              </w:rPr>
            </w:r>
          </w:ins>
          <w:r>
            <w:rPr>
              <w:noProof/>
              <w:webHidden/>
            </w:rPr>
            <w:fldChar w:fldCharType="separate"/>
          </w:r>
          <w:ins w:id="231" w:author="Nha-Tien Nguyen" w:date="2016-09-02T11:53:00Z">
            <w:r>
              <w:rPr>
                <w:noProof/>
                <w:webHidden/>
              </w:rPr>
              <w:t>23</w:t>
            </w:r>
            <w:r>
              <w:rPr>
                <w:noProof/>
                <w:webHidden/>
              </w:rPr>
              <w:fldChar w:fldCharType="end"/>
            </w:r>
            <w:r w:rsidRPr="008D1C19">
              <w:rPr>
                <w:rStyle w:val="Hyperlink"/>
                <w:noProof/>
              </w:rPr>
              <w:fldChar w:fldCharType="end"/>
            </w:r>
          </w:ins>
        </w:p>
        <w:p w14:paraId="72A7BC11" w14:textId="77777777" w:rsidR="00BF67DF" w:rsidRDefault="00BF67DF">
          <w:pPr>
            <w:pStyle w:val="TOC2"/>
            <w:tabs>
              <w:tab w:val="left" w:pos="960"/>
              <w:tab w:val="right" w:leader="dot" w:pos="8948"/>
            </w:tabs>
            <w:rPr>
              <w:ins w:id="232" w:author="Nha-Tien Nguyen" w:date="2016-09-02T11:53:00Z"/>
              <w:rFonts w:asciiTheme="minorHAnsi" w:eastAsiaTheme="minorEastAsia" w:hAnsiTheme="minorHAnsi" w:cstheme="minorBidi"/>
              <w:noProof/>
              <w:sz w:val="22"/>
              <w:szCs w:val="22"/>
              <w:lang w:eastAsia="en-GB"/>
            </w:rPr>
          </w:pPr>
          <w:ins w:id="233"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"_Toc460580571"</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7.10</w:t>
            </w:r>
            <w:r>
              <w:rPr>
                <w:rFonts w:asciiTheme="minorHAnsi" w:eastAsiaTheme="minorEastAsia" w:hAnsiTheme="minorHAnsi" w:cstheme="minorBidi"/>
                <w:noProof/>
                <w:sz w:val="22"/>
                <w:szCs w:val="22"/>
                <w:lang w:eastAsia="en-GB"/>
              </w:rPr>
              <w:tab/>
            </w:r>
            <w:r w:rsidRPr="008D1C19">
              <w:rPr>
                <w:rStyle w:val="Hyperlink"/>
                <w:rFonts w:ascii="Verdana" w:hAnsi="Verdana"/>
                <w:noProof/>
              </w:rPr>
              <w:t>Web Analytics</w:t>
            </w:r>
            <w:r>
              <w:rPr>
                <w:noProof/>
                <w:webHidden/>
              </w:rPr>
              <w:tab/>
            </w:r>
            <w:r>
              <w:rPr>
                <w:noProof/>
                <w:webHidden/>
              </w:rPr>
              <w:fldChar w:fldCharType="begin"/>
            </w:r>
            <w:r>
              <w:rPr>
                <w:noProof/>
                <w:webHidden/>
              </w:rPr>
              <w:instrText xml:space="preserve"> PAGEREF _Toc460580571 \h </w:instrText>
            </w:r>
            <w:r>
              <w:rPr>
                <w:noProof/>
                <w:webHidden/>
              </w:rPr>
            </w:r>
          </w:ins>
          <w:r>
            <w:rPr>
              <w:noProof/>
              <w:webHidden/>
            </w:rPr>
            <w:fldChar w:fldCharType="separate"/>
          </w:r>
          <w:ins w:id="234" w:author="Nha-Tien Nguyen" w:date="2016-09-02T11:53:00Z">
            <w:r>
              <w:rPr>
                <w:noProof/>
                <w:webHidden/>
              </w:rPr>
              <w:t>23</w:t>
            </w:r>
            <w:r>
              <w:rPr>
                <w:noProof/>
                <w:webHidden/>
              </w:rPr>
              <w:fldChar w:fldCharType="end"/>
            </w:r>
            <w:r w:rsidRPr="008D1C19">
              <w:rPr>
                <w:rStyle w:val="Hyperlink"/>
                <w:noProof/>
              </w:rPr>
              <w:fldChar w:fldCharType="end"/>
            </w:r>
          </w:ins>
        </w:p>
        <w:p w14:paraId="27E6CC8B" w14:textId="77777777" w:rsidR="00BF67DF" w:rsidRDefault="00BF67DF">
          <w:pPr>
            <w:pStyle w:val="TOC2"/>
            <w:tabs>
              <w:tab w:val="left" w:pos="960"/>
              <w:tab w:val="right" w:leader="dot" w:pos="8948"/>
            </w:tabs>
            <w:rPr>
              <w:ins w:id="235" w:author="Nha-Tien Nguyen" w:date="2016-09-02T11:53:00Z"/>
              <w:rFonts w:asciiTheme="minorHAnsi" w:eastAsiaTheme="minorEastAsia" w:hAnsiTheme="minorHAnsi" w:cstheme="minorBidi"/>
              <w:noProof/>
              <w:sz w:val="22"/>
              <w:szCs w:val="22"/>
              <w:lang w:eastAsia="en-GB"/>
            </w:rPr>
          </w:pPr>
          <w:ins w:id="236" w:author="Nha-Tien Nguyen" w:date="2016-09-02T11:53:00Z">
            <w:r w:rsidRPr="008D1C19">
              <w:rPr>
                <w:rStyle w:val="Hyperlink"/>
                <w:noProof/>
              </w:rPr>
              <w:fldChar w:fldCharType="begin"/>
            </w:r>
            <w:r w:rsidRPr="008D1C19">
              <w:rPr>
                <w:rStyle w:val="Hyperlink"/>
                <w:noProof/>
              </w:rPr>
              <w:instrText xml:space="preserve"> </w:instrText>
            </w:r>
            <w:r>
              <w:rPr>
                <w:noProof/>
              </w:rPr>
              <w:instrText>HYPERLINK \l "_Toc460580572"</w:instrText>
            </w:r>
            <w:r w:rsidRPr="008D1C19">
              <w:rPr>
                <w:rStyle w:val="Hyperlink"/>
                <w:noProof/>
              </w:rPr>
              <w:instrText xml:space="preserve"> </w:instrText>
            </w:r>
            <w:r w:rsidRPr="008D1C19">
              <w:rPr>
                <w:rStyle w:val="Hyperlink"/>
                <w:noProof/>
              </w:rPr>
            </w:r>
            <w:r w:rsidRPr="008D1C19">
              <w:rPr>
                <w:rStyle w:val="Hyperlink"/>
                <w:noProof/>
              </w:rPr>
              <w:fldChar w:fldCharType="separate"/>
            </w:r>
            <w:r w:rsidRPr="008D1C19">
              <w:rPr>
                <w:rStyle w:val="Hyperlink"/>
                <w:rFonts w:ascii="Verdana" w:hAnsi="Verdana"/>
                <w:noProof/>
              </w:rPr>
              <w:t>7.11</w:t>
            </w:r>
            <w:r>
              <w:rPr>
                <w:rFonts w:asciiTheme="minorHAnsi" w:eastAsiaTheme="minorEastAsia" w:hAnsiTheme="minorHAnsi" w:cstheme="minorBidi"/>
                <w:noProof/>
                <w:sz w:val="22"/>
                <w:szCs w:val="22"/>
                <w:lang w:eastAsia="en-GB"/>
              </w:rPr>
              <w:tab/>
            </w:r>
            <w:r w:rsidRPr="008D1C19">
              <w:rPr>
                <w:rStyle w:val="Hyperlink"/>
                <w:rFonts w:ascii="Verdana" w:hAnsi="Verdana"/>
                <w:noProof/>
              </w:rPr>
              <w:t>Back up and Restoration</w:t>
            </w:r>
            <w:r>
              <w:rPr>
                <w:noProof/>
                <w:webHidden/>
              </w:rPr>
              <w:tab/>
            </w:r>
            <w:r>
              <w:rPr>
                <w:noProof/>
                <w:webHidden/>
              </w:rPr>
              <w:fldChar w:fldCharType="begin"/>
            </w:r>
            <w:r>
              <w:rPr>
                <w:noProof/>
                <w:webHidden/>
              </w:rPr>
              <w:instrText xml:space="preserve"> PAGEREF _Toc460580572 \h </w:instrText>
            </w:r>
            <w:r>
              <w:rPr>
                <w:noProof/>
                <w:webHidden/>
              </w:rPr>
            </w:r>
          </w:ins>
          <w:r>
            <w:rPr>
              <w:noProof/>
              <w:webHidden/>
            </w:rPr>
            <w:fldChar w:fldCharType="separate"/>
          </w:r>
          <w:ins w:id="237" w:author="Nha-Tien Nguyen" w:date="2016-09-02T11:53:00Z">
            <w:r>
              <w:rPr>
                <w:noProof/>
                <w:webHidden/>
              </w:rPr>
              <w:t>23</w:t>
            </w:r>
            <w:r>
              <w:rPr>
                <w:noProof/>
                <w:webHidden/>
              </w:rPr>
              <w:fldChar w:fldCharType="end"/>
            </w:r>
            <w:r w:rsidRPr="008D1C19">
              <w:rPr>
                <w:rStyle w:val="Hyperlink"/>
                <w:noProof/>
              </w:rPr>
              <w:fldChar w:fldCharType="end"/>
            </w:r>
          </w:ins>
        </w:p>
        <w:p w14:paraId="5C41A76B" w14:textId="77777777" w:rsidR="00BF67DF" w:rsidRDefault="00BF67DF">
          <w:pPr>
            <w:pStyle w:val="TOC1"/>
            <w:rPr>
              <w:ins w:id="238" w:author="Nha-Tien Nguyen" w:date="2016-09-02T11:53:00Z"/>
              <w:rFonts w:asciiTheme="minorHAnsi" w:eastAsiaTheme="minorEastAsia" w:hAnsiTheme="minorHAnsi" w:cstheme="minorBidi"/>
              <w:b w:val="0"/>
              <w:caps w:val="0"/>
              <w:color w:val="auto"/>
              <w:szCs w:val="22"/>
              <w:lang w:eastAsia="en-GB"/>
            </w:rPr>
          </w:pPr>
          <w:ins w:id="239" w:author="Nha-Tien Nguyen" w:date="2016-09-02T11:53:00Z">
            <w:r w:rsidRPr="008D1C19">
              <w:rPr>
                <w:rStyle w:val="Hyperlink"/>
              </w:rPr>
              <w:fldChar w:fldCharType="begin"/>
            </w:r>
            <w:r w:rsidRPr="008D1C19">
              <w:rPr>
                <w:rStyle w:val="Hyperlink"/>
              </w:rPr>
              <w:instrText xml:space="preserve"> </w:instrText>
            </w:r>
            <w:r>
              <w:instrText>HYPERLINK \l "_Toc460580573"</w:instrText>
            </w:r>
            <w:r w:rsidRPr="008D1C19">
              <w:rPr>
                <w:rStyle w:val="Hyperlink"/>
              </w:rPr>
              <w:instrText xml:space="preserve"> </w:instrText>
            </w:r>
            <w:r w:rsidRPr="008D1C19">
              <w:rPr>
                <w:rStyle w:val="Hyperlink"/>
              </w:rPr>
            </w:r>
            <w:r w:rsidRPr="008D1C19">
              <w:rPr>
                <w:rStyle w:val="Hyperlink"/>
              </w:rPr>
              <w:fldChar w:fldCharType="separate"/>
            </w:r>
            <w:r w:rsidRPr="008D1C19">
              <w:rPr>
                <w:rStyle w:val="Hyperlink"/>
                <w:rFonts w:ascii="Verdana" w:hAnsi="Verdana"/>
              </w:rPr>
              <w:t>8</w:t>
            </w:r>
            <w:r>
              <w:rPr>
                <w:rFonts w:asciiTheme="minorHAnsi" w:eastAsiaTheme="minorEastAsia" w:hAnsiTheme="minorHAnsi" w:cstheme="minorBidi"/>
                <w:b w:val="0"/>
                <w:caps w:val="0"/>
                <w:color w:val="auto"/>
                <w:szCs w:val="22"/>
                <w:lang w:eastAsia="en-GB"/>
              </w:rPr>
              <w:tab/>
            </w:r>
            <w:r w:rsidRPr="008D1C19">
              <w:rPr>
                <w:rStyle w:val="Hyperlink"/>
                <w:rFonts w:ascii="Verdana" w:hAnsi="Verdana"/>
              </w:rPr>
              <w:t>Out of Scope</w:t>
            </w:r>
            <w:r>
              <w:rPr>
                <w:webHidden/>
              </w:rPr>
              <w:tab/>
            </w:r>
            <w:r>
              <w:rPr>
                <w:webHidden/>
              </w:rPr>
              <w:fldChar w:fldCharType="begin"/>
            </w:r>
            <w:r>
              <w:rPr>
                <w:webHidden/>
              </w:rPr>
              <w:instrText xml:space="preserve"> PAGEREF _Toc460580573 \h </w:instrText>
            </w:r>
            <w:r>
              <w:rPr>
                <w:webHidden/>
              </w:rPr>
            </w:r>
          </w:ins>
          <w:r>
            <w:rPr>
              <w:webHidden/>
            </w:rPr>
            <w:fldChar w:fldCharType="separate"/>
          </w:r>
          <w:ins w:id="240" w:author="Nha-Tien Nguyen" w:date="2016-09-02T11:53:00Z">
            <w:r>
              <w:rPr>
                <w:webHidden/>
              </w:rPr>
              <w:t>25</w:t>
            </w:r>
            <w:r>
              <w:rPr>
                <w:webHidden/>
              </w:rPr>
              <w:fldChar w:fldCharType="end"/>
            </w:r>
            <w:r w:rsidRPr="008D1C19">
              <w:rPr>
                <w:rStyle w:val="Hyperlink"/>
              </w:rPr>
              <w:fldChar w:fldCharType="end"/>
            </w:r>
          </w:ins>
        </w:p>
        <w:p w14:paraId="7E138AEF" w14:textId="77777777" w:rsidR="007F557B" w:rsidRPr="004404B0" w:rsidRDefault="00B57E27">
          <w:pPr>
            <w:rPr>
              <w:rFonts w:ascii="Verdana" w:hAnsi="Verdana"/>
            </w:rPr>
          </w:pPr>
          <w:r w:rsidRPr="004404B0">
            <w:rPr>
              <w:rFonts w:ascii="Verdana" w:hAnsi="Verdana"/>
            </w:rPr>
            <w:fldChar w:fldCharType="end"/>
          </w:r>
        </w:p>
      </w:sdtContent>
    </w:sdt>
    <w:p w14:paraId="4EC600BD" w14:textId="77777777" w:rsidR="00152CDD" w:rsidRPr="004404B0" w:rsidRDefault="00152CDD" w:rsidP="00DC3248">
      <w:pPr>
        <w:pStyle w:val="Heading1"/>
        <w:rPr>
          <w:rFonts w:ascii="Verdana" w:hAnsi="Verdana"/>
        </w:rPr>
      </w:pPr>
      <w:bookmarkStart w:id="241" w:name="_Toc254884195"/>
      <w:bookmarkStart w:id="242" w:name="_Toc453864567"/>
      <w:bookmarkStart w:id="243" w:name="_Toc460580538"/>
      <w:r w:rsidRPr="004404B0">
        <w:rPr>
          <w:rFonts w:ascii="Verdana" w:hAnsi="Verdana"/>
        </w:rPr>
        <w:t>Introduction</w:t>
      </w:r>
      <w:bookmarkEnd w:id="241"/>
      <w:bookmarkEnd w:id="242"/>
      <w:bookmarkEnd w:id="243"/>
    </w:p>
    <w:p w14:paraId="1D172DB3" w14:textId="77777777" w:rsidR="00E54038" w:rsidRPr="004404B0" w:rsidRDefault="00214313" w:rsidP="00214313">
      <w:pPr>
        <w:pStyle w:val="BodyText"/>
        <w:ind w:left="0"/>
        <w:rPr>
          <w:rFonts w:ascii="Verdana" w:hAnsi="Verdana"/>
        </w:rPr>
      </w:pPr>
      <w:r w:rsidRPr="004404B0">
        <w:rPr>
          <w:rFonts w:ascii="Verdana" w:hAnsi="Verdana"/>
        </w:rPr>
        <w:t xml:space="preserve">       </w:t>
      </w:r>
      <w:r w:rsidR="00E54038" w:rsidRPr="004404B0">
        <w:rPr>
          <w:rFonts w:ascii="Verdana" w:hAnsi="Verdana"/>
        </w:rPr>
        <w:t xml:space="preserve">The objective of this solution is to redesign the current job search tool </w:t>
      </w:r>
      <w:r w:rsidRPr="004404B0">
        <w:rPr>
          <w:rFonts w:ascii="Verdana" w:hAnsi="Verdana"/>
        </w:rPr>
        <w:t xml:space="preserve">and develop one global </w:t>
      </w:r>
      <w:r w:rsidR="00C77D0C" w:rsidRPr="004404B0">
        <w:rPr>
          <w:rFonts w:ascii="Verdana" w:hAnsi="Verdana"/>
        </w:rPr>
        <w:t>solution that work</w:t>
      </w:r>
      <w:r w:rsidR="004404B0">
        <w:rPr>
          <w:rFonts w:ascii="Verdana" w:hAnsi="Verdana"/>
        </w:rPr>
        <w:t>s</w:t>
      </w:r>
      <w:r w:rsidR="00C77D0C" w:rsidRPr="004404B0">
        <w:rPr>
          <w:rFonts w:ascii="Verdana" w:hAnsi="Verdana"/>
        </w:rPr>
        <w:t xml:space="preserve"> seamlessly </w:t>
      </w:r>
      <w:r w:rsidR="00E54038" w:rsidRPr="004404B0">
        <w:rPr>
          <w:rFonts w:ascii="Verdana" w:hAnsi="Verdana"/>
        </w:rPr>
        <w:t xml:space="preserve">on </w:t>
      </w:r>
      <w:r w:rsidRPr="004404B0">
        <w:rPr>
          <w:rFonts w:ascii="Verdana" w:hAnsi="Verdana"/>
        </w:rPr>
        <w:t>the following platforms</w:t>
      </w:r>
      <w:r w:rsidR="00E54038" w:rsidRPr="004404B0">
        <w:rPr>
          <w:rFonts w:ascii="Verdana" w:hAnsi="Verdana"/>
        </w:rPr>
        <w:t>.</w:t>
      </w:r>
    </w:p>
    <w:p w14:paraId="1D40FA1B" w14:textId="77777777" w:rsidR="003F4605" w:rsidRPr="004404B0" w:rsidRDefault="003F4605" w:rsidP="00214313">
      <w:pPr>
        <w:pStyle w:val="BodyText"/>
        <w:ind w:left="0"/>
        <w:rPr>
          <w:rFonts w:ascii="Verdana" w:hAnsi="Verdana"/>
        </w:rPr>
      </w:pPr>
    </w:p>
    <w:p w14:paraId="60C79B9F" w14:textId="77777777" w:rsidR="00214313" w:rsidRPr="004404B0" w:rsidRDefault="00214313" w:rsidP="007D6D18">
      <w:pPr>
        <w:pStyle w:val="BodyText"/>
        <w:numPr>
          <w:ilvl w:val="0"/>
          <w:numId w:val="6"/>
        </w:numPr>
        <w:spacing w:before="0"/>
        <w:ind w:left="1434" w:hanging="357"/>
        <w:rPr>
          <w:rFonts w:ascii="Verdana" w:hAnsi="Verdana"/>
          <w:lang w:val="en-US"/>
        </w:rPr>
      </w:pPr>
      <w:r w:rsidRPr="004404B0">
        <w:rPr>
          <w:rFonts w:ascii="Verdana" w:hAnsi="Verdana"/>
          <w:lang w:val="en-US"/>
        </w:rPr>
        <w:t xml:space="preserve">IRW (FS) </w:t>
      </w:r>
    </w:p>
    <w:p w14:paraId="64AA1D58" w14:textId="77777777" w:rsidR="00214313" w:rsidRPr="004404B0" w:rsidRDefault="00214313" w:rsidP="007D6D18">
      <w:pPr>
        <w:pStyle w:val="BodyText"/>
        <w:numPr>
          <w:ilvl w:val="0"/>
          <w:numId w:val="6"/>
        </w:numPr>
        <w:spacing w:before="0"/>
        <w:ind w:left="1434" w:hanging="357"/>
        <w:rPr>
          <w:rFonts w:ascii="Verdana" w:hAnsi="Verdana"/>
          <w:lang w:val="en-US"/>
        </w:rPr>
      </w:pPr>
      <w:r w:rsidRPr="004404B0">
        <w:rPr>
          <w:rFonts w:ascii="Verdana" w:hAnsi="Verdana"/>
          <w:lang w:val="en-US"/>
        </w:rPr>
        <w:t xml:space="preserve">IRW (MW) </w:t>
      </w:r>
    </w:p>
    <w:p w14:paraId="6D349919" w14:textId="77777777" w:rsidR="00214313" w:rsidRPr="004404B0" w:rsidRDefault="00214313" w:rsidP="007D6D18">
      <w:pPr>
        <w:pStyle w:val="BodyText"/>
        <w:numPr>
          <w:ilvl w:val="0"/>
          <w:numId w:val="6"/>
        </w:numPr>
        <w:spacing w:before="0"/>
        <w:ind w:left="1434" w:hanging="357"/>
        <w:rPr>
          <w:rFonts w:ascii="Verdana" w:hAnsi="Verdana"/>
          <w:lang w:val="en-US"/>
        </w:rPr>
      </w:pPr>
      <w:r w:rsidRPr="004404B0">
        <w:rPr>
          <w:rFonts w:ascii="Verdana" w:hAnsi="Verdana"/>
          <w:lang w:val="en-US"/>
        </w:rPr>
        <w:t>New Web</w:t>
      </w:r>
      <w:r w:rsidR="00757C9D" w:rsidRPr="004404B0">
        <w:rPr>
          <w:rFonts w:ascii="Verdana" w:hAnsi="Verdana"/>
          <w:lang w:val="en-US"/>
        </w:rPr>
        <w:t xml:space="preserve"> Platform (NWP)</w:t>
      </w:r>
    </w:p>
    <w:p w14:paraId="15E25603" w14:textId="77777777" w:rsidR="00214313" w:rsidRPr="004404B0" w:rsidRDefault="00214313" w:rsidP="007D6D18">
      <w:pPr>
        <w:pStyle w:val="BodyText"/>
        <w:numPr>
          <w:ilvl w:val="0"/>
          <w:numId w:val="6"/>
        </w:numPr>
        <w:spacing w:before="0"/>
        <w:ind w:left="1434" w:hanging="357"/>
        <w:rPr>
          <w:rFonts w:ascii="Verdana" w:hAnsi="Verdana"/>
          <w:lang w:val="en-US"/>
        </w:rPr>
      </w:pPr>
      <w:r w:rsidRPr="004404B0">
        <w:rPr>
          <w:rFonts w:ascii="Verdana" w:hAnsi="Verdana"/>
          <w:lang w:val="en-US"/>
        </w:rPr>
        <w:t>IKEA Inside</w:t>
      </w:r>
    </w:p>
    <w:p w14:paraId="270A635E" w14:textId="77777777" w:rsidR="00E54038" w:rsidRPr="004404B0" w:rsidRDefault="00214313" w:rsidP="007D6D18">
      <w:pPr>
        <w:pStyle w:val="BodyText"/>
        <w:numPr>
          <w:ilvl w:val="0"/>
          <w:numId w:val="6"/>
        </w:numPr>
        <w:spacing w:before="0"/>
        <w:ind w:left="1434" w:hanging="357"/>
        <w:rPr>
          <w:rFonts w:ascii="Verdana" w:hAnsi="Verdana"/>
        </w:rPr>
      </w:pPr>
      <w:r w:rsidRPr="004404B0">
        <w:rPr>
          <w:rFonts w:ascii="Verdana" w:hAnsi="Verdana"/>
          <w:lang w:val="en-US"/>
        </w:rPr>
        <w:t>ICO Worker</w:t>
      </w:r>
      <w:r w:rsidR="00B11116" w:rsidRPr="004404B0">
        <w:rPr>
          <w:rFonts w:ascii="Verdana" w:hAnsi="Verdana"/>
          <w:lang w:val="en-US"/>
        </w:rPr>
        <w:t>.</w:t>
      </w:r>
      <w:r w:rsidRPr="004404B0">
        <w:rPr>
          <w:rFonts w:ascii="Verdana" w:hAnsi="Verdana"/>
          <w:lang w:val="en-US"/>
        </w:rPr>
        <w:t xml:space="preserve"> </w:t>
      </w:r>
    </w:p>
    <w:p w14:paraId="5492E26A" w14:textId="77777777" w:rsidR="00CF4573" w:rsidRPr="004404B0" w:rsidRDefault="00CF4573" w:rsidP="00CF4573">
      <w:pPr>
        <w:pStyle w:val="BodyText"/>
        <w:spacing w:before="0"/>
        <w:rPr>
          <w:rFonts w:ascii="Verdana" w:hAnsi="Verdana"/>
          <w:lang w:val="en-US"/>
        </w:rPr>
      </w:pPr>
    </w:p>
    <w:p w14:paraId="2204F179" w14:textId="77777777" w:rsidR="00214313" w:rsidRPr="004404B0" w:rsidRDefault="00CF4573" w:rsidP="004404B0">
      <w:pPr>
        <w:pStyle w:val="BodyText"/>
        <w:spacing w:before="0"/>
        <w:ind w:left="0"/>
        <w:rPr>
          <w:rFonts w:ascii="Verdana" w:hAnsi="Verdana"/>
          <w:lang w:val="en-US"/>
        </w:rPr>
      </w:pPr>
      <w:r w:rsidRPr="004404B0">
        <w:rPr>
          <w:rFonts w:ascii="Verdana" w:hAnsi="Verdana"/>
          <w:lang w:val="en-US"/>
        </w:rPr>
        <w:t xml:space="preserve">This document describes the solution </w:t>
      </w:r>
      <w:r w:rsidR="008A62A7" w:rsidRPr="004404B0">
        <w:rPr>
          <w:rFonts w:ascii="Verdana" w:hAnsi="Verdana"/>
          <w:lang w:val="en-US"/>
        </w:rPr>
        <w:t xml:space="preserve">design </w:t>
      </w:r>
      <w:r w:rsidRPr="004404B0">
        <w:rPr>
          <w:rFonts w:ascii="Verdana" w:hAnsi="Verdana"/>
          <w:lang w:val="en-US"/>
        </w:rPr>
        <w:t>approach of the Job Search tool.</w:t>
      </w:r>
    </w:p>
    <w:p w14:paraId="32B07730" w14:textId="77777777" w:rsidR="00214313" w:rsidRPr="004404B0" w:rsidRDefault="00214313" w:rsidP="00DC3248">
      <w:pPr>
        <w:pStyle w:val="Heading1"/>
        <w:rPr>
          <w:rFonts w:ascii="Verdana" w:hAnsi="Verdana"/>
        </w:rPr>
      </w:pPr>
      <w:bookmarkStart w:id="244" w:name="_Toc320189246"/>
      <w:bookmarkStart w:id="245" w:name="_Toc320189571"/>
      <w:bookmarkStart w:id="246" w:name="_Toc451536706"/>
      <w:bookmarkStart w:id="247" w:name="_Toc452388457"/>
      <w:bookmarkStart w:id="248" w:name="_Toc453864568"/>
      <w:bookmarkStart w:id="249" w:name="_Toc460580539"/>
      <w:r w:rsidRPr="004404B0">
        <w:rPr>
          <w:rFonts w:ascii="Verdana" w:hAnsi="Verdana"/>
        </w:rPr>
        <w:t>Business current state</w:t>
      </w:r>
      <w:r w:rsidR="00E31DDB" w:rsidRPr="004404B0">
        <w:rPr>
          <w:rFonts w:ascii="Verdana" w:hAnsi="Verdana"/>
        </w:rPr>
        <w:t xml:space="preserve"> </w:t>
      </w:r>
      <w:r w:rsidRPr="004404B0">
        <w:rPr>
          <w:rFonts w:ascii="Verdana" w:hAnsi="Verdana"/>
        </w:rPr>
        <w:t>/</w:t>
      </w:r>
      <w:r w:rsidR="00E31DDB" w:rsidRPr="004404B0">
        <w:rPr>
          <w:rFonts w:ascii="Verdana" w:hAnsi="Verdana"/>
        </w:rPr>
        <w:t xml:space="preserve"> S</w:t>
      </w:r>
      <w:r w:rsidRPr="004404B0">
        <w:rPr>
          <w:rFonts w:ascii="Verdana" w:hAnsi="Verdana"/>
        </w:rPr>
        <w:t>olution</w:t>
      </w:r>
      <w:bookmarkEnd w:id="244"/>
      <w:bookmarkEnd w:id="245"/>
      <w:bookmarkEnd w:id="246"/>
      <w:bookmarkEnd w:id="247"/>
      <w:bookmarkEnd w:id="248"/>
      <w:bookmarkEnd w:id="249"/>
    </w:p>
    <w:p w14:paraId="36D94A2C" w14:textId="77777777" w:rsidR="00214313" w:rsidRDefault="00214313" w:rsidP="00214313">
      <w:pPr>
        <w:pStyle w:val="BodyText"/>
        <w:rPr>
          <w:rFonts w:ascii="Verdana" w:hAnsi="Verdana"/>
        </w:rPr>
      </w:pPr>
      <w:r w:rsidRPr="004404B0">
        <w:rPr>
          <w:rFonts w:ascii="Verdana" w:hAnsi="Verdana"/>
        </w:rPr>
        <w:t xml:space="preserve">Today in IRW the IKEA Jobs search page uses a custom solution to present dropdown options for searching all IKEA jobs, globally. The current functionality is difficult to </w:t>
      </w:r>
      <w:r w:rsidR="005D1846" w:rsidRPr="004404B0">
        <w:rPr>
          <w:rFonts w:ascii="Verdana" w:hAnsi="Verdana"/>
        </w:rPr>
        <w:t>maintain</w:t>
      </w:r>
      <w:r w:rsidRPr="004404B0">
        <w:rPr>
          <w:rFonts w:ascii="Verdana" w:hAnsi="Verdana"/>
        </w:rPr>
        <w:t xml:space="preserve"> or change. </w:t>
      </w:r>
    </w:p>
    <w:p w14:paraId="48FF5CBD" w14:textId="77777777" w:rsidR="00941F54" w:rsidRPr="004404B0" w:rsidRDefault="000B7631" w:rsidP="00214313">
      <w:pPr>
        <w:pStyle w:val="BodyText"/>
        <w:rPr>
          <w:rFonts w:ascii="Verdana" w:hAnsi="Verdana"/>
        </w:rPr>
      </w:pPr>
      <w:r>
        <w:rPr>
          <w:noProof/>
          <w:lang w:eastAsia="en-GB"/>
        </w:rPr>
        <w:drawing>
          <wp:inline distT="0" distB="0" distL="0" distR="0" wp14:anchorId="33C6F1F9" wp14:editId="723D9D2E">
            <wp:extent cx="4079571" cy="128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093685" cy="1284589"/>
                    </a:xfrm>
                    <a:prstGeom prst="rect">
                      <a:avLst/>
                    </a:prstGeom>
                  </pic:spPr>
                </pic:pic>
              </a:graphicData>
            </a:graphic>
          </wp:inline>
        </w:drawing>
      </w:r>
    </w:p>
    <w:p w14:paraId="0795A7F0" w14:textId="77777777" w:rsidR="00214313" w:rsidRPr="004404B0" w:rsidRDefault="00214313" w:rsidP="007D6D18">
      <w:pPr>
        <w:pStyle w:val="BodyText"/>
        <w:numPr>
          <w:ilvl w:val="0"/>
          <w:numId w:val="7"/>
        </w:numPr>
        <w:rPr>
          <w:rFonts w:ascii="Verdana" w:hAnsi="Verdana"/>
        </w:rPr>
      </w:pPr>
      <w:r w:rsidRPr="004404B0">
        <w:rPr>
          <w:rFonts w:ascii="Verdana" w:hAnsi="Verdana"/>
          <w:lang w:val="en-US"/>
        </w:rPr>
        <w:t xml:space="preserve">Sub Issue 1: </w:t>
      </w:r>
      <w:r w:rsidR="00C77D0C" w:rsidRPr="004404B0">
        <w:rPr>
          <w:rFonts w:ascii="Verdana" w:hAnsi="Verdana"/>
          <w:lang w:val="en-US"/>
        </w:rPr>
        <w:t>Current job</w:t>
      </w:r>
      <w:r w:rsidRPr="004404B0">
        <w:rPr>
          <w:rFonts w:ascii="Verdana" w:hAnsi="Verdana"/>
          <w:lang w:val="en-US"/>
        </w:rPr>
        <w:t xml:space="preserve"> search selection functionality is not available for internal candidates (IKEA Inside). </w:t>
      </w:r>
    </w:p>
    <w:p w14:paraId="13585D89" w14:textId="77777777" w:rsidR="00214313" w:rsidRPr="004404B0" w:rsidRDefault="00214313" w:rsidP="007D6D18">
      <w:pPr>
        <w:pStyle w:val="BodyText"/>
        <w:numPr>
          <w:ilvl w:val="0"/>
          <w:numId w:val="7"/>
        </w:numPr>
        <w:rPr>
          <w:rFonts w:ascii="Verdana" w:hAnsi="Verdana"/>
        </w:rPr>
      </w:pPr>
      <w:r w:rsidRPr="004404B0">
        <w:rPr>
          <w:rFonts w:ascii="Verdana" w:hAnsi="Verdana"/>
          <w:lang w:val="en-US"/>
        </w:rPr>
        <w:t xml:space="preserve">Sub issue 2: </w:t>
      </w:r>
      <w:r w:rsidR="00D179C7" w:rsidRPr="004404B0">
        <w:rPr>
          <w:rFonts w:ascii="Verdana" w:hAnsi="Verdana"/>
          <w:lang w:val="en-US"/>
        </w:rPr>
        <w:t xml:space="preserve"> L</w:t>
      </w:r>
      <w:r w:rsidRPr="004404B0">
        <w:rPr>
          <w:rFonts w:ascii="Verdana" w:hAnsi="Verdana"/>
          <w:lang w:val="en-US"/>
        </w:rPr>
        <w:t>ack of interface between Kenexa and Job Search module. High manual maintenance effort on IRW, NWP and IBM.</w:t>
      </w:r>
    </w:p>
    <w:p w14:paraId="4008FEDA" w14:textId="77777777" w:rsidR="00214313" w:rsidRPr="004404B0" w:rsidRDefault="00214313" w:rsidP="007D6D18">
      <w:pPr>
        <w:pStyle w:val="BodyText"/>
        <w:numPr>
          <w:ilvl w:val="0"/>
          <w:numId w:val="7"/>
        </w:numPr>
        <w:rPr>
          <w:rFonts w:ascii="Verdana" w:hAnsi="Verdana"/>
        </w:rPr>
      </w:pPr>
      <w:r w:rsidRPr="004404B0">
        <w:rPr>
          <w:rFonts w:ascii="Verdana" w:hAnsi="Verdana"/>
          <w:lang w:val="en-US"/>
        </w:rPr>
        <w:t>Sub issue 3: Job search functionality has language as first selection criteria and that needs to be changed to country as first selection criteria to allow a satisfying candidate experience. Moreover a suggestive search result in dropdown lists and a display of search results are requested enhancements.</w:t>
      </w:r>
    </w:p>
    <w:p w14:paraId="3425BFDF" w14:textId="77777777" w:rsidR="00214313" w:rsidRPr="004404B0" w:rsidRDefault="00214313" w:rsidP="007D6D18">
      <w:pPr>
        <w:pStyle w:val="BodyText"/>
        <w:numPr>
          <w:ilvl w:val="0"/>
          <w:numId w:val="7"/>
        </w:numPr>
        <w:autoSpaceDE w:val="0"/>
        <w:autoSpaceDN w:val="0"/>
        <w:rPr>
          <w:rFonts w:ascii="Verdana" w:hAnsi="Verdana"/>
          <w:sz w:val="22"/>
          <w:szCs w:val="22"/>
          <w:lang w:val="en-US"/>
        </w:rPr>
      </w:pPr>
      <w:r w:rsidRPr="004404B0">
        <w:rPr>
          <w:rFonts w:ascii="Verdana" w:hAnsi="Verdana"/>
          <w:lang w:val="en-US"/>
        </w:rPr>
        <w:t>Sub issue 4: Not all countries are connected to the Job Search Tool on IKEA.com (for example, Russia) due to failure to integrate newly created Russian TG with a Job Search Tool.</w:t>
      </w:r>
    </w:p>
    <w:p w14:paraId="273E9D36" w14:textId="77777777" w:rsidR="00214313" w:rsidRPr="004404B0" w:rsidRDefault="00214313" w:rsidP="007D6D18">
      <w:pPr>
        <w:pStyle w:val="BodyText"/>
        <w:numPr>
          <w:ilvl w:val="0"/>
          <w:numId w:val="7"/>
        </w:numPr>
        <w:autoSpaceDE w:val="0"/>
        <w:autoSpaceDN w:val="0"/>
        <w:rPr>
          <w:rFonts w:ascii="Verdana" w:hAnsi="Verdana"/>
        </w:rPr>
      </w:pPr>
      <w:r w:rsidRPr="004404B0">
        <w:rPr>
          <w:rFonts w:ascii="Verdana" w:hAnsi="Verdana"/>
          <w:lang w:val="en-US"/>
        </w:rPr>
        <w:t xml:space="preserve">Sub issue 5: The current job search tool does not allow to switch on the WCAG technology for the responsive design candidate experience within Kenexa </w:t>
      </w:r>
      <w:proofErr w:type="spellStart"/>
      <w:r w:rsidRPr="004404B0">
        <w:rPr>
          <w:rFonts w:ascii="Verdana" w:hAnsi="Verdana"/>
          <w:lang w:val="en-US"/>
        </w:rPr>
        <w:t>Brassring</w:t>
      </w:r>
      <w:proofErr w:type="spellEnd"/>
      <w:r w:rsidRPr="004404B0">
        <w:rPr>
          <w:rFonts w:ascii="Verdana" w:hAnsi="Verdana"/>
          <w:lang w:val="en-US"/>
        </w:rPr>
        <w:t xml:space="preserve">. </w:t>
      </w:r>
      <w:r w:rsidRPr="004404B0">
        <w:rPr>
          <w:rFonts w:ascii="Verdana" w:hAnsi="Verdana" w:cs="Segoe UI"/>
          <w:color w:val="000000"/>
          <w:lang w:val="de-DE"/>
        </w:rPr>
        <w:t>This is preventing solution enhancement.</w:t>
      </w:r>
    </w:p>
    <w:p w14:paraId="2821FA3C" w14:textId="77777777" w:rsidR="00214313" w:rsidRPr="004404B0" w:rsidRDefault="00214313" w:rsidP="00214313">
      <w:pPr>
        <w:pStyle w:val="BodyText"/>
        <w:spacing w:before="0"/>
        <w:ind w:left="1434"/>
        <w:rPr>
          <w:rFonts w:ascii="Verdana" w:hAnsi="Verdana"/>
          <w:b/>
        </w:rPr>
      </w:pPr>
    </w:p>
    <w:p w14:paraId="3A898C90" w14:textId="77777777" w:rsidR="00214313" w:rsidRPr="004404B0" w:rsidRDefault="00214313" w:rsidP="00214313">
      <w:pPr>
        <w:pStyle w:val="BodyText"/>
        <w:spacing w:before="0"/>
        <w:ind w:left="1434"/>
        <w:rPr>
          <w:rFonts w:ascii="Verdana" w:hAnsi="Verdana"/>
        </w:rPr>
      </w:pPr>
    </w:p>
    <w:p w14:paraId="49E25611" w14:textId="77777777" w:rsidR="004E7F35" w:rsidRPr="004404B0" w:rsidRDefault="004E7F35" w:rsidP="004E7F35">
      <w:pPr>
        <w:pStyle w:val="Heading2"/>
        <w:spacing w:before="120" w:after="60" w:line="240" w:lineRule="atLeast"/>
        <w:jc w:val="both"/>
        <w:rPr>
          <w:rFonts w:ascii="Verdana" w:hAnsi="Verdana"/>
        </w:rPr>
      </w:pPr>
      <w:bookmarkStart w:id="250" w:name="_Toc365299978"/>
      <w:bookmarkStart w:id="251" w:name="_Toc453864569"/>
      <w:bookmarkStart w:id="252" w:name="_Toc460580540"/>
      <w:r w:rsidRPr="004404B0">
        <w:rPr>
          <w:rFonts w:ascii="Verdana" w:hAnsi="Verdana"/>
        </w:rPr>
        <w:t>Capability description</w:t>
      </w:r>
      <w:bookmarkEnd w:id="250"/>
      <w:bookmarkEnd w:id="251"/>
      <w:bookmarkEnd w:id="252"/>
    </w:p>
    <w:p w14:paraId="0B0C9748" w14:textId="77777777" w:rsidR="004E7F35" w:rsidRPr="004404B0" w:rsidRDefault="004E7F35" w:rsidP="004E7F35">
      <w:pPr>
        <w:ind w:firstLine="720"/>
        <w:rPr>
          <w:rFonts w:ascii="Verdana" w:hAnsi="Verdana"/>
          <w:i/>
          <w:color w:val="0000FF"/>
        </w:rPr>
      </w:pPr>
    </w:p>
    <w:p w14:paraId="7D14551B" w14:textId="52B334CB" w:rsidR="004E7F35" w:rsidRPr="004404B0" w:rsidRDefault="00F80AC2" w:rsidP="004E7F35">
      <w:pPr>
        <w:ind w:left="720" w:firstLine="720"/>
        <w:rPr>
          <w:rFonts w:ascii="Verdana" w:hAnsi="Verdana"/>
          <w:i/>
          <w:color w:val="0000FF"/>
          <w:lang w:val="sv-SE"/>
        </w:rPr>
      </w:pPr>
      <w:r>
        <w:rPr>
          <w:rFonts w:ascii="Verdana" w:hAnsi="Verdana"/>
          <w:i/>
          <w:noProof/>
          <w:color w:val="0000FF"/>
          <w:lang w:eastAsia="en-GB"/>
        </w:rPr>
        <mc:AlternateContent>
          <mc:Choice Requires="wpg">
            <w:drawing>
              <wp:inline distT="0" distB="0" distL="0" distR="0" wp14:anchorId="40C3ED5A" wp14:editId="1AE80923">
                <wp:extent cx="3134360" cy="885190"/>
                <wp:effectExtent l="21590" t="19050" r="15875" b="19685"/>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4360" cy="885190"/>
                          <a:chOff x="19077" y="19168"/>
                          <a:chExt cx="48245" cy="16561"/>
                        </a:xfrm>
                      </wpg:grpSpPr>
                      <wps:wsp>
                        <wps:cNvPr id="6" name="Rounded Rectangle 7"/>
                        <wps:cNvSpPr>
                          <a:spLocks noChangeArrowheads="1"/>
                        </wps:cNvSpPr>
                        <wps:spPr bwMode="auto">
                          <a:xfrm>
                            <a:off x="19077" y="30689"/>
                            <a:ext cx="14401" cy="5041"/>
                          </a:xfrm>
                          <a:prstGeom prst="roundRect">
                            <a:avLst>
                              <a:gd name="adj" fmla="val 16667"/>
                            </a:avLst>
                          </a:prstGeom>
                          <a:solidFill>
                            <a:schemeClr val="tx2">
                              <a:lumMod val="75000"/>
                              <a:lumOff val="0"/>
                            </a:schemeClr>
                          </a:solidFill>
                          <a:ln w="25400">
                            <a:solidFill>
                              <a:schemeClr val="tx2">
                                <a:lumMod val="75000"/>
                                <a:lumOff val="0"/>
                              </a:schemeClr>
                            </a:solidFill>
                            <a:round/>
                            <a:headEnd/>
                            <a:tailEnd/>
                          </a:ln>
                        </wps:spPr>
                        <wps:txbx>
                          <w:txbxContent>
                            <w:p w14:paraId="69A2EB19" w14:textId="77777777" w:rsidR="00862497" w:rsidRDefault="00862497"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User Stories</w:t>
                              </w:r>
                            </w:p>
                          </w:txbxContent>
                        </wps:txbx>
                        <wps:bodyPr rot="0" vert="horz" wrap="square" lIns="91440" tIns="45720" rIns="91440" bIns="45720" anchor="ctr" anchorCtr="0" upright="1">
                          <a:noAutofit/>
                        </wps:bodyPr>
                      </wps:wsp>
                      <wps:wsp>
                        <wps:cNvPr id="7" name="Rounded Rectangle 8"/>
                        <wps:cNvSpPr>
                          <a:spLocks noChangeArrowheads="1"/>
                        </wps:cNvSpPr>
                        <wps:spPr bwMode="auto">
                          <a:xfrm>
                            <a:off x="36358" y="30689"/>
                            <a:ext cx="14402" cy="5041"/>
                          </a:xfrm>
                          <a:prstGeom prst="roundRect">
                            <a:avLst>
                              <a:gd name="adj" fmla="val 16667"/>
                            </a:avLst>
                          </a:prstGeom>
                          <a:solidFill>
                            <a:srgbClr val="FFC000"/>
                          </a:solidFill>
                          <a:ln w="25400">
                            <a:solidFill>
                              <a:srgbClr val="FFC000"/>
                            </a:solidFill>
                            <a:round/>
                            <a:headEnd/>
                            <a:tailEnd/>
                          </a:ln>
                        </wps:spPr>
                        <wps:txbx>
                          <w:txbxContent>
                            <w:p w14:paraId="77F0FF35" w14:textId="77777777" w:rsidR="00862497" w:rsidRDefault="00862497"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Business Rules</w:t>
                              </w:r>
                            </w:p>
                          </w:txbxContent>
                        </wps:txbx>
                        <wps:bodyPr rot="0" vert="horz" wrap="square" lIns="91440" tIns="45720" rIns="91440" bIns="45720" anchor="ctr" anchorCtr="0" upright="1">
                          <a:noAutofit/>
                        </wps:bodyPr>
                      </wps:wsp>
                      <wps:wsp>
                        <wps:cNvPr id="8" name="Rounded Rectangle 9"/>
                        <wps:cNvSpPr>
                          <a:spLocks noChangeArrowheads="1"/>
                        </wps:cNvSpPr>
                        <wps:spPr bwMode="auto">
                          <a:xfrm>
                            <a:off x="52920" y="30689"/>
                            <a:ext cx="14402" cy="5041"/>
                          </a:xfrm>
                          <a:prstGeom prst="roundRect">
                            <a:avLst>
                              <a:gd name="adj" fmla="val 16667"/>
                            </a:avLst>
                          </a:prstGeom>
                          <a:solidFill>
                            <a:schemeClr val="tx2">
                              <a:lumMod val="60000"/>
                              <a:lumOff val="40000"/>
                            </a:schemeClr>
                          </a:solidFill>
                          <a:ln w="25400">
                            <a:solidFill>
                              <a:schemeClr val="tx2">
                                <a:lumMod val="60000"/>
                                <a:lumOff val="40000"/>
                              </a:schemeClr>
                            </a:solidFill>
                            <a:round/>
                            <a:headEnd/>
                            <a:tailEnd/>
                          </a:ln>
                        </wps:spPr>
                        <wps:txbx>
                          <w:txbxContent>
                            <w:p w14:paraId="679C1702" w14:textId="77777777" w:rsidR="00862497" w:rsidRDefault="00862497"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Workflows</w:t>
                              </w:r>
                            </w:p>
                          </w:txbxContent>
                        </wps:txbx>
                        <wps:bodyPr rot="0" vert="horz" wrap="square" lIns="91440" tIns="45720" rIns="91440" bIns="45720" anchor="ctr" anchorCtr="0" upright="1">
                          <a:noAutofit/>
                        </wps:bodyPr>
                      </wps:wsp>
                      <wps:wsp>
                        <wps:cNvPr id="9" name="Rounded Rectangle 10"/>
                        <wps:cNvSpPr>
                          <a:spLocks noChangeArrowheads="1"/>
                        </wps:cNvSpPr>
                        <wps:spPr bwMode="auto">
                          <a:xfrm>
                            <a:off x="36358" y="19168"/>
                            <a:ext cx="14402" cy="5040"/>
                          </a:xfrm>
                          <a:prstGeom prst="roundRect">
                            <a:avLst>
                              <a:gd name="adj" fmla="val 16667"/>
                            </a:avLst>
                          </a:prstGeom>
                          <a:solidFill>
                            <a:srgbClr val="C00000"/>
                          </a:solidFill>
                          <a:ln w="25400">
                            <a:solidFill>
                              <a:srgbClr val="C00000"/>
                            </a:solidFill>
                            <a:round/>
                            <a:headEnd/>
                            <a:tailEnd/>
                          </a:ln>
                        </wps:spPr>
                        <wps:txbx>
                          <w:txbxContent>
                            <w:p w14:paraId="22FC5F01" w14:textId="77777777" w:rsidR="00862497" w:rsidRDefault="00862497"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Capability</w:t>
                              </w:r>
                            </w:p>
                          </w:txbxContent>
                        </wps:txbx>
                        <wps:bodyPr rot="0" vert="horz" wrap="square" lIns="91440" tIns="45720" rIns="91440" bIns="45720" anchor="ctr" anchorCtr="0" upright="1">
                          <a:noAutofit/>
                        </wps:bodyPr>
                      </wps:wsp>
                      <wps:wsp>
                        <wps:cNvPr id="10" name="Shape 9"/>
                        <wps:cNvCnPr>
                          <a:cxnSpLocks noChangeShapeType="1"/>
                        </wps:cNvCnPr>
                        <wps:spPr bwMode="auto">
                          <a:xfrm rot="5400000">
                            <a:off x="31677" y="18808"/>
                            <a:ext cx="6481" cy="17282"/>
                          </a:xfrm>
                          <a:prstGeom prst="bentConnector3">
                            <a:avLst>
                              <a:gd name="adj1" fmla="val 50000"/>
                            </a:avLst>
                          </a:prstGeom>
                          <a:noFill/>
                          <a:ln w="9525">
                            <a:solidFill>
                              <a:schemeClr val="accent1">
                                <a:lumMod val="95000"/>
                                <a:lumOff val="0"/>
                              </a:schemeClr>
                            </a:solidFill>
                            <a:miter lim="800000"/>
                            <a:headEnd/>
                            <a:tailEnd/>
                          </a:ln>
                          <a:extLst>
                            <a:ext uri="{909E8E84-426E-40DD-AFC4-6F175D3DCCD1}">
                              <a14:hiddenFill xmlns:a14="http://schemas.microsoft.com/office/drawing/2010/main">
                                <a:noFill/>
                              </a14:hiddenFill>
                            </a:ext>
                          </a:extLst>
                        </wps:spPr>
                        <wps:bodyPr/>
                      </wps:wsp>
                      <wps:wsp>
                        <wps:cNvPr id="11" name="Elbow Connector 12"/>
                        <wps:cNvCnPr>
                          <a:cxnSpLocks noChangeShapeType="1"/>
                        </wps:cNvCnPr>
                        <wps:spPr bwMode="auto">
                          <a:xfrm rot="5400000">
                            <a:off x="40319" y="27449"/>
                            <a:ext cx="6481" cy="127"/>
                          </a:xfrm>
                          <a:prstGeom prst="bentConnector3">
                            <a:avLst>
                              <a:gd name="adj1" fmla="val 50000"/>
                            </a:avLst>
                          </a:prstGeom>
                          <a:noFill/>
                          <a:ln w="9525">
                            <a:solidFill>
                              <a:schemeClr val="accent1">
                                <a:lumMod val="95000"/>
                                <a:lumOff val="0"/>
                              </a:schemeClr>
                            </a:solidFill>
                            <a:miter lim="800000"/>
                            <a:headEnd/>
                            <a:tailEnd/>
                          </a:ln>
                          <a:extLst>
                            <a:ext uri="{909E8E84-426E-40DD-AFC4-6F175D3DCCD1}">
                              <a14:hiddenFill xmlns:a14="http://schemas.microsoft.com/office/drawing/2010/main">
                                <a:noFill/>
                              </a14:hiddenFill>
                            </a:ext>
                          </a:extLst>
                        </wps:spPr>
                        <wps:bodyPr/>
                      </wps:wsp>
                      <wps:wsp>
                        <wps:cNvPr id="12" name="Elbow Connector 13"/>
                        <wps:cNvCnPr>
                          <a:cxnSpLocks noChangeShapeType="1"/>
                        </wps:cNvCnPr>
                        <wps:spPr bwMode="auto">
                          <a:xfrm rot="16200000" flipH="1">
                            <a:off x="48599" y="19168"/>
                            <a:ext cx="6481" cy="16562"/>
                          </a:xfrm>
                          <a:prstGeom prst="bentConnector3">
                            <a:avLst>
                              <a:gd name="adj1" fmla="val 50000"/>
                            </a:avLst>
                          </a:prstGeom>
                          <a:noFill/>
                          <a:ln w="9525">
                            <a:solidFill>
                              <a:schemeClr val="accent1">
                                <a:lumMod val="95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C3ED5A" id="Group 6" o:spid="_x0000_s1026" style="width:246.8pt;height:69.7pt;mso-position-horizontal-relative:char;mso-position-vertical-relative:line" coordorigin="19077,19168" coordsize="48245,16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">
                <v:roundrect id="Rounded Rectangle 7" o:spid="_x0000_s1027" style="position:absolute;left:19077;top:30689;width:14401;height:50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GxcIA&#10;AADaAAAADwAAAGRycy9kb3ducmV2LnhtbESPQWsCMRSE7wX/Q3iCl6JZPUhZjSKKoBQKXT3k+Ng8&#10;d1c3L0sSdf33TaHQ4zAz3zDLdW9b8SAfGscKppMMBHHpTMOVgvNpP/4AESKywdYxKXhRgPVq8LbE&#10;3Lgnf9OjiJVIEA45Kqhj7HIpQ1mTxTBxHXHyLs5bjEn6ShqPzwS3rZxl2VxabDgt1NjRtqbyVtyt&#10;guL06XcX/SV1nOp3Mnutj9eDUqNhv1mAiNTH//Bf+2AUzOH3Sr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0bFwgAAANoAAAAPAAAAAAAAAAAAAAAAAJgCAABkcnMvZG93&#10;bnJldi54bWxQSwUGAAAAAAQABAD1AAAAhwMAAAAA&#10;" fillcolor="#17365d [2415]" strokecolor="#17365d [2415]" strokeweight="2pt">
                  <v:textbox>
                    <w:txbxContent>
                      <w:p w14:paraId="69A2EB19" w14:textId="77777777" w:rsidR="00862497" w:rsidRDefault="00862497"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User Stories</w:t>
                        </w:r>
                      </w:p>
                    </w:txbxContent>
                  </v:textbox>
                </v:roundrect>
                <v:roundrect id="Rounded Rectangle 8" o:spid="_x0000_s1028" style="position:absolute;left:36358;top:30689;width:14402;height:50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IFMMA&#10;AADaAAAADwAAAGRycy9kb3ducmV2LnhtbESPQWvCQBSE74L/YXmCN93Ugi1pVimiNT1UqE17fmRf&#10;s6HZtyG7mvjv3YLgcZiZb5hsPdhGnKnztWMFD/MEBHHpdM2VguJrN3sG4QOyxsYxKbiQh/VqPMow&#10;1a7nTzofQyUihH2KCkwIbSqlLw1Z9HPXEkfv13UWQ5RdJXWHfYTbRi6SZCkt1hwXDLa0MVT+HU9W&#10;wfbw/rb92Q+5rr6Lpbl8cCs3j0pNJ8PrC4hAQ7iHb+1cK3iC/yvxBs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IFMMAAADaAAAADwAAAAAAAAAAAAAAAACYAgAAZHJzL2Rv&#10;d25yZXYueG1sUEsFBgAAAAAEAAQA9QAAAIgDAAAAAA==&#10;" fillcolor="#ffc000" strokecolor="#ffc000" strokeweight="2pt">
                  <v:textbox>
                    <w:txbxContent>
                      <w:p w14:paraId="77F0FF35" w14:textId="77777777" w:rsidR="00862497" w:rsidRDefault="00862497"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Business Rules</w:t>
                        </w:r>
                      </w:p>
                    </w:txbxContent>
                  </v:textbox>
                </v:roundrect>
                <v:roundrect id="Rounded Rectangle 9" o:spid="_x0000_s1029" style="position:absolute;left:52920;top:30689;width:14402;height:50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n3cEA&#10;AADaAAAADwAAAGRycy9kb3ducmV2LnhtbERPy4rCMBTdD/gP4QruxrSDyFCNIoLgCD5Ghbq8Nte2&#10;2NyUJtr692YxMMvDeU/nnanEkxpXWlYQDyMQxJnVJecKzqfV5zcI55E1VpZJwYsczGe9jykm2rb8&#10;S8+jz0UIYZeggsL7OpHSZQUZdENbEwfuZhuDPsAml7rBNoSbSn5F0VgaLDk0FFjTsqDsfnwYBfvz&#10;bh+Pfq6L7fWRppvUtvHlcFBq0O8WExCeOv8v/nOvtYKwNVwJN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1593BAAAA2gAAAA8AAAAAAAAAAAAAAAAAmAIAAGRycy9kb3du&#10;cmV2LnhtbFBLBQYAAAAABAAEAPUAAACGAwAAAAA=&#10;" fillcolor="#548dd4 [1951]" strokecolor="#548dd4 [1951]" strokeweight="2pt">
                  <v:textbox>
                    <w:txbxContent>
                      <w:p w14:paraId="679C1702" w14:textId="77777777" w:rsidR="00862497" w:rsidRDefault="00862497"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Workflows</w:t>
                        </w:r>
                      </w:p>
                    </w:txbxContent>
                  </v:textbox>
                </v:roundrect>
                <v:roundrect id="Rounded Rectangle 10" o:spid="_x0000_s1030" style="position:absolute;left:36358;top:19168;width:14402;height:5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yYcUA&#10;AADaAAAADwAAAGRycy9kb3ducmV2LnhtbESP3WrCQBSE7wXfYTlC73TTVERTVym2Simo+Fd6eZo9&#10;TUKzZ0N2G+PbdwXBy2FmvmGm89aUoqHaFZYVPA4iEMSp1QVnCo6HZX8MwnlkjaVlUnAhB/NZtzPF&#10;RNsz76jZ+0wECLsEFeTeV4mULs3JoBvYijh4P7Y26IOsM6lrPAe4KWUcRSNpsOCwkGNFi5zS3/2f&#10;UbCSH8P49W3TnPDz+LWOF9vv5kkq9dBrX55BeGr9PXxrv2sFE7heCT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PJhxQAAANoAAAAPAAAAAAAAAAAAAAAAAJgCAABkcnMv&#10;ZG93bnJldi54bWxQSwUGAAAAAAQABAD1AAAAigMAAAAA&#10;" fillcolor="#c00000" strokecolor="#c00000" strokeweight="2pt">
                  <v:textbox>
                    <w:txbxContent>
                      <w:p w14:paraId="22FC5F01" w14:textId="77777777" w:rsidR="00862497" w:rsidRDefault="00862497" w:rsidP="005B0258">
                        <w:pPr>
                          <w:pStyle w:val="NormalWeb"/>
                          <w:spacing w:before="0" w:beforeAutospacing="0" w:after="0" w:afterAutospacing="0"/>
                          <w:jc w:val="center"/>
                          <w:textAlignment w:val="baseline"/>
                        </w:pPr>
                        <w:r>
                          <w:rPr>
                            <w:rFonts w:asciiTheme="minorHAnsi" w:hAnsi="Calibri" w:cstheme="minorBidi"/>
                            <w:color w:val="FFFFFF" w:themeColor="light1"/>
                            <w:kern w:val="24"/>
                            <w:lang w:val="sv-SE"/>
                          </w:rPr>
                          <w:t>Capability</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hape 9" o:spid="_x0000_s1031" type="#_x0000_t34" style="position:absolute;left:31677;top:18808;width:6481;height:172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t/U8cAAADbAAAADwAAAGRycy9kb3ducmV2LnhtbESPT2vCQBDF70K/wzKCt7pRbJHUVaR/&#10;sEhp0YrgbZqdJsHsbJpdY/z2zqHgbYb35r3fzBadq1RLTSg9GxgNE1DEmbcl5wZ232/3U1AhIlus&#10;PJOBCwVYzO96M0ytP/OG2m3MlYRwSNFAEWOdah2yghyGoa+JRfv1jcMoa5Nr2+BZwl2lx0nyqB2W&#10;LA0F1vRcUHbcnpyBh5dJW+1f/w5f/vO4uvysw240/jBm0O+WT6AidfFm/r9+t4Iv9PKLD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239TxwAAANsAAAAPAAAAAAAA&#10;AAAAAAAAAKECAABkcnMvZG93bnJldi54bWxQSwUGAAAAAAQABAD5AAAAlQMAAAAA&#10;" strokecolor="#4579b8 [3044]"/>
                <v:shape id="Elbow Connector 12" o:spid="_x0000_s1032" type="#_x0000_t34" style="position:absolute;left:40319;top:27449;width:648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fayMQAAADbAAAADwAAAGRycy9kb3ducmV2LnhtbERPTWvCQBC9C/0PyxS8mU3EFomuUqpF&#10;KUWpSqG3MTsmwexsml1j/PduodDbPN7nTOedqURLjSstK0iiGARxZnXJuYLD/m0wBuE8ssbKMim4&#10;kYP57KE3xVTbK39Su/O5CCHsUlRQeF+nUrqsIIMusjVx4E62MegDbHKpG7yGcFPJYRw/S4Mlh4YC&#10;a3otKDvvLkbB02LUVl/Ln++t3ZxXt+O7OyTDD6X6j93LBISnzv+L/9xrHeYn8PtLOE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9rIxAAAANsAAAAPAAAAAAAAAAAA&#10;AAAAAKECAABkcnMvZG93bnJldi54bWxQSwUGAAAAAAQABAD5AAAAkgMAAAAA&#10;" strokecolor="#4579b8 [3044]"/>
                <v:shape id="Elbow Connector 13" o:spid="_x0000_s1033" type="#_x0000_t34" style="position:absolute;left:48599;top:19168;width:6481;height:16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Up8EAAADbAAAADwAAAGRycy9kb3ducmV2LnhtbERPS4vCMBC+C/sfwix401QPol2jiND1&#10;AXuwetnb0IxtsZlkm6j135sFwdt8fM+ZLzvTiBu1vrasYDRMQBAXVtdcKjgds8EUhA/IGhvLpOBB&#10;HpaLj94cU23vfKBbHkoRQ9inqKAKwaVS+qIig35oHXHkzrY1GCJsS6lbvMdw08hxkkykwZpjQ4WO&#10;1hUVl/xqFPyFVT5yxeYnc5f973d2nT12iVaq/9mtvkAE6sJb/HJvdZw/hv9f4g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lSnwQAAANsAAAAPAAAAAAAAAAAAAAAA&#10;AKECAABkcnMvZG93bnJldi54bWxQSwUGAAAAAAQABAD5AAAAjwMAAAAA&#10;" strokecolor="#4579b8 [3044]"/>
                <w10:anchorlock/>
              </v:group>
            </w:pict>
          </mc:Fallback>
        </mc:AlternateContent>
      </w:r>
    </w:p>
    <w:p w14:paraId="1011F69B" w14:textId="77777777" w:rsidR="004E7F35" w:rsidRPr="004404B0" w:rsidRDefault="004E7F35" w:rsidP="004E7F35">
      <w:pPr>
        <w:ind w:left="720" w:firstLine="720"/>
        <w:rPr>
          <w:rFonts w:ascii="Verdana" w:hAnsi="Verdana"/>
          <w:i/>
          <w:color w:val="0000FF"/>
        </w:rPr>
      </w:pPr>
    </w:p>
    <w:p w14:paraId="1C2E4D49" w14:textId="77777777" w:rsidR="00A95932" w:rsidRPr="004404B0" w:rsidRDefault="00A95932" w:rsidP="004E7F35">
      <w:pPr>
        <w:ind w:left="720" w:firstLine="720"/>
        <w:rPr>
          <w:rFonts w:ascii="Verdana" w:hAnsi="Verdana"/>
          <w:i/>
          <w:color w:val="0000FF"/>
        </w:rPr>
      </w:pPr>
    </w:p>
    <w:p w14:paraId="3757AD1B" w14:textId="77777777" w:rsidR="00A95932" w:rsidRPr="004404B0" w:rsidRDefault="00A95932" w:rsidP="00A95932">
      <w:pPr>
        <w:pStyle w:val="BodyText"/>
        <w:rPr>
          <w:rFonts w:ascii="Verdana" w:eastAsia="Verdana" w:hAnsi="Verdana"/>
          <w:b/>
          <w:lang w:eastAsia="en-GB"/>
        </w:rPr>
      </w:pPr>
      <w:r w:rsidRPr="004404B0">
        <w:rPr>
          <w:rFonts w:ascii="Verdana" w:eastAsia="Verdana" w:hAnsi="Verdana"/>
          <w:b/>
          <w:lang w:eastAsia="en-GB"/>
        </w:rPr>
        <w:t>Customer Benefits</w:t>
      </w:r>
    </w:p>
    <w:p w14:paraId="3998B881" w14:textId="77777777" w:rsidR="00A95932" w:rsidRPr="004404B0" w:rsidRDefault="00A95932" w:rsidP="007D6D18">
      <w:pPr>
        <w:pStyle w:val="BodyText"/>
        <w:numPr>
          <w:ilvl w:val="0"/>
          <w:numId w:val="8"/>
        </w:numPr>
        <w:spacing w:before="0"/>
        <w:ind w:left="1434" w:hanging="357"/>
        <w:rPr>
          <w:rFonts w:ascii="Verdana" w:eastAsia="Verdana" w:hAnsi="Verdana"/>
          <w:lang w:eastAsia="en-GB"/>
        </w:rPr>
      </w:pPr>
      <w:r w:rsidRPr="004404B0">
        <w:rPr>
          <w:rFonts w:ascii="Verdana" w:eastAsia="Verdana" w:hAnsi="Verdana"/>
          <w:lang w:eastAsia="en-GB"/>
        </w:rPr>
        <w:t xml:space="preserve">Reduced Efforts – </w:t>
      </w:r>
      <w:r w:rsidR="009E618D" w:rsidRPr="004404B0">
        <w:rPr>
          <w:rFonts w:ascii="Verdana" w:eastAsia="Verdana" w:hAnsi="Verdana"/>
          <w:lang w:eastAsia="en-GB"/>
        </w:rPr>
        <w:t xml:space="preserve">No efforts required on individual platforms. </w:t>
      </w:r>
      <w:r w:rsidRPr="004404B0">
        <w:rPr>
          <w:rFonts w:ascii="Verdana" w:eastAsia="Verdana" w:hAnsi="Verdana"/>
          <w:lang w:eastAsia="en-GB"/>
        </w:rPr>
        <w:t>As the solution is generic, changes implement in microsite will reflect in all platforms.</w:t>
      </w:r>
    </w:p>
    <w:p w14:paraId="32EB0295" w14:textId="77777777" w:rsidR="00A95932" w:rsidRPr="004404B0" w:rsidRDefault="00A95932" w:rsidP="007D6D18">
      <w:pPr>
        <w:pStyle w:val="BodyText"/>
        <w:numPr>
          <w:ilvl w:val="0"/>
          <w:numId w:val="8"/>
        </w:numPr>
        <w:spacing w:before="0"/>
        <w:ind w:left="1434" w:hanging="357"/>
        <w:rPr>
          <w:rFonts w:ascii="Verdana" w:eastAsia="Verdana" w:hAnsi="Verdana"/>
          <w:lang w:eastAsia="en-GB"/>
        </w:rPr>
      </w:pPr>
      <w:r w:rsidRPr="004404B0">
        <w:rPr>
          <w:rFonts w:ascii="Verdana" w:eastAsia="Verdana" w:hAnsi="Verdana"/>
          <w:lang w:eastAsia="en-GB"/>
        </w:rPr>
        <w:t>Better availability and usability of job search functionality for internal and external candidates.</w:t>
      </w:r>
    </w:p>
    <w:p w14:paraId="7CCEE02C" w14:textId="77777777" w:rsidR="00A95932" w:rsidRPr="004404B0" w:rsidRDefault="00A95932" w:rsidP="007D6D18">
      <w:pPr>
        <w:pStyle w:val="BodyText"/>
        <w:numPr>
          <w:ilvl w:val="0"/>
          <w:numId w:val="8"/>
        </w:numPr>
        <w:spacing w:before="0"/>
        <w:ind w:left="1434" w:hanging="357"/>
        <w:rPr>
          <w:rFonts w:ascii="Verdana" w:eastAsia="Verdana" w:hAnsi="Verdana"/>
          <w:lang w:eastAsia="en-GB"/>
        </w:rPr>
      </w:pPr>
      <w:r w:rsidRPr="004404B0">
        <w:rPr>
          <w:rFonts w:ascii="Verdana" w:eastAsia="Verdana" w:hAnsi="Verdana"/>
          <w:lang w:eastAsia="en-GB"/>
        </w:rPr>
        <w:t xml:space="preserve">Easy maintenance of Job Search Tool values using API technology from ATS to the Job Search tool. </w:t>
      </w:r>
    </w:p>
    <w:p w14:paraId="277AF438" w14:textId="77777777" w:rsidR="00A95932" w:rsidRPr="004404B0" w:rsidRDefault="00A95932" w:rsidP="007D6D18">
      <w:pPr>
        <w:pStyle w:val="BodyText"/>
        <w:numPr>
          <w:ilvl w:val="0"/>
          <w:numId w:val="8"/>
        </w:numPr>
        <w:spacing w:before="0"/>
        <w:ind w:left="1434" w:hanging="357"/>
        <w:rPr>
          <w:rFonts w:ascii="Verdana" w:eastAsia="Verdana" w:hAnsi="Verdana"/>
          <w:lang w:eastAsia="en-GB"/>
        </w:rPr>
      </w:pPr>
      <w:r w:rsidRPr="004404B0">
        <w:rPr>
          <w:rFonts w:ascii="Verdana" w:eastAsia="Verdana" w:hAnsi="Verdana"/>
          <w:lang w:eastAsia="en-GB"/>
        </w:rPr>
        <w:t xml:space="preserve">Accessibility via mobile devices without losing core functionality. </w:t>
      </w:r>
    </w:p>
    <w:p w14:paraId="32F7C21D" w14:textId="77777777" w:rsidR="00A95932" w:rsidRPr="004404B0" w:rsidRDefault="00A95932" w:rsidP="007D6D18">
      <w:pPr>
        <w:pStyle w:val="BodyText"/>
        <w:numPr>
          <w:ilvl w:val="0"/>
          <w:numId w:val="8"/>
        </w:numPr>
        <w:spacing w:before="0"/>
        <w:ind w:left="1434" w:hanging="357"/>
        <w:rPr>
          <w:rFonts w:ascii="Verdana" w:eastAsia="Verdana" w:hAnsi="Verdana"/>
          <w:lang w:eastAsia="en-GB"/>
        </w:rPr>
      </w:pPr>
      <w:r w:rsidRPr="004404B0">
        <w:rPr>
          <w:rFonts w:ascii="Verdana" w:hAnsi="Verdana"/>
          <w:lang w:val="en-US"/>
        </w:rPr>
        <w:t>Better candidate experience</w:t>
      </w:r>
      <w:r w:rsidR="000C68B3" w:rsidRPr="004404B0">
        <w:rPr>
          <w:rFonts w:ascii="Verdana" w:hAnsi="Verdana"/>
          <w:lang w:val="en-US"/>
        </w:rPr>
        <w:t>.</w:t>
      </w:r>
    </w:p>
    <w:p w14:paraId="65DEAE18" w14:textId="77777777" w:rsidR="000C68B3" w:rsidRPr="004404B0" w:rsidRDefault="000C68B3" w:rsidP="007D6D18">
      <w:pPr>
        <w:pStyle w:val="BodyText"/>
        <w:numPr>
          <w:ilvl w:val="0"/>
          <w:numId w:val="8"/>
        </w:numPr>
        <w:spacing w:before="0"/>
        <w:ind w:left="1434" w:hanging="357"/>
        <w:rPr>
          <w:rFonts w:ascii="Verdana" w:eastAsia="Verdana" w:hAnsi="Verdana"/>
          <w:lang w:eastAsia="en-GB"/>
        </w:rPr>
      </w:pPr>
      <w:r w:rsidRPr="004404B0">
        <w:rPr>
          <w:rFonts w:ascii="Verdana" w:hAnsi="Verdana"/>
          <w:lang w:val="en-US"/>
        </w:rPr>
        <w:t xml:space="preserve">Better control on Look &amp; Feel </w:t>
      </w:r>
      <w:r w:rsidR="0036443D" w:rsidRPr="004404B0">
        <w:rPr>
          <w:rFonts w:ascii="Verdana" w:hAnsi="Verdana"/>
          <w:lang w:val="en-US"/>
        </w:rPr>
        <w:t>- Since</w:t>
      </w:r>
      <w:r w:rsidR="00941F54">
        <w:rPr>
          <w:rFonts w:ascii="Verdana" w:hAnsi="Verdana"/>
          <w:lang w:val="en-US"/>
        </w:rPr>
        <w:t xml:space="preserve"> we are extracting the K</w:t>
      </w:r>
      <w:r w:rsidRPr="004404B0">
        <w:rPr>
          <w:rFonts w:ascii="Verdana" w:hAnsi="Verdana"/>
          <w:lang w:val="en-US"/>
        </w:rPr>
        <w:t>enexa response and we have the flexibility to control on Look &amp; Feel.</w:t>
      </w:r>
    </w:p>
    <w:p w14:paraId="2AC9CD93" w14:textId="77777777" w:rsidR="00A95932" w:rsidRPr="004404B0" w:rsidRDefault="00A95932" w:rsidP="004E7F35">
      <w:pPr>
        <w:ind w:left="720" w:firstLine="720"/>
        <w:rPr>
          <w:rFonts w:ascii="Verdana" w:hAnsi="Verdana"/>
          <w:i/>
          <w:color w:val="0000FF"/>
        </w:rPr>
      </w:pPr>
    </w:p>
    <w:p w14:paraId="1AE047BD" w14:textId="77777777" w:rsidR="005544AA" w:rsidRPr="004404B0" w:rsidRDefault="00152CDD" w:rsidP="007D15D4">
      <w:pPr>
        <w:pStyle w:val="Heading2"/>
        <w:rPr>
          <w:rFonts w:ascii="Verdana" w:hAnsi="Verdana"/>
        </w:rPr>
      </w:pPr>
      <w:bookmarkStart w:id="253" w:name="_Toc254884196"/>
      <w:bookmarkStart w:id="254" w:name="_Toc453864570"/>
      <w:bookmarkStart w:id="255" w:name="_Toc460580541"/>
      <w:r w:rsidRPr="004404B0">
        <w:rPr>
          <w:rFonts w:ascii="Verdana" w:hAnsi="Verdana"/>
        </w:rPr>
        <w:t>Feature description</w:t>
      </w:r>
      <w:bookmarkEnd w:id="253"/>
      <w:bookmarkEnd w:id="254"/>
      <w:bookmarkEnd w:id="255"/>
    </w:p>
    <w:p w14:paraId="292CCE24" w14:textId="77777777" w:rsidR="007549BF" w:rsidRPr="004404B0" w:rsidRDefault="000C4778" w:rsidP="007549BF">
      <w:pPr>
        <w:pStyle w:val="BodyText"/>
        <w:rPr>
          <w:rFonts w:ascii="Verdana" w:hAnsi="Verdana"/>
        </w:rPr>
      </w:pPr>
      <w:bookmarkStart w:id="256" w:name="_Toc48459994"/>
      <w:bookmarkStart w:id="257" w:name="_Toc254884200"/>
      <w:bookmarkStart w:id="258" w:name="_Toc272317336"/>
      <w:bookmarkStart w:id="259" w:name="_Toc365299982"/>
      <w:bookmarkStart w:id="260" w:name="_Toc254884202"/>
      <w:bookmarkStart w:id="261" w:name="_Toc347155050"/>
      <w:r w:rsidRPr="004404B0">
        <w:rPr>
          <w:rFonts w:ascii="Verdana" w:hAnsi="Verdana"/>
        </w:rPr>
        <w:t xml:space="preserve">The global solution </w:t>
      </w:r>
      <w:r w:rsidR="00757C9D" w:rsidRPr="004404B0">
        <w:rPr>
          <w:rFonts w:ascii="Verdana" w:hAnsi="Verdana"/>
        </w:rPr>
        <w:t>will implement</w:t>
      </w:r>
      <w:r w:rsidRPr="004404B0">
        <w:rPr>
          <w:rFonts w:ascii="Verdana" w:hAnsi="Verdana"/>
        </w:rPr>
        <w:t xml:space="preserve"> the following features:</w:t>
      </w:r>
    </w:p>
    <w:p w14:paraId="36ED0290" w14:textId="77777777" w:rsidR="00E97CDC" w:rsidRPr="004404B0" w:rsidRDefault="00E97CDC" w:rsidP="00E97CDC">
      <w:pPr>
        <w:pStyle w:val="ListParagraph"/>
        <w:rPr>
          <w:rFonts w:ascii="Verdana" w:hAnsi="Verdana"/>
        </w:rPr>
      </w:pPr>
    </w:p>
    <w:p w14:paraId="3D880CBA" w14:textId="77777777" w:rsidR="00E97CDC" w:rsidRPr="004404B0" w:rsidRDefault="00E97CDC" w:rsidP="007D6D18">
      <w:pPr>
        <w:pStyle w:val="BodyText"/>
        <w:numPr>
          <w:ilvl w:val="0"/>
          <w:numId w:val="10"/>
        </w:numPr>
        <w:rPr>
          <w:rFonts w:ascii="Verdana" w:hAnsi="Verdana"/>
        </w:rPr>
      </w:pPr>
      <w:r w:rsidRPr="004404B0">
        <w:rPr>
          <w:rFonts w:ascii="Verdana" w:hAnsi="Verdana"/>
        </w:rPr>
        <w:t xml:space="preserve">Redesign how these dropdown values are served and update the IKEA Jobs search to use a </w:t>
      </w:r>
      <w:proofErr w:type="spellStart"/>
      <w:r w:rsidRPr="004404B0">
        <w:rPr>
          <w:rFonts w:ascii="Verdana" w:hAnsi="Verdana"/>
        </w:rPr>
        <w:t>Brassring</w:t>
      </w:r>
      <w:proofErr w:type="spellEnd"/>
      <w:r w:rsidRPr="004404B0">
        <w:rPr>
          <w:rFonts w:ascii="Verdana" w:hAnsi="Verdana"/>
        </w:rPr>
        <w:t xml:space="preserve"> API instead of a custom IRW </w:t>
      </w:r>
      <w:r w:rsidR="00941F54">
        <w:rPr>
          <w:rFonts w:ascii="Verdana" w:hAnsi="Verdana"/>
        </w:rPr>
        <w:t xml:space="preserve">or NWP </w:t>
      </w:r>
      <w:r w:rsidRPr="004404B0">
        <w:rPr>
          <w:rFonts w:ascii="Verdana" w:hAnsi="Verdana"/>
        </w:rPr>
        <w:t>solution.</w:t>
      </w:r>
    </w:p>
    <w:p w14:paraId="275D212D" w14:textId="70311EBA" w:rsidR="00E97CDC" w:rsidRPr="004404B0" w:rsidRDefault="00E97CDC" w:rsidP="007D6D18">
      <w:pPr>
        <w:pStyle w:val="BodyText"/>
        <w:numPr>
          <w:ilvl w:val="0"/>
          <w:numId w:val="10"/>
        </w:numPr>
        <w:rPr>
          <w:rFonts w:ascii="Verdana" w:hAnsi="Verdana"/>
        </w:rPr>
      </w:pPr>
      <w:r w:rsidRPr="004404B0">
        <w:rPr>
          <w:rFonts w:ascii="Verdana" w:hAnsi="Verdana"/>
        </w:rPr>
        <w:t xml:space="preserve">Update all the dropdown values to be fetched from </w:t>
      </w:r>
      <w:proofErr w:type="spellStart"/>
      <w:r w:rsidRPr="004404B0">
        <w:rPr>
          <w:rFonts w:ascii="Verdana" w:hAnsi="Verdana"/>
        </w:rPr>
        <w:t>Brassring</w:t>
      </w:r>
      <w:proofErr w:type="spellEnd"/>
      <w:ins w:id="262" w:author="Nha-Tien Nguyen" w:date="2016-09-02T10:49:00Z">
        <w:r w:rsidR="00F5031F">
          <w:rPr>
            <w:rFonts w:ascii="Verdana" w:hAnsi="Verdana"/>
          </w:rPr>
          <w:t xml:space="preserve"> Excel data</w:t>
        </w:r>
      </w:ins>
      <w:del w:id="263" w:author="Nha-Tien Nguyen" w:date="2016-09-02T10:49:00Z">
        <w:r w:rsidRPr="004404B0" w:rsidDel="00F5031F">
          <w:rPr>
            <w:rFonts w:ascii="Verdana" w:hAnsi="Verdana"/>
          </w:rPr>
          <w:delText xml:space="preserve"> </w:delText>
        </w:r>
      </w:del>
      <w:del w:id="264" w:author="Nha-Tien Nguyen" w:date="2016-09-02T10:48:00Z">
        <w:r w:rsidRPr="004404B0" w:rsidDel="00F5031F">
          <w:rPr>
            <w:rFonts w:ascii="Verdana" w:hAnsi="Verdana"/>
          </w:rPr>
          <w:delText>API</w:delText>
        </w:r>
      </w:del>
      <w:r w:rsidRPr="004404B0">
        <w:rPr>
          <w:rFonts w:ascii="Verdana" w:hAnsi="Verdana"/>
        </w:rPr>
        <w:t xml:space="preserve">. </w:t>
      </w:r>
    </w:p>
    <w:p w14:paraId="3ACE7A83" w14:textId="2774AAA7" w:rsidR="00E97CDC" w:rsidRPr="004404B0" w:rsidRDefault="00E97CDC" w:rsidP="007D6D18">
      <w:pPr>
        <w:pStyle w:val="BodyText"/>
        <w:numPr>
          <w:ilvl w:val="1"/>
          <w:numId w:val="10"/>
        </w:numPr>
        <w:rPr>
          <w:rFonts w:ascii="Verdana" w:hAnsi="Verdana"/>
        </w:rPr>
      </w:pPr>
      <w:r w:rsidRPr="004404B0">
        <w:rPr>
          <w:rFonts w:ascii="Verdana" w:hAnsi="Verdana"/>
        </w:rPr>
        <w:t xml:space="preserve">Change the display &amp; order of the search criteria. </w:t>
      </w:r>
      <w:proofErr w:type="spellStart"/>
      <w:r w:rsidRPr="004404B0">
        <w:rPr>
          <w:rFonts w:ascii="Verdana" w:hAnsi="Verdana"/>
        </w:rPr>
        <w:t>ie</w:t>
      </w:r>
      <w:proofErr w:type="spellEnd"/>
      <w:r w:rsidRPr="004404B0">
        <w:rPr>
          <w:rFonts w:ascii="Verdana" w:hAnsi="Verdana"/>
        </w:rPr>
        <w:t xml:space="preserve"> </w:t>
      </w:r>
      <w:ins w:id="265" w:author="Nha-Tien Nguyen" w:date="2016-09-02T10:49:00Z">
        <w:r w:rsidR="00F5031F">
          <w:rPr>
            <w:rFonts w:ascii="Verdana" w:hAnsi="Verdana"/>
          </w:rPr>
          <w:t>d</w:t>
        </w:r>
      </w:ins>
      <w:del w:id="266" w:author="Nha-Tien Nguyen" w:date="2016-09-02T10:49:00Z">
        <w:r w:rsidRPr="004404B0" w:rsidDel="00F5031F">
          <w:rPr>
            <w:rFonts w:ascii="Verdana" w:hAnsi="Verdana"/>
          </w:rPr>
          <w:delText>D</w:delText>
        </w:r>
      </w:del>
      <w:r w:rsidRPr="004404B0">
        <w:rPr>
          <w:rFonts w:ascii="Verdana" w:hAnsi="Verdana"/>
        </w:rPr>
        <w:t>isplay the filter criteria of the search (candidate can always change the filter criteria) (</w:t>
      </w:r>
      <w:r w:rsidRPr="004404B0">
        <w:rPr>
          <w:rFonts w:ascii="Verdana" w:hAnsi="Verdana"/>
          <w:lang w:val="en-US"/>
        </w:rPr>
        <w:t xml:space="preserve">Example from </w:t>
      </w:r>
      <w:proofErr w:type="spellStart"/>
      <w:r w:rsidRPr="004404B0">
        <w:rPr>
          <w:rFonts w:ascii="Verdana" w:hAnsi="Verdana"/>
          <w:lang w:val="en-US"/>
        </w:rPr>
        <w:t>Benteler</w:t>
      </w:r>
      <w:proofErr w:type="spellEnd"/>
      <w:r w:rsidRPr="004404B0">
        <w:rPr>
          <w:rFonts w:ascii="Verdana" w:hAnsi="Verdana"/>
          <w:lang w:val="en-US"/>
        </w:rPr>
        <w:t xml:space="preserve"> </w:t>
      </w:r>
      <w:proofErr w:type="spellStart"/>
      <w:r w:rsidRPr="004404B0">
        <w:rPr>
          <w:rFonts w:ascii="Verdana" w:hAnsi="Verdana"/>
          <w:lang w:val="en-US"/>
        </w:rPr>
        <w:t>careerpage</w:t>
      </w:r>
      <w:proofErr w:type="spellEnd"/>
      <w:r w:rsidRPr="004404B0">
        <w:rPr>
          <w:rFonts w:ascii="Verdana" w:hAnsi="Verdana"/>
          <w:lang w:val="en-US"/>
        </w:rPr>
        <w:t>)</w:t>
      </w:r>
    </w:p>
    <w:p w14:paraId="1E3ED227" w14:textId="41C3946C" w:rsidR="00E97CDC" w:rsidRPr="004404B0" w:rsidRDefault="00E97CDC" w:rsidP="007D6D18">
      <w:pPr>
        <w:pStyle w:val="BodyText"/>
        <w:numPr>
          <w:ilvl w:val="1"/>
          <w:numId w:val="10"/>
        </w:numPr>
        <w:rPr>
          <w:rFonts w:ascii="Verdana" w:hAnsi="Verdana"/>
        </w:rPr>
      </w:pPr>
      <w:r w:rsidRPr="004404B0">
        <w:rPr>
          <w:rFonts w:ascii="Verdana" w:hAnsi="Verdana"/>
        </w:rPr>
        <w:t xml:space="preserve">Real time automatic synchronization of jobs and </w:t>
      </w:r>
      <w:ins w:id="267" w:author="Nha-Tien Nguyen" w:date="2016-09-02T10:50:00Z">
        <w:r w:rsidR="00F5031F">
          <w:rPr>
            <w:rFonts w:ascii="Verdana" w:hAnsi="Verdana"/>
          </w:rPr>
          <w:t xml:space="preserve">near time of </w:t>
        </w:r>
      </w:ins>
      <w:r w:rsidRPr="004404B0">
        <w:rPr>
          <w:rFonts w:ascii="Verdana" w:hAnsi="Verdana"/>
        </w:rPr>
        <w:t>all search criteria (language, location, org unit, etc.) between ATS and new Job Search tool.</w:t>
      </w:r>
    </w:p>
    <w:p w14:paraId="6B10DE7C" w14:textId="77777777" w:rsidR="00E97CDC" w:rsidRPr="004404B0" w:rsidRDefault="00E97CDC" w:rsidP="007D6D18">
      <w:pPr>
        <w:pStyle w:val="BodyText"/>
        <w:numPr>
          <w:ilvl w:val="1"/>
          <w:numId w:val="10"/>
        </w:numPr>
        <w:rPr>
          <w:rFonts w:ascii="Verdana" w:hAnsi="Verdana"/>
        </w:rPr>
      </w:pPr>
      <w:r w:rsidRPr="004404B0">
        <w:rPr>
          <w:rFonts w:ascii="Verdana" w:hAnsi="Verdana"/>
        </w:rPr>
        <w:t>Possibility to limit search filter values depending on a previous filter selected (for example, when a country is selected, availability of values in other filters would be limited to options for that country)</w:t>
      </w:r>
    </w:p>
    <w:p w14:paraId="01341D5B" w14:textId="77777777" w:rsidR="00E97CDC" w:rsidRPr="004404B0" w:rsidRDefault="00E97CDC" w:rsidP="007D6D18">
      <w:pPr>
        <w:pStyle w:val="BodyText"/>
        <w:numPr>
          <w:ilvl w:val="1"/>
          <w:numId w:val="10"/>
        </w:numPr>
        <w:rPr>
          <w:rFonts w:ascii="Verdana" w:hAnsi="Verdana"/>
        </w:rPr>
      </w:pPr>
      <w:r w:rsidRPr="004404B0">
        <w:rPr>
          <w:rFonts w:ascii="Verdana" w:hAnsi="Verdana"/>
        </w:rPr>
        <w:t>Possibility to have specified filters avai</w:t>
      </w:r>
      <w:r w:rsidR="00941F54">
        <w:rPr>
          <w:rFonts w:ascii="Verdana" w:hAnsi="Verdana"/>
        </w:rPr>
        <w:t xml:space="preserve">lable on a Job Search Tool and </w:t>
      </w:r>
      <w:r w:rsidRPr="004404B0">
        <w:rPr>
          <w:rFonts w:ascii="Verdana" w:hAnsi="Verdana"/>
        </w:rPr>
        <w:t>in the following order of display:</w:t>
      </w:r>
    </w:p>
    <w:p w14:paraId="4756EB86" w14:textId="77777777" w:rsidR="00E97CDC" w:rsidRPr="004404B0" w:rsidRDefault="00E97CDC" w:rsidP="007D6D18">
      <w:pPr>
        <w:pStyle w:val="BodyText"/>
        <w:numPr>
          <w:ilvl w:val="2"/>
          <w:numId w:val="11"/>
        </w:numPr>
        <w:rPr>
          <w:rFonts w:ascii="Verdana" w:hAnsi="Verdana"/>
        </w:rPr>
      </w:pPr>
      <w:r w:rsidRPr="004404B0">
        <w:rPr>
          <w:rFonts w:ascii="Verdana" w:hAnsi="Verdana"/>
        </w:rPr>
        <w:t>Country</w:t>
      </w:r>
    </w:p>
    <w:p w14:paraId="6C9647BF" w14:textId="77777777" w:rsidR="00E97CDC" w:rsidRPr="004404B0" w:rsidRDefault="00E97CDC" w:rsidP="007D6D18">
      <w:pPr>
        <w:pStyle w:val="BodyText"/>
        <w:numPr>
          <w:ilvl w:val="2"/>
          <w:numId w:val="11"/>
        </w:numPr>
        <w:rPr>
          <w:rFonts w:ascii="Verdana" w:hAnsi="Verdana"/>
        </w:rPr>
      </w:pPr>
      <w:r w:rsidRPr="004404B0">
        <w:rPr>
          <w:rFonts w:ascii="Verdana" w:hAnsi="Verdana"/>
        </w:rPr>
        <w:t>Location</w:t>
      </w:r>
    </w:p>
    <w:p w14:paraId="5C4B6E69" w14:textId="77777777" w:rsidR="00E97CDC" w:rsidRPr="004404B0" w:rsidRDefault="00E97CDC" w:rsidP="007D6D18">
      <w:pPr>
        <w:pStyle w:val="BodyText"/>
        <w:numPr>
          <w:ilvl w:val="2"/>
          <w:numId w:val="11"/>
        </w:numPr>
        <w:rPr>
          <w:rFonts w:ascii="Verdana" w:hAnsi="Verdana"/>
        </w:rPr>
      </w:pPr>
      <w:r w:rsidRPr="004404B0">
        <w:rPr>
          <w:rFonts w:ascii="Verdana" w:hAnsi="Verdana"/>
        </w:rPr>
        <w:t>Work area</w:t>
      </w:r>
    </w:p>
    <w:p w14:paraId="54D78E15" w14:textId="13101206" w:rsidR="00E97CDC" w:rsidRPr="004404B0" w:rsidRDefault="00E97CDC" w:rsidP="007D6D18">
      <w:pPr>
        <w:pStyle w:val="BodyText"/>
        <w:numPr>
          <w:ilvl w:val="2"/>
          <w:numId w:val="11"/>
        </w:numPr>
        <w:rPr>
          <w:rFonts w:ascii="Verdana" w:hAnsi="Verdana"/>
        </w:rPr>
      </w:pPr>
      <w:del w:id="268" w:author="Nha-Tien Nguyen" w:date="2016-09-02T10:50:00Z">
        <w:r w:rsidRPr="004404B0" w:rsidDel="00F5031F">
          <w:rPr>
            <w:rFonts w:ascii="Verdana" w:hAnsi="Verdana"/>
          </w:rPr>
          <w:delText xml:space="preserve">Part time/full time </w:delText>
        </w:r>
      </w:del>
      <w:ins w:id="269" w:author="Nha-Tien Nguyen" w:date="2016-09-02T10:50:00Z">
        <w:r w:rsidR="00F5031F">
          <w:rPr>
            <w:rFonts w:ascii="Verdana" w:hAnsi="Verdana"/>
          </w:rPr>
          <w:t>Job type</w:t>
        </w:r>
      </w:ins>
    </w:p>
    <w:p w14:paraId="6C729098" w14:textId="77777777" w:rsidR="00E97CDC" w:rsidRPr="004404B0" w:rsidRDefault="00E97CDC" w:rsidP="007D6D18">
      <w:pPr>
        <w:pStyle w:val="BodyText"/>
        <w:numPr>
          <w:ilvl w:val="2"/>
          <w:numId w:val="11"/>
        </w:numPr>
        <w:rPr>
          <w:rFonts w:ascii="Verdana" w:hAnsi="Verdana"/>
        </w:rPr>
      </w:pPr>
      <w:r w:rsidRPr="004404B0">
        <w:rPr>
          <w:rFonts w:ascii="Verdana" w:hAnsi="Verdana"/>
        </w:rPr>
        <w:t xml:space="preserve">Language </w:t>
      </w:r>
    </w:p>
    <w:p w14:paraId="022216AD" w14:textId="77777777" w:rsidR="00E97CDC" w:rsidRPr="004404B0" w:rsidRDefault="00C77D0C" w:rsidP="007D6D18">
      <w:pPr>
        <w:pStyle w:val="BodyText"/>
        <w:numPr>
          <w:ilvl w:val="1"/>
          <w:numId w:val="10"/>
        </w:numPr>
        <w:rPr>
          <w:rFonts w:ascii="Verdana" w:hAnsi="Verdana"/>
        </w:rPr>
      </w:pPr>
      <w:r w:rsidRPr="004404B0">
        <w:rPr>
          <w:rFonts w:ascii="Verdana" w:hAnsi="Verdana"/>
        </w:rPr>
        <w:t>Implement k</w:t>
      </w:r>
      <w:r w:rsidR="00E97CDC" w:rsidRPr="004404B0">
        <w:rPr>
          <w:rFonts w:ascii="Verdana" w:hAnsi="Verdana"/>
        </w:rPr>
        <w:t>eyword search</w:t>
      </w:r>
      <w:r w:rsidRPr="004404B0">
        <w:rPr>
          <w:rFonts w:ascii="Verdana" w:hAnsi="Verdana"/>
        </w:rPr>
        <w:t>.</w:t>
      </w:r>
    </w:p>
    <w:p w14:paraId="70CC9D46" w14:textId="77777777" w:rsidR="00E97CDC" w:rsidRPr="004404B0" w:rsidRDefault="00E97CDC" w:rsidP="007D6D18">
      <w:pPr>
        <w:pStyle w:val="BodyText"/>
        <w:numPr>
          <w:ilvl w:val="1"/>
          <w:numId w:val="10"/>
        </w:numPr>
        <w:rPr>
          <w:rFonts w:ascii="Verdana" w:hAnsi="Verdana"/>
        </w:rPr>
      </w:pPr>
      <w:r w:rsidRPr="004404B0">
        <w:rPr>
          <w:rFonts w:ascii="Verdana" w:hAnsi="Verdana"/>
        </w:rPr>
        <w:t>All filters can be selected separately without following an order.</w:t>
      </w:r>
    </w:p>
    <w:p w14:paraId="74BA69A2" w14:textId="77777777" w:rsidR="00E97CDC" w:rsidRPr="004404B0" w:rsidRDefault="00E97CDC" w:rsidP="007D6D18">
      <w:pPr>
        <w:pStyle w:val="BodyText"/>
        <w:numPr>
          <w:ilvl w:val="1"/>
          <w:numId w:val="10"/>
        </w:numPr>
        <w:rPr>
          <w:rFonts w:ascii="Verdana" w:hAnsi="Verdana"/>
        </w:rPr>
      </w:pPr>
      <w:r w:rsidRPr="004404B0">
        <w:rPr>
          <w:rFonts w:ascii="Verdana" w:hAnsi="Verdana"/>
        </w:rPr>
        <w:t>Display number of found jobs per selection once a criteria was selected</w:t>
      </w:r>
      <w:r w:rsidR="00941F54">
        <w:rPr>
          <w:rFonts w:ascii="Verdana" w:hAnsi="Verdana"/>
        </w:rPr>
        <w:t>.</w:t>
      </w:r>
    </w:p>
    <w:p w14:paraId="2E736FA7" w14:textId="77777777" w:rsidR="00E97CDC" w:rsidRPr="004404B0" w:rsidRDefault="00E97CDC" w:rsidP="007D6D18">
      <w:pPr>
        <w:pStyle w:val="BodyText"/>
        <w:numPr>
          <w:ilvl w:val="1"/>
          <w:numId w:val="10"/>
        </w:numPr>
        <w:rPr>
          <w:rFonts w:ascii="Verdana" w:hAnsi="Verdana"/>
        </w:rPr>
      </w:pPr>
      <w:r w:rsidRPr="004404B0">
        <w:rPr>
          <w:rFonts w:ascii="Verdana" w:hAnsi="Verdana"/>
        </w:rPr>
        <w:t xml:space="preserve">Reset filter in different sub categories </w:t>
      </w:r>
    </w:p>
    <w:p w14:paraId="1D8F20A1" w14:textId="77777777" w:rsidR="00E97CDC" w:rsidRPr="004404B0" w:rsidRDefault="00E97CDC" w:rsidP="007D6D18">
      <w:pPr>
        <w:pStyle w:val="BodyText"/>
        <w:numPr>
          <w:ilvl w:val="1"/>
          <w:numId w:val="10"/>
        </w:numPr>
        <w:rPr>
          <w:rFonts w:ascii="Verdana" w:hAnsi="Verdana"/>
        </w:rPr>
      </w:pPr>
      <w:r w:rsidRPr="004404B0">
        <w:rPr>
          <w:rFonts w:ascii="Verdana" w:hAnsi="Verdana"/>
        </w:rPr>
        <w:t xml:space="preserve">After clicking </w:t>
      </w:r>
      <w:r w:rsidR="00BC7664" w:rsidRPr="004404B0">
        <w:rPr>
          <w:rFonts w:ascii="Verdana" w:hAnsi="Verdana"/>
        </w:rPr>
        <w:t>'</w:t>
      </w:r>
      <w:r w:rsidR="00BC7664">
        <w:rPr>
          <w:rFonts w:ascii="Verdana" w:hAnsi="Verdana"/>
        </w:rPr>
        <w:t>view</w:t>
      </w:r>
      <w:r w:rsidR="00BC7664" w:rsidRPr="004404B0">
        <w:rPr>
          <w:rFonts w:ascii="Verdana" w:hAnsi="Verdana"/>
        </w:rPr>
        <w:t xml:space="preserve"> </w:t>
      </w:r>
      <w:r w:rsidRPr="004404B0">
        <w:rPr>
          <w:rFonts w:ascii="Verdana" w:hAnsi="Verdana"/>
        </w:rPr>
        <w:t xml:space="preserve">jobs' candidates will be directed into Kenexa </w:t>
      </w:r>
      <w:proofErr w:type="spellStart"/>
      <w:r w:rsidRPr="004404B0">
        <w:rPr>
          <w:rFonts w:ascii="Verdana" w:hAnsi="Verdana"/>
        </w:rPr>
        <w:t>Brassring</w:t>
      </w:r>
      <w:proofErr w:type="spellEnd"/>
      <w:r w:rsidRPr="004404B0">
        <w:rPr>
          <w:rFonts w:ascii="Verdana" w:hAnsi="Verdana"/>
        </w:rPr>
        <w:t xml:space="preserve">. Source tracking is needed. </w:t>
      </w:r>
    </w:p>
    <w:p w14:paraId="16E3747E" w14:textId="77777777" w:rsidR="00E97CDC" w:rsidRPr="004404B0" w:rsidRDefault="00EA7F56" w:rsidP="007D6D18">
      <w:pPr>
        <w:pStyle w:val="BodyText"/>
        <w:numPr>
          <w:ilvl w:val="1"/>
          <w:numId w:val="10"/>
        </w:numPr>
        <w:rPr>
          <w:rFonts w:ascii="Verdana" w:hAnsi="Verdana"/>
        </w:rPr>
      </w:pPr>
      <w:r w:rsidRPr="004404B0">
        <w:rPr>
          <w:rFonts w:ascii="Verdana" w:hAnsi="Verdana"/>
        </w:rPr>
        <w:t>A</w:t>
      </w:r>
      <w:r w:rsidR="00E97CDC" w:rsidRPr="004404B0">
        <w:rPr>
          <w:rFonts w:ascii="Verdana" w:hAnsi="Verdana"/>
        </w:rPr>
        <w:t xml:space="preserve">dvance search </w:t>
      </w:r>
      <w:r w:rsidRPr="004404B0">
        <w:rPr>
          <w:rFonts w:ascii="Verdana" w:hAnsi="Verdana"/>
        </w:rPr>
        <w:t xml:space="preserve">option will be </w:t>
      </w:r>
      <w:r w:rsidR="00374993" w:rsidRPr="004404B0">
        <w:rPr>
          <w:rFonts w:ascii="Verdana" w:hAnsi="Verdana"/>
        </w:rPr>
        <w:t>provided</w:t>
      </w:r>
      <w:r w:rsidRPr="004404B0">
        <w:rPr>
          <w:rFonts w:ascii="Verdana" w:hAnsi="Verdana"/>
        </w:rPr>
        <w:t xml:space="preserve"> in microsite</w:t>
      </w:r>
      <w:r w:rsidR="00E97CDC" w:rsidRPr="004404B0">
        <w:rPr>
          <w:rFonts w:ascii="Verdana" w:hAnsi="Verdana"/>
        </w:rPr>
        <w:t xml:space="preserve">. </w:t>
      </w:r>
      <w:r w:rsidR="00804DFE" w:rsidRPr="004404B0">
        <w:rPr>
          <w:rFonts w:ascii="Verdana" w:hAnsi="Verdana"/>
        </w:rPr>
        <w:t xml:space="preserve"> Click on advance search link will open </w:t>
      </w:r>
      <w:r w:rsidR="00B3516F" w:rsidRPr="004404B0">
        <w:rPr>
          <w:rFonts w:ascii="Verdana" w:hAnsi="Verdana"/>
        </w:rPr>
        <w:t>K</w:t>
      </w:r>
      <w:r w:rsidR="00804DFE" w:rsidRPr="004404B0">
        <w:rPr>
          <w:rFonts w:ascii="Verdana" w:hAnsi="Verdana"/>
        </w:rPr>
        <w:t>enexa Advance search page.</w:t>
      </w:r>
      <w:r w:rsidR="00BC7664">
        <w:rPr>
          <w:rFonts w:ascii="Verdana" w:hAnsi="Verdana"/>
        </w:rPr>
        <w:t xml:space="preserve"> This is a Kenexa solution and will not be easily adaptable with other ATS.</w:t>
      </w:r>
    </w:p>
    <w:p w14:paraId="2EF8BB80" w14:textId="6A901F75" w:rsidR="00E97CDC" w:rsidRPr="004404B0" w:rsidRDefault="00DD42F8" w:rsidP="007D6D18">
      <w:pPr>
        <w:pStyle w:val="BodyText"/>
        <w:numPr>
          <w:ilvl w:val="1"/>
          <w:numId w:val="10"/>
        </w:numPr>
        <w:rPr>
          <w:rFonts w:ascii="Verdana" w:hAnsi="Verdana"/>
        </w:rPr>
      </w:pPr>
      <w:r w:rsidRPr="00DD42F8">
        <w:rPr>
          <w:rFonts w:ascii="Verdana" w:hAnsi="Verdana"/>
        </w:rPr>
        <w:t>Possibility to have a suggestive search (when a candidate starts typing a combination of letters possible suggestions appear</w:t>
      </w:r>
      <w:r w:rsidR="00015E9B" w:rsidRPr="00DD42F8">
        <w:rPr>
          <w:rFonts w:ascii="Verdana" w:hAnsi="Verdana"/>
        </w:rPr>
        <w:t>)</w:t>
      </w:r>
      <w:r w:rsidR="00015E9B">
        <w:rPr>
          <w:rFonts w:ascii="Verdana" w:hAnsi="Verdana"/>
        </w:rPr>
        <w:t xml:space="preserve"> </w:t>
      </w:r>
      <w:r w:rsidR="00015E9B" w:rsidRPr="00DD42F8">
        <w:rPr>
          <w:rFonts w:ascii="Verdana" w:hAnsi="Verdana"/>
        </w:rPr>
        <w:t>in</w:t>
      </w:r>
      <w:r w:rsidRPr="00DD42F8">
        <w:rPr>
          <w:rFonts w:ascii="Verdana" w:hAnsi="Verdana"/>
        </w:rPr>
        <w:t xml:space="preserve"> </w:t>
      </w:r>
      <w:r w:rsidR="0062734E">
        <w:rPr>
          <w:rFonts w:ascii="Verdana" w:hAnsi="Verdana"/>
        </w:rPr>
        <w:t>filter search</w:t>
      </w:r>
      <w:r w:rsidRPr="00DD42F8">
        <w:rPr>
          <w:rFonts w:ascii="Verdana" w:hAnsi="Verdana"/>
        </w:rPr>
        <w:t xml:space="preserve"> </w:t>
      </w:r>
      <w:r w:rsidR="00BB431A">
        <w:rPr>
          <w:rFonts w:ascii="Verdana" w:hAnsi="Verdana"/>
        </w:rPr>
        <w:t xml:space="preserve">like </w:t>
      </w:r>
      <w:r w:rsidRPr="00DD42F8">
        <w:rPr>
          <w:rFonts w:ascii="Verdana" w:hAnsi="Verdana"/>
        </w:rPr>
        <w:t xml:space="preserve">Country, Location, </w:t>
      </w:r>
      <w:r w:rsidR="00015E9B" w:rsidRPr="00DD42F8">
        <w:rPr>
          <w:rFonts w:ascii="Verdana" w:hAnsi="Verdana"/>
        </w:rPr>
        <w:t>Work area</w:t>
      </w:r>
      <w:ins w:id="270" w:author="Nha-Tien Nguyen" w:date="2016-09-02T10:50:00Z">
        <w:r w:rsidR="00F5031F">
          <w:rPr>
            <w:rFonts w:ascii="Verdana" w:hAnsi="Verdana"/>
          </w:rPr>
          <w:t>, Job type</w:t>
        </w:r>
      </w:ins>
      <w:r w:rsidRPr="00DD42F8">
        <w:rPr>
          <w:rFonts w:ascii="Verdana" w:hAnsi="Verdana"/>
        </w:rPr>
        <w:t xml:space="preserve"> and Language drop downs.</w:t>
      </w:r>
      <w:del w:id="271" w:author="Nha-Tien Nguyen" w:date="2016-09-02T10:50:00Z">
        <w:r w:rsidR="00E97CDC" w:rsidRPr="004404B0" w:rsidDel="00F5031F">
          <w:rPr>
            <w:rFonts w:ascii="Verdana" w:hAnsi="Verdana"/>
          </w:rPr>
          <w:delText xml:space="preserve">. </w:delText>
        </w:r>
      </w:del>
    </w:p>
    <w:p w14:paraId="173DDA0B" w14:textId="77777777" w:rsidR="00E97CDC" w:rsidRPr="004404B0" w:rsidRDefault="00E97CDC" w:rsidP="007D6D18">
      <w:pPr>
        <w:pStyle w:val="BodyText"/>
        <w:numPr>
          <w:ilvl w:val="1"/>
          <w:numId w:val="10"/>
        </w:numPr>
        <w:rPr>
          <w:rFonts w:ascii="Verdana" w:hAnsi="Verdana"/>
        </w:rPr>
      </w:pPr>
      <w:r w:rsidRPr="004404B0">
        <w:rPr>
          <w:rFonts w:ascii="Verdana" w:hAnsi="Verdana"/>
        </w:rPr>
        <w:t xml:space="preserve">Possibility to get results in the keyword field regardless the language of query </w:t>
      </w:r>
    </w:p>
    <w:p w14:paraId="3AE2A8D8" w14:textId="77777777" w:rsidR="00687541" w:rsidRDefault="00B3516F" w:rsidP="007D6D18">
      <w:pPr>
        <w:pStyle w:val="BodyText"/>
        <w:numPr>
          <w:ilvl w:val="1"/>
          <w:numId w:val="10"/>
        </w:numPr>
        <w:rPr>
          <w:rFonts w:ascii="Verdana" w:hAnsi="Verdana"/>
        </w:rPr>
      </w:pPr>
      <w:r w:rsidRPr="004404B0">
        <w:rPr>
          <w:rFonts w:ascii="Verdana" w:hAnsi="Verdana"/>
        </w:rPr>
        <w:t>K</w:t>
      </w:r>
      <w:r w:rsidR="00687541" w:rsidRPr="004404B0">
        <w:rPr>
          <w:rFonts w:ascii="Verdana" w:hAnsi="Verdana"/>
        </w:rPr>
        <w:t xml:space="preserve">ey word </w:t>
      </w:r>
      <w:r w:rsidR="00BC7664">
        <w:rPr>
          <w:rFonts w:ascii="Verdana" w:hAnsi="Verdana"/>
        </w:rPr>
        <w:t xml:space="preserve">search </w:t>
      </w:r>
      <w:r w:rsidR="00687541" w:rsidRPr="004404B0">
        <w:rPr>
          <w:rFonts w:ascii="Verdana" w:hAnsi="Verdana"/>
        </w:rPr>
        <w:t>and filter search</w:t>
      </w:r>
      <w:r w:rsidR="003E2AA0" w:rsidRPr="004404B0">
        <w:rPr>
          <w:rFonts w:ascii="Verdana" w:hAnsi="Verdana"/>
        </w:rPr>
        <w:t xml:space="preserve"> will </w:t>
      </w:r>
      <w:r w:rsidR="00BC7664">
        <w:rPr>
          <w:rFonts w:ascii="Verdana" w:hAnsi="Verdana"/>
        </w:rPr>
        <w:t>work together</w:t>
      </w:r>
      <w:r w:rsidR="003E2AA0" w:rsidRPr="004404B0">
        <w:rPr>
          <w:rFonts w:ascii="Verdana" w:hAnsi="Verdana"/>
        </w:rPr>
        <w:t xml:space="preserve"> and keyword search results </w:t>
      </w:r>
      <w:r w:rsidR="00BC7664">
        <w:rPr>
          <w:rFonts w:ascii="Verdana" w:hAnsi="Verdana"/>
        </w:rPr>
        <w:t>can</w:t>
      </w:r>
      <w:r w:rsidR="003E2AA0" w:rsidRPr="004404B0">
        <w:rPr>
          <w:rFonts w:ascii="Verdana" w:hAnsi="Verdana"/>
        </w:rPr>
        <w:t xml:space="preserve"> be filtered using the filter criteria selected by the user</w:t>
      </w:r>
      <w:r w:rsidR="00BC7664">
        <w:rPr>
          <w:rFonts w:ascii="Verdana" w:hAnsi="Verdana"/>
        </w:rPr>
        <w:t>.</w:t>
      </w:r>
    </w:p>
    <w:p w14:paraId="24743FEF" w14:textId="77777777" w:rsidR="00D0353A" w:rsidRPr="0010122C" w:rsidRDefault="00295D3D" w:rsidP="007D6D18">
      <w:pPr>
        <w:pStyle w:val="BodyText"/>
        <w:numPr>
          <w:ilvl w:val="1"/>
          <w:numId w:val="10"/>
        </w:numPr>
        <w:rPr>
          <w:rFonts w:ascii="Verdana" w:hAnsi="Verdana"/>
        </w:rPr>
      </w:pPr>
      <w:r w:rsidRPr="0010122C">
        <w:rPr>
          <w:rFonts w:ascii="Verdana" w:hAnsi="Verdana"/>
        </w:rPr>
        <w:t>Filter criteria in filter search is displayed and can be delete by using the ‘X’ in the criteria</w:t>
      </w:r>
    </w:p>
    <w:p w14:paraId="1AC58905" w14:textId="119FA288" w:rsidR="00D0353A" w:rsidRPr="0010122C" w:rsidRDefault="00295D3D" w:rsidP="007D6D18">
      <w:pPr>
        <w:pStyle w:val="BodyText"/>
        <w:numPr>
          <w:ilvl w:val="1"/>
          <w:numId w:val="10"/>
        </w:numPr>
        <w:rPr>
          <w:rFonts w:ascii="Verdana" w:hAnsi="Verdana"/>
        </w:rPr>
      </w:pPr>
      <w:r w:rsidRPr="0010122C">
        <w:rPr>
          <w:rFonts w:ascii="Verdana" w:hAnsi="Verdana"/>
        </w:rPr>
        <w:t>Pagination: 10 job</w:t>
      </w:r>
      <w:ins w:id="272" w:author="Nha-Tien Nguyen" w:date="2016-09-02T10:51:00Z">
        <w:r w:rsidR="00F5031F">
          <w:rPr>
            <w:rFonts w:ascii="Verdana" w:hAnsi="Verdana"/>
          </w:rPr>
          <w:t xml:space="preserve">s </w:t>
        </w:r>
      </w:ins>
      <w:del w:id="273" w:author="Nha-Tien Nguyen" w:date="2016-09-02T10:51:00Z">
        <w:r w:rsidRPr="0010122C" w:rsidDel="00F5031F">
          <w:rPr>
            <w:rFonts w:ascii="Verdana" w:hAnsi="Verdana"/>
          </w:rPr>
          <w:delText xml:space="preserve"> results </w:delText>
        </w:r>
      </w:del>
      <w:r w:rsidRPr="0010122C">
        <w:rPr>
          <w:rFonts w:ascii="Verdana" w:hAnsi="Verdana"/>
        </w:rPr>
        <w:t>are displayed per page and pagination is displayed at right top and right bottom</w:t>
      </w:r>
      <w:ins w:id="274" w:author="Nha-Tien Nguyen" w:date="2016-09-02T10:51:00Z">
        <w:r w:rsidR="00F5031F">
          <w:rPr>
            <w:rFonts w:ascii="Verdana" w:hAnsi="Verdana"/>
          </w:rPr>
          <w:t xml:space="preserve"> of the job result list.</w:t>
        </w:r>
      </w:ins>
    </w:p>
    <w:p w14:paraId="27264C73" w14:textId="77777777" w:rsidR="00D0353A" w:rsidRPr="00D0353A" w:rsidDel="00CC5100" w:rsidRDefault="00D0353A" w:rsidP="002E73C9">
      <w:pPr>
        <w:pStyle w:val="BodyText"/>
        <w:ind w:left="0"/>
        <w:rPr>
          <w:del w:id="275" w:author="Nha-Tien Nguyen" w:date="2016-09-02T10:51:00Z"/>
          <w:rFonts w:ascii="Verdana" w:hAnsi="Verdana"/>
          <w:highlight w:val="yellow"/>
        </w:rPr>
      </w:pPr>
    </w:p>
    <w:p w14:paraId="034FA422" w14:textId="77777777" w:rsidR="00AC0050" w:rsidRPr="004404B0" w:rsidRDefault="00AC0050" w:rsidP="00CC5100">
      <w:pPr>
        <w:pStyle w:val="BodyText"/>
        <w:ind w:left="0"/>
        <w:rPr>
          <w:rFonts w:ascii="Verdana" w:hAnsi="Verdana"/>
        </w:rPr>
        <w:pPrChange w:id="276" w:author="Nha-Tien Nguyen" w:date="2016-09-02T10:51:00Z">
          <w:pPr>
            <w:pStyle w:val="BodyText"/>
            <w:ind w:left="2160"/>
          </w:pPr>
        </w:pPrChange>
      </w:pPr>
    </w:p>
    <w:p w14:paraId="2158635A" w14:textId="77777777" w:rsidR="00BC7664" w:rsidRDefault="00875105" w:rsidP="007D6D18">
      <w:pPr>
        <w:pStyle w:val="BodyText"/>
        <w:numPr>
          <w:ilvl w:val="0"/>
          <w:numId w:val="10"/>
        </w:numPr>
        <w:rPr>
          <w:rFonts w:ascii="Verdana" w:hAnsi="Verdana"/>
        </w:rPr>
      </w:pPr>
      <w:r w:rsidRPr="004404B0">
        <w:rPr>
          <w:rFonts w:ascii="Verdana" w:hAnsi="Verdana"/>
        </w:rPr>
        <w:t xml:space="preserve">The country </w:t>
      </w:r>
      <w:proofErr w:type="gramStart"/>
      <w:r w:rsidRPr="004404B0">
        <w:rPr>
          <w:rFonts w:ascii="Verdana" w:hAnsi="Verdana"/>
        </w:rPr>
        <w:t xml:space="preserve">ID </w:t>
      </w:r>
      <w:r w:rsidR="002E73C9">
        <w:rPr>
          <w:rFonts w:ascii="Verdana" w:hAnsi="Verdana"/>
        </w:rPr>
        <w:t xml:space="preserve"> in</w:t>
      </w:r>
      <w:proofErr w:type="gramEnd"/>
      <w:r w:rsidR="002E73C9">
        <w:rPr>
          <w:rFonts w:ascii="Verdana" w:hAnsi="Verdana"/>
        </w:rPr>
        <w:t xml:space="preserve"> microsite </w:t>
      </w:r>
      <w:proofErr w:type="spellStart"/>
      <w:r w:rsidR="002E73C9">
        <w:rPr>
          <w:rFonts w:ascii="Verdana" w:hAnsi="Verdana"/>
        </w:rPr>
        <w:t>url</w:t>
      </w:r>
      <w:proofErr w:type="spellEnd"/>
      <w:r w:rsidR="002E73C9">
        <w:rPr>
          <w:rFonts w:ascii="Verdana" w:hAnsi="Verdana"/>
        </w:rPr>
        <w:t xml:space="preserve"> </w:t>
      </w:r>
      <w:r w:rsidRPr="004404B0">
        <w:rPr>
          <w:rFonts w:ascii="Verdana" w:hAnsi="Verdana"/>
        </w:rPr>
        <w:t>decides if Advance Search and Log in is shown.</w:t>
      </w:r>
      <w:r w:rsidR="00B3516F" w:rsidRPr="004404B0">
        <w:rPr>
          <w:rFonts w:ascii="Verdana" w:hAnsi="Verdana"/>
        </w:rPr>
        <w:t xml:space="preserve"> </w:t>
      </w:r>
      <w:r w:rsidRPr="004404B0">
        <w:rPr>
          <w:rFonts w:ascii="Verdana" w:hAnsi="Verdana"/>
        </w:rPr>
        <w:t xml:space="preserve">For Russia </w:t>
      </w:r>
      <w:r w:rsidR="00BC7664">
        <w:rPr>
          <w:rFonts w:ascii="Verdana" w:hAnsi="Verdana"/>
        </w:rPr>
        <w:t xml:space="preserve">both links will not be displayed following the legal needs in Russia not allowing routes into Kenexa without asking for the nationality. </w:t>
      </w:r>
    </w:p>
    <w:p w14:paraId="56E8339C" w14:textId="77777777" w:rsidR="00B83D88" w:rsidRDefault="00B83D88" w:rsidP="00B83D88">
      <w:pPr>
        <w:pStyle w:val="BodyText"/>
        <w:ind w:left="1440"/>
        <w:rPr>
          <w:rFonts w:ascii="Verdana" w:hAnsi="Verdana"/>
        </w:rPr>
      </w:pPr>
    </w:p>
    <w:p w14:paraId="2510D631" w14:textId="77777777" w:rsidR="00E97CDC" w:rsidRDefault="00BC7664" w:rsidP="007D6D18">
      <w:pPr>
        <w:pStyle w:val="BodyText"/>
        <w:numPr>
          <w:ilvl w:val="0"/>
          <w:numId w:val="10"/>
        </w:numPr>
        <w:rPr>
          <w:rFonts w:ascii="Verdana" w:hAnsi="Verdana"/>
        </w:rPr>
      </w:pPr>
      <w:r>
        <w:rPr>
          <w:rFonts w:ascii="Verdana" w:hAnsi="Verdana"/>
        </w:rPr>
        <w:t xml:space="preserve">The language </w:t>
      </w:r>
      <w:proofErr w:type="gramStart"/>
      <w:r>
        <w:rPr>
          <w:rFonts w:ascii="Verdana" w:hAnsi="Verdana"/>
        </w:rPr>
        <w:t xml:space="preserve">IDs </w:t>
      </w:r>
      <w:r w:rsidR="002E73C9">
        <w:rPr>
          <w:rFonts w:ascii="Verdana" w:hAnsi="Verdana"/>
        </w:rPr>
        <w:t xml:space="preserve"> in</w:t>
      </w:r>
      <w:proofErr w:type="gramEnd"/>
      <w:r w:rsidR="002E73C9">
        <w:rPr>
          <w:rFonts w:ascii="Verdana" w:hAnsi="Verdana"/>
        </w:rPr>
        <w:t xml:space="preserve"> microsite </w:t>
      </w:r>
      <w:proofErr w:type="spellStart"/>
      <w:r w:rsidR="002E73C9">
        <w:rPr>
          <w:rFonts w:ascii="Verdana" w:hAnsi="Verdana"/>
        </w:rPr>
        <w:t>url</w:t>
      </w:r>
      <w:proofErr w:type="spellEnd"/>
      <w:r w:rsidR="002E73C9">
        <w:rPr>
          <w:rFonts w:ascii="Verdana" w:hAnsi="Verdana"/>
        </w:rPr>
        <w:t xml:space="preserve"> </w:t>
      </w:r>
      <w:r>
        <w:rPr>
          <w:rFonts w:ascii="Verdana" w:hAnsi="Verdana"/>
        </w:rPr>
        <w:t xml:space="preserve">decide on the language of the Microsite. This language ID will be the decision point what language is displayed.  </w:t>
      </w:r>
    </w:p>
    <w:p w14:paraId="11F5EC92" w14:textId="77777777" w:rsidR="00180EAF" w:rsidRPr="004404B0" w:rsidRDefault="00180EAF" w:rsidP="00180EAF">
      <w:pPr>
        <w:pStyle w:val="BodyText"/>
        <w:ind w:left="1440"/>
        <w:rPr>
          <w:rFonts w:ascii="Verdana" w:hAnsi="Verdana"/>
        </w:rPr>
      </w:pPr>
    </w:p>
    <w:p w14:paraId="22815D8E" w14:textId="77777777" w:rsidR="001B0C91" w:rsidRPr="00FD3254" w:rsidRDefault="001B0C91" w:rsidP="007D6D18">
      <w:pPr>
        <w:pStyle w:val="ListParagraph"/>
        <w:numPr>
          <w:ilvl w:val="0"/>
          <w:numId w:val="10"/>
        </w:numPr>
        <w:contextualSpacing/>
        <w:rPr>
          <w:rFonts w:ascii="Verdana" w:hAnsi="Verdana" w:cs="Arial"/>
          <w:sz w:val="20"/>
          <w:szCs w:val="20"/>
        </w:rPr>
      </w:pPr>
      <w:r w:rsidRPr="00FD3254">
        <w:rPr>
          <w:rFonts w:ascii="Verdana" w:hAnsi="Verdana" w:cs="Arial"/>
          <w:sz w:val="20"/>
          <w:szCs w:val="20"/>
        </w:rPr>
        <w:t xml:space="preserve">List of countries and languages supported are </w:t>
      </w:r>
      <w:r w:rsidR="00FD3254" w:rsidRPr="00FD3254">
        <w:rPr>
          <w:rFonts w:ascii="Verdana" w:hAnsi="Verdana" w:cs="Arial"/>
          <w:sz w:val="20"/>
          <w:szCs w:val="20"/>
        </w:rPr>
        <w:t>provided below</w:t>
      </w:r>
    </w:p>
    <w:p w14:paraId="57EED31F" w14:textId="77777777" w:rsidR="00FD3254" w:rsidRDefault="00FD3254" w:rsidP="00FD3254">
      <w:pPr>
        <w:pStyle w:val="ListParagraph"/>
        <w:ind w:left="1800"/>
        <w:contextualSpacing/>
        <w:rPr>
          <w:rFonts w:ascii="Verdana" w:hAnsi="Verdana" w:cs="Arial"/>
        </w:rPr>
      </w:pPr>
    </w:p>
    <w:tbl>
      <w:tblPr>
        <w:tblStyle w:val="LightGrid2"/>
        <w:tblW w:w="5860" w:type="dxa"/>
        <w:jc w:val="center"/>
        <w:tblLook w:val="04A0" w:firstRow="1" w:lastRow="0" w:firstColumn="1" w:lastColumn="0" w:noHBand="0" w:noVBand="1"/>
      </w:tblPr>
      <w:tblGrid>
        <w:gridCol w:w="1640"/>
        <w:gridCol w:w="1378"/>
        <w:gridCol w:w="1520"/>
        <w:gridCol w:w="1380"/>
      </w:tblGrid>
      <w:tr w:rsidR="00FD3254" w:rsidRPr="00FD3254" w14:paraId="4AB5A72E" w14:textId="77777777" w:rsidTr="0099147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026317E"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Market Name</w:t>
            </w:r>
          </w:p>
        </w:tc>
        <w:tc>
          <w:tcPr>
            <w:tcW w:w="1320" w:type="dxa"/>
            <w:noWrap/>
            <w:hideMark/>
          </w:tcPr>
          <w:p w14:paraId="54457175" w14:textId="77777777" w:rsidR="00FD3254" w:rsidRPr="00FD3254" w:rsidRDefault="00FD3254" w:rsidP="00FD3254">
            <w:pPr>
              <w:cnfStyle w:val="100000000000" w:firstRow="1" w:lastRow="0" w:firstColumn="0" w:lastColumn="0" w:oddVBand="0" w:evenVBand="0" w:oddHBand="0"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Language</w:t>
            </w:r>
          </w:p>
        </w:tc>
        <w:tc>
          <w:tcPr>
            <w:tcW w:w="1520" w:type="dxa"/>
            <w:noWrap/>
            <w:hideMark/>
          </w:tcPr>
          <w:p w14:paraId="071E88AD" w14:textId="77777777" w:rsidR="00FD3254" w:rsidRPr="00FD3254" w:rsidRDefault="00FD3254" w:rsidP="00FD3254">
            <w:pPr>
              <w:cnfStyle w:val="100000000000" w:firstRow="1" w:lastRow="0" w:firstColumn="0" w:lastColumn="0" w:oddVBand="0" w:evenVBand="0" w:oddHBand="0"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Language Code</w:t>
            </w:r>
          </w:p>
        </w:tc>
        <w:tc>
          <w:tcPr>
            <w:tcW w:w="1380" w:type="dxa"/>
            <w:noWrap/>
            <w:hideMark/>
          </w:tcPr>
          <w:p w14:paraId="396DF751" w14:textId="77777777" w:rsidR="00FD3254" w:rsidRPr="00FD3254" w:rsidRDefault="00FD3254" w:rsidP="00FD3254">
            <w:pPr>
              <w:cnfStyle w:val="100000000000" w:firstRow="1" w:lastRow="0" w:firstColumn="0" w:lastColumn="0" w:oddVBand="0" w:evenVBand="0" w:oddHBand="0"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Country Code</w:t>
            </w:r>
          </w:p>
        </w:tc>
      </w:tr>
      <w:tr w:rsidR="00FD3254" w:rsidRPr="00FD3254" w14:paraId="020DE54B"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35DB77DD"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Belgium</w:t>
            </w:r>
          </w:p>
        </w:tc>
        <w:tc>
          <w:tcPr>
            <w:tcW w:w="1320" w:type="dxa"/>
            <w:hideMark/>
          </w:tcPr>
          <w:p w14:paraId="3F921F32"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Dutch (NL)</w:t>
            </w:r>
          </w:p>
        </w:tc>
        <w:tc>
          <w:tcPr>
            <w:tcW w:w="1520" w:type="dxa"/>
            <w:noWrap/>
            <w:hideMark/>
          </w:tcPr>
          <w:p w14:paraId="63C386B2"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nl</w:t>
            </w:r>
            <w:proofErr w:type="spellEnd"/>
          </w:p>
        </w:tc>
        <w:tc>
          <w:tcPr>
            <w:tcW w:w="1380" w:type="dxa"/>
            <w:noWrap/>
            <w:hideMark/>
          </w:tcPr>
          <w:p w14:paraId="5F134A15"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BE</w:t>
            </w:r>
          </w:p>
        </w:tc>
      </w:tr>
      <w:tr w:rsidR="00FD3254" w:rsidRPr="00FD3254" w14:paraId="582A21C2"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A2223AB"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Belgium</w:t>
            </w:r>
          </w:p>
        </w:tc>
        <w:tc>
          <w:tcPr>
            <w:tcW w:w="1320" w:type="dxa"/>
            <w:hideMark/>
          </w:tcPr>
          <w:p w14:paraId="3ABF4485"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French (FR)</w:t>
            </w:r>
          </w:p>
        </w:tc>
        <w:tc>
          <w:tcPr>
            <w:tcW w:w="1520" w:type="dxa"/>
            <w:noWrap/>
            <w:hideMark/>
          </w:tcPr>
          <w:p w14:paraId="56B47449"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fr</w:t>
            </w:r>
            <w:proofErr w:type="spellEnd"/>
          </w:p>
        </w:tc>
        <w:tc>
          <w:tcPr>
            <w:tcW w:w="1380" w:type="dxa"/>
            <w:noWrap/>
            <w:hideMark/>
          </w:tcPr>
          <w:p w14:paraId="63DE09C8"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BE</w:t>
            </w:r>
          </w:p>
        </w:tc>
      </w:tr>
      <w:tr w:rsidR="00FD3254" w:rsidRPr="00FD3254" w14:paraId="5BA0C7C3"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35E0317"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Czech Republic</w:t>
            </w:r>
          </w:p>
        </w:tc>
        <w:tc>
          <w:tcPr>
            <w:tcW w:w="1320" w:type="dxa"/>
            <w:hideMark/>
          </w:tcPr>
          <w:p w14:paraId="28A96D9C"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Czech</w:t>
            </w:r>
          </w:p>
        </w:tc>
        <w:tc>
          <w:tcPr>
            <w:tcW w:w="1520" w:type="dxa"/>
            <w:noWrap/>
            <w:hideMark/>
          </w:tcPr>
          <w:p w14:paraId="06DED4DD"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cs</w:t>
            </w:r>
            <w:proofErr w:type="spellEnd"/>
          </w:p>
        </w:tc>
        <w:tc>
          <w:tcPr>
            <w:tcW w:w="1380" w:type="dxa"/>
            <w:noWrap/>
            <w:hideMark/>
          </w:tcPr>
          <w:p w14:paraId="2D98D7EF"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CZ</w:t>
            </w:r>
          </w:p>
        </w:tc>
      </w:tr>
      <w:tr w:rsidR="00FD3254" w:rsidRPr="00FD3254" w14:paraId="31171CD8"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421C58CF"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Denmark</w:t>
            </w:r>
          </w:p>
        </w:tc>
        <w:tc>
          <w:tcPr>
            <w:tcW w:w="1320" w:type="dxa"/>
            <w:hideMark/>
          </w:tcPr>
          <w:p w14:paraId="5487D64A"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Danish</w:t>
            </w:r>
          </w:p>
        </w:tc>
        <w:tc>
          <w:tcPr>
            <w:tcW w:w="1520" w:type="dxa"/>
            <w:noWrap/>
            <w:hideMark/>
          </w:tcPr>
          <w:p w14:paraId="7A34AD98"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da</w:t>
            </w:r>
          </w:p>
        </w:tc>
        <w:tc>
          <w:tcPr>
            <w:tcW w:w="1380" w:type="dxa"/>
            <w:noWrap/>
            <w:hideMark/>
          </w:tcPr>
          <w:p w14:paraId="51F4A2D1"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DK</w:t>
            </w:r>
          </w:p>
        </w:tc>
      </w:tr>
      <w:tr w:rsidR="00FD3254" w:rsidRPr="00FD3254" w14:paraId="0228BAA5"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5EBA5A0B"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Germany</w:t>
            </w:r>
          </w:p>
        </w:tc>
        <w:tc>
          <w:tcPr>
            <w:tcW w:w="1320" w:type="dxa"/>
            <w:hideMark/>
          </w:tcPr>
          <w:p w14:paraId="2E1D2E17"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German</w:t>
            </w:r>
          </w:p>
        </w:tc>
        <w:tc>
          <w:tcPr>
            <w:tcW w:w="1520" w:type="dxa"/>
            <w:noWrap/>
            <w:hideMark/>
          </w:tcPr>
          <w:p w14:paraId="307DF6E2"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de</w:t>
            </w:r>
          </w:p>
        </w:tc>
        <w:tc>
          <w:tcPr>
            <w:tcW w:w="1380" w:type="dxa"/>
            <w:noWrap/>
            <w:hideMark/>
          </w:tcPr>
          <w:p w14:paraId="6B74FD5D"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DE</w:t>
            </w:r>
          </w:p>
        </w:tc>
      </w:tr>
      <w:tr w:rsidR="00FD3254" w:rsidRPr="00FD3254" w14:paraId="45ADDF2E"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F8D081B"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Austria</w:t>
            </w:r>
          </w:p>
        </w:tc>
        <w:tc>
          <w:tcPr>
            <w:tcW w:w="1320" w:type="dxa"/>
            <w:hideMark/>
          </w:tcPr>
          <w:p w14:paraId="107CEE8C"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German</w:t>
            </w:r>
          </w:p>
        </w:tc>
        <w:tc>
          <w:tcPr>
            <w:tcW w:w="1520" w:type="dxa"/>
            <w:noWrap/>
            <w:hideMark/>
          </w:tcPr>
          <w:p w14:paraId="23D82948"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de</w:t>
            </w:r>
          </w:p>
        </w:tc>
        <w:tc>
          <w:tcPr>
            <w:tcW w:w="1380" w:type="dxa"/>
            <w:noWrap/>
            <w:hideMark/>
          </w:tcPr>
          <w:p w14:paraId="36B48061"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AT</w:t>
            </w:r>
          </w:p>
        </w:tc>
      </w:tr>
      <w:tr w:rsidR="00FD3254" w:rsidRPr="00FD3254" w14:paraId="48EC4776"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3A57CEAA"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Switzerland</w:t>
            </w:r>
          </w:p>
        </w:tc>
        <w:tc>
          <w:tcPr>
            <w:tcW w:w="1320" w:type="dxa"/>
            <w:hideMark/>
          </w:tcPr>
          <w:p w14:paraId="55A01943"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German</w:t>
            </w:r>
          </w:p>
        </w:tc>
        <w:tc>
          <w:tcPr>
            <w:tcW w:w="1520" w:type="dxa"/>
            <w:noWrap/>
            <w:hideMark/>
          </w:tcPr>
          <w:p w14:paraId="79F60072"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de</w:t>
            </w:r>
          </w:p>
        </w:tc>
        <w:tc>
          <w:tcPr>
            <w:tcW w:w="1380" w:type="dxa"/>
            <w:noWrap/>
            <w:hideMark/>
          </w:tcPr>
          <w:p w14:paraId="6D7BFED6"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CH</w:t>
            </w:r>
          </w:p>
        </w:tc>
      </w:tr>
      <w:tr w:rsidR="00FD3254" w:rsidRPr="00FD3254" w14:paraId="77FA6FFE"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2B7E4D1D"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Switzerland</w:t>
            </w:r>
          </w:p>
        </w:tc>
        <w:tc>
          <w:tcPr>
            <w:tcW w:w="1320" w:type="dxa"/>
            <w:hideMark/>
          </w:tcPr>
          <w:p w14:paraId="276123CF"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French (FR)</w:t>
            </w:r>
          </w:p>
        </w:tc>
        <w:tc>
          <w:tcPr>
            <w:tcW w:w="1520" w:type="dxa"/>
            <w:noWrap/>
            <w:hideMark/>
          </w:tcPr>
          <w:p w14:paraId="54A7809C"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fr</w:t>
            </w:r>
            <w:proofErr w:type="spellEnd"/>
          </w:p>
        </w:tc>
        <w:tc>
          <w:tcPr>
            <w:tcW w:w="1380" w:type="dxa"/>
            <w:noWrap/>
            <w:hideMark/>
          </w:tcPr>
          <w:p w14:paraId="38FDB44B"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CH</w:t>
            </w:r>
          </w:p>
        </w:tc>
      </w:tr>
      <w:tr w:rsidR="00FD3254" w:rsidRPr="00FD3254" w14:paraId="4D17C271"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5DA75FCE"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Switzerland</w:t>
            </w:r>
          </w:p>
        </w:tc>
        <w:tc>
          <w:tcPr>
            <w:tcW w:w="1320" w:type="dxa"/>
            <w:hideMark/>
          </w:tcPr>
          <w:p w14:paraId="7913377A"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Italian (IT)</w:t>
            </w:r>
          </w:p>
        </w:tc>
        <w:tc>
          <w:tcPr>
            <w:tcW w:w="1520" w:type="dxa"/>
            <w:noWrap/>
            <w:hideMark/>
          </w:tcPr>
          <w:p w14:paraId="714434C2"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it</w:t>
            </w:r>
          </w:p>
        </w:tc>
        <w:tc>
          <w:tcPr>
            <w:tcW w:w="1380" w:type="dxa"/>
            <w:noWrap/>
            <w:hideMark/>
          </w:tcPr>
          <w:p w14:paraId="60A8F6FA"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CH</w:t>
            </w:r>
          </w:p>
        </w:tc>
      </w:tr>
      <w:tr w:rsidR="00FD3254" w:rsidRPr="00FD3254" w14:paraId="69DFC2C3"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238B38ED"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Italy</w:t>
            </w:r>
          </w:p>
        </w:tc>
        <w:tc>
          <w:tcPr>
            <w:tcW w:w="1320" w:type="dxa"/>
            <w:hideMark/>
          </w:tcPr>
          <w:p w14:paraId="2F13A7B4"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Italian (IT)</w:t>
            </w:r>
          </w:p>
        </w:tc>
        <w:tc>
          <w:tcPr>
            <w:tcW w:w="1520" w:type="dxa"/>
            <w:noWrap/>
            <w:hideMark/>
          </w:tcPr>
          <w:p w14:paraId="2015626F"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it</w:t>
            </w:r>
          </w:p>
        </w:tc>
        <w:tc>
          <w:tcPr>
            <w:tcW w:w="1380" w:type="dxa"/>
            <w:noWrap/>
            <w:hideMark/>
          </w:tcPr>
          <w:p w14:paraId="6F6DFF15"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IT</w:t>
            </w:r>
          </w:p>
        </w:tc>
      </w:tr>
      <w:tr w:rsidR="00FD3254" w:rsidRPr="00FD3254" w14:paraId="73B1D182"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483F8FAD"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Spain</w:t>
            </w:r>
          </w:p>
        </w:tc>
        <w:tc>
          <w:tcPr>
            <w:tcW w:w="1320" w:type="dxa"/>
            <w:hideMark/>
          </w:tcPr>
          <w:p w14:paraId="4977BBB6"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Spanish (ES)</w:t>
            </w:r>
          </w:p>
        </w:tc>
        <w:tc>
          <w:tcPr>
            <w:tcW w:w="1520" w:type="dxa"/>
            <w:noWrap/>
            <w:hideMark/>
          </w:tcPr>
          <w:p w14:paraId="1169031F"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es</w:t>
            </w:r>
            <w:proofErr w:type="spellEnd"/>
          </w:p>
        </w:tc>
        <w:tc>
          <w:tcPr>
            <w:tcW w:w="1380" w:type="dxa"/>
            <w:noWrap/>
            <w:hideMark/>
          </w:tcPr>
          <w:p w14:paraId="04A9731D"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ES</w:t>
            </w:r>
          </w:p>
        </w:tc>
      </w:tr>
      <w:tr w:rsidR="00FD3254" w:rsidRPr="00FD3254" w14:paraId="1D97E910"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07BF6E5A"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France</w:t>
            </w:r>
          </w:p>
        </w:tc>
        <w:tc>
          <w:tcPr>
            <w:tcW w:w="1320" w:type="dxa"/>
            <w:hideMark/>
          </w:tcPr>
          <w:p w14:paraId="55F92B91"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French (FR)</w:t>
            </w:r>
          </w:p>
        </w:tc>
        <w:tc>
          <w:tcPr>
            <w:tcW w:w="1520" w:type="dxa"/>
            <w:noWrap/>
            <w:hideMark/>
          </w:tcPr>
          <w:p w14:paraId="53092E58"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fr</w:t>
            </w:r>
            <w:proofErr w:type="spellEnd"/>
          </w:p>
        </w:tc>
        <w:tc>
          <w:tcPr>
            <w:tcW w:w="1380" w:type="dxa"/>
            <w:noWrap/>
            <w:hideMark/>
          </w:tcPr>
          <w:p w14:paraId="2243C98D"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FR</w:t>
            </w:r>
          </w:p>
        </w:tc>
      </w:tr>
      <w:tr w:rsidR="00FD3254" w:rsidRPr="00FD3254" w14:paraId="2B5D878B"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7D4BF2F"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Croatia</w:t>
            </w:r>
          </w:p>
        </w:tc>
        <w:tc>
          <w:tcPr>
            <w:tcW w:w="1320" w:type="dxa"/>
            <w:hideMark/>
          </w:tcPr>
          <w:p w14:paraId="67B76D00"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Croatian</w:t>
            </w:r>
          </w:p>
        </w:tc>
        <w:tc>
          <w:tcPr>
            <w:tcW w:w="1520" w:type="dxa"/>
            <w:noWrap/>
            <w:hideMark/>
          </w:tcPr>
          <w:p w14:paraId="02DD8DAB"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hr</w:t>
            </w:r>
            <w:proofErr w:type="spellEnd"/>
          </w:p>
        </w:tc>
        <w:tc>
          <w:tcPr>
            <w:tcW w:w="1380" w:type="dxa"/>
            <w:noWrap/>
            <w:hideMark/>
          </w:tcPr>
          <w:p w14:paraId="0890857B"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HR</w:t>
            </w:r>
          </w:p>
        </w:tc>
      </w:tr>
      <w:tr w:rsidR="00FD3254" w:rsidRPr="00FD3254" w14:paraId="5891AED8"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3E25B162"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Hungary</w:t>
            </w:r>
          </w:p>
        </w:tc>
        <w:tc>
          <w:tcPr>
            <w:tcW w:w="1320" w:type="dxa"/>
            <w:hideMark/>
          </w:tcPr>
          <w:p w14:paraId="4712DBA6"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Hungarian</w:t>
            </w:r>
          </w:p>
        </w:tc>
        <w:tc>
          <w:tcPr>
            <w:tcW w:w="1520" w:type="dxa"/>
            <w:noWrap/>
            <w:hideMark/>
          </w:tcPr>
          <w:p w14:paraId="398145C6"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hu</w:t>
            </w:r>
            <w:proofErr w:type="spellEnd"/>
          </w:p>
        </w:tc>
        <w:tc>
          <w:tcPr>
            <w:tcW w:w="1380" w:type="dxa"/>
            <w:noWrap/>
            <w:hideMark/>
          </w:tcPr>
          <w:p w14:paraId="2F5E87EF"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HU</w:t>
            </w:r>
          </w:p>
        </w:tc>
      </w:tr>
      <w:tr w:rsidR="00FD3254" w:rsidRPr="00FD3254" w14:paraId="44DC32E7"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7ED7832"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Netherland</w:t>
            </w:r>
          </w:p>
        </w:tc>
        <w:tc>
          <w:tcPr>
            <w:tcW w:w="1320" w:type="dxa"/>
            <w:hideMark/>
          </w:tcPr>
          <w:p w14:paraId="1C290D4D"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Dutch (NL)</w:t>
            </w:r>
          </w:p>
        </w:tc>
        <w:tc>
          <w:tcPr>
            <w:tcW w:w="1520" w:type="dxa"/>
            <w:noWrap/>
            <w:hideMark/>
          </w:tcPr>
          <w:p w14:paraId="6DF01577"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nl</w:t>
            </w:r>
            <w:proofErr w:type="spellEnd"/>
          </w:p>
        </w:tc>
        <w:tc>
          <w:tcPr>
            <w:tcW w:w="1380" w:type="dxa"/>
            <w:noWrap/>
            <w:hideMark/>
          </w:tcPr>
          <w:p w14:paraId="2E7475E9"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NL</w:t>
            </w:r>
          </w:p>
        </w:tc>
      </w:tr>
      <w:tr w:rsidR="00FD3254" w:rsidRPr="00FD3254" w14:paraId="73868800"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4E9997CA"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Norway</w:t>
            </w:r>
          </w:p>
        </w:tc>
        <w:tc>
          <w:tcPr>
            <w:tcW w:w="1320" w:type="dxa"/>
            <w:hideMark/>
          </w:tcPr>
          <w:p w14:paraId="75611259"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Norwegian</w:t>
            </w:r>
          </w:p>
        </w:tc>
        <w:tc>
          <w:tcPr>
            <w:tcW w:w="1520" w:type="dxa"/>
            <w:noWrap/>
            <w:hideMark/>
          </w:tcPr>
          <w:p w14:paraId="2809C4BD"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no</w:t>
            </w:r>
          </w:p>
        </w:tc>
        <w:tc>
          <w:tcPr>
            <w:tcW w:w="1380" w:type="dxa"/>
            <w:noWrap/>
            <w:hideMark/>
          </w:tcPr>
          <w:p w14:paraId="19CD496D"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NO</w:t>
            </w:r>
          </w:p>
        </w:tc>
      </w:tr>
      <w:tr w:rsidR="00FD3254" w:rsidRPr="00FD3254" w14:paraId="201E9561"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0B1C6B0E"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Poland</w:t>
            </w:r>
          </w:p>
        </w:tc>
        <w:tc>
          <w:tcPr>
            <w:tcW w:w="1320" w:type="dxa"/>
            <w:hideMark/>
          </w:tcPr>
          <w:p w14:paraId="5C439FB9"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Polish</w:t>
            </w:r>
          </w:p>
        </w:tc>
        <w:tc>
          <w:tcPr>
            <w:tcW w:w="1520" w:type="dxa"/>
            <w:noWrap/>
            <w:hideMark/>
          </w:tcPr>
          <w:p w14:paraId="2953596B"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pl</w:t>
            </w:r>
            <w:proofErr w:type="spellEnd"/>
          </w:p>
        </w:tc>
        <w:tc>
          <w:tcPr>
            <w:tcW w:w="1380" w:type="dxa"/>
            <w:noWrap/>
            <w:hideMark/>
          </w:tcPr>
          <w:p w14:paraId="7D9A3635"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PL</w:t>
            </w:r>
          </w:p>
        </w:tc>
      </w:tr>
      <w:tr w:rsidR="00FD3254" w:rsidRPr="00FD3254" w14:paraId="2659E49E"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5055631C"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Portugal</w:t>
            </w:r>
          </w:p>
        </w:tc>
        <w:tc>
          <w:tcPr>
            <w:tcW w:w="1320" w:type="dxa"/>
            <w:hideMark/>
          </w:tcPr>
          <w:p w14:paraId="76C7FDD6"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sz w:val="16"/>
                <w:szCs w:val="16"/>
                <w:lang w:val="en-US"/>
              </w:rPr>
            </w:pPr>
            <w:r w:rsidRPr="00FD3254">
              <w:rPr>
                <w:rFonts w:ascii="Verdana" w:hAnsi="Verdana"/>
                <w:b/>
                <w:bCs/>
                <w:i/>
                <w:iCs/>
                <w:sz w:val="16"/>
                <w:szCs w:val="16"/>
                <w:lang w:val="en-US"/>
              </w:rPr>
              <w:t>Portuguese</w:t>
            </w:r>
          </w:p>
        </w:tc>
        <w:tc>
          <w:tcPr>
            <w:tcW w:w="1520" w:type="dxa"/>
            <w:noWrap/>
            <w:hideMark/>
          </w:tcPr>
          <w:p w14:paraId="716204AF"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pt</w:t>
            </w:r>
            <w:proofErr w:type="spellEnd"/>
          </w:p>
        </w:tc>
        <w:tc>
          <w:tcPr>
            <w:tcW w:w="1380" w:type="dxa"/>
            <w:noWrap/>
            <w:hideMark/>
          </w:tcPr>
          <w:p w14:paraId="585A96D9"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PT</w:t>
            </w:r>
          </w:p>
        </w:tc>
      </w:tr>
      <w:tr w:rsidR="00FD3254" w:rsidRPr="00FD3254" w14:paraId="7FE1040F"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1A43672"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Romania</w:t>
            </w:r>
          </w:p>
        </w:tc>
        <w:tc>
          <w:tcPr>
            <w:tcW w:w="1320" w:type="dxa"/>
            <w:hideMark/>
          </w:tcPr>
          <w:p w14:paraId="73C9A454"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Romanian</w:t>
            </w:r>
          </w:p>
        </w:tc>
        <w:tc>
          <w:tcPr>
            <w:tcW w:w="1520" w:type="dxa"/>
            <w:noWrap/>
            <w:hideMark/>
          </w:tcPr>
          <w:p w14:paraId="19B22075"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ro</w:t>
            </w:r>
            <w:proofErr w:type="spellEnd"/>
          </w:p>
        </w:tc>
        <w:tc>
          <w:tcPr>
            <w:tcW w:w="1380" w:type="dxa"/>
            <w:noWrap/>
            <w:hideMark/>
          </w:tcPr>
          <w:p w14:paraId="6193D862"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RO</w:t>
            </w:r>
          </w:p>
        </w:tc>
      </w:tr>
      <w:tr w:rsidR="00FD3254" w:rsidRPr="00FD3254" w14:paraId="01152671"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7665B931"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Russia</w:t>
            </w:r>
          </w:p>
        </w:tc>
        <w:tc>
          <w:tcPr>
            <w:tcW w:w="1320" w:type="dxa"/>
            <w:hideMark/>
          </w:tcPr>
          <w:p w14:paraId="377E95D8"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Russian</w:t>
            </w:r>
          </w:p>
        </w:tc>
        <w:tc>
          <w:tcPr>
            <w:tcW w:w="1520" w:type="dxa"/>
            <w:noWrap/>
            <w:hideMark/>
          </w:tcPr>
          <w:p w14:paraId="0E4761DA"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ru</w:t>
            </w:r>
            <w:proofErr w:type="spellEnd"/>
          </w:p>
        </w:tc>
        <w:tc>
          <w:tcPr>
            <w:tcW w:w="1380" w:type="dxa"/>
            <w:noWrap/>
            <w:hideMark/>
          </w:tcPr>
          <w:p w14:paraId="6381AEA0"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RU</w:t>
            </w:r>
          </w:p>
        </w:tc>
      </w:tr>
      <w:tr w:rsidR="00FD3254" w:rsidRPr="00FD3254" w14:paraId="650D6173"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23706943"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Slovakia</w:t>
            </w:r>
          </w:p>
        </w:tc>
        <w:tc>
          <w:tcPr>
            <w:tcW w:w="1320" w:type="dxa"/>
            <w:hideMark/>
          </w:tcPr>
          <w:p w14:paraId="2A82E943"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Slovak</w:t>
            </w:r>
          </w:p>
        </w:tc>
        <w:tc>
          <w:tcPr>
            <w:tcW w:w="1520" w:type="dxa"/>
            <w:noWrap/>
            <w:hideMark/>
          </w:tcPr>
          <w:p w14:paraId="7B3B7DF9"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sk</w:t>
            </w:r>
            <w:proofErr w:type="spellEnd"/>
          </w:p>
        </w:tc>
        <w:tc>
          <w:tcPr>
            <w:tcW w:w="1380" w:type="dxa"/>
            <w:noWrap/>
            <w:hideMark/>
          </w:tcPr>
          <w:p w14:paraId="345CBEB8"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SK</w:t>
            </w:r>
          </w:p>
        </w:tc>
      </w:tr>
      <w:tr w:rsidR="00FD3254" w:rsidRPr="00FD3254" w14:paraId="2119888A"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4D6052FE"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Serbia</w:t>
            </w:r>
          </w:p>
        </w:tc>
        <w:tc>
          <w:tcPr>
            <w:tcW w:w="1320" w:type="dxa"/>
            <w:hideMark/>
          </w:tcPr>
          <w:p w14:paraId="035CA86D"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Serbian</w:t>
            </w:r>
          </w:p>
        </w:tc>
        <w:tc>
          <w:tcPr>
            <w:tcW w:w="1520" w:type="dxa"/>
            <w:noWrap/>
            <w:hideMark/>
          </w:tcPr>
          <w:p w14:paraId="14B62263"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sr</w:t>
            </w:r>
            <w:proofErr w:type="spellEnd"/>
          </w:p>
        </w:tc>
        <w:tc>
          <w:tcPr>
            <w:tcW w:w="1380" w:type="dxa"/>
            <w:noWrap/>
            <w:hideMark/>
          </w:tcPr>
          <w:p w14:paraId="2A51D9B4"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RS</w:t>
            </w:r>
          </w:p>
        </w:tc>
      </w:tr>
      <w:tr w:rsidR="00FD3254" w:rsidRPr="00FD3254" w14:paraId="68564DFB"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B97C7CF"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Finland</w:t>
            </w:r>
          </w:p>
        </w:tc>
        <w:tc>
          <w:tcPr>
            <w:tcW w:w="1320" w:type="dxa"/>
            <w:hideMark/>
          </w:tcPr>
          <w:p w14:paraId="38D93A73"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Finnish</w:t>
            </w:r>
          </w:p>
        </w:tc>
        <w:tc>
          <w:tcPr>
            <w:tcW w:w="1520" w:type="dxa"/>
            <w:noWrap/>
            <w:hideMark/>
          </w:tcPr>
          <w:p w14:paraId="00A41723"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fi</w:t>
            </w:r>
          </w:p>
        </w:tc>
        <w:tc>
          <w:tcPr>
            <w:tcW w:w="1380" w:type="dxa"/>
            <w:noWrap/>
            <w:hideMark/>
          </w:tcPr>
          <w:p w14:paraId="32184686"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FI</w:t>
            </w:r>
          </w:p>
        </w:tc>
      </w:tr>
      <w:tr w:rsidR="00FD3254" w:rsidRPr="00FD3254" w14:paraId="62F38F52"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51FA9094"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Sweden</w:t>
            </w:r>
          </w:p>
        </w:tc>
        <w:tc>
          <w:tcPr>
            <w:tcW w:w="1320" w:type="dxa"/>
            <w:hideMark/>
          </w:tcPr>
          <w:p w14:paraId="14895FA0"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Swedish(SV)</w:t>
            </w:r>
          </w:p>
        </w:tc>
        <w:tc>
          <w:tcPr>
            <w:tcW w:w="1520" w:type="dxa"/>
            <w:noWrap/>
            <w:hideMark/>
          </w:tcPr>
          <w:p w14:paraId="75263924"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sv</w:t>
            </w:r>
            <w:proofErr w:type="spellEnd"/>
          </w:p>
        </w:tc>
        <w:tc>
          <w:tcPr>
            <w:tcW w:w="1380" w:type="dxa"/>
            <w:noWrap/>
            <w:hideMark/>
          </w:tcPr>
          <w:p w14:paraId="566B06DF"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SE</w:t>
            </w:r>
          </w:p>
        </w:tc>
      </w:tr>
      <w:tr w:rsidR="00FD3254" w:rsidRPr="00FD3254" w14:paraId="230CB146"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34CE35B9"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United States</w:t>
            </w:r>
          </w:p>
        </w:tc>
        <w:tc>
          <w:tcPr>
            <w:tcW w:w="1320" w:type="dxa"/>
            <w:hideMark/>
          </w:tcPr>
          <w:p w14:paraId="65EFDA7D"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3D9DD6E9"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6B4A78E4"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US</w:t>
            </w:r>
          </w:p>
        </w:tc>
      </w:tr>
      <w:tr w:rsidR="00FD3254" w:rsidRPr="00FD3254" w14:paraId="4D6C2152"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38F99A61"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Australia</w:t>
            </w:r>
          </w:p>
        </w:tc>
        <w:tc>
          <w:tcPr>
            <w:tcW w:w="1320" w:type="dxa"/>
            <w:hideMark/>
          </w:tcPr>
          <w:p w14:paraId="5AA44DCF"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6C49DE7B"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68E8FE2E"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AU</w:t>
            </w:r>
          </w:p>
        </w:tc>
      </w:tr>
      <w:tr w:rsidR="00FD3254" w:rsidRPr="00FD3254" w14:paraId="5BEE139D"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4847353C"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Ireland</w:t>
            </w:r>
          </w:p>
        </w:tc>
        <w:tc>
          <w:tcPr>
            <w:tcW w:w="1320" w:type="dxa"/>
            <w:hideMark/>
          </w:tcPr>
          <w:p w14:paraId="6ED20E98"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0B86C838"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4CBBCE81"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IE</w:t>
            </w:r>
          </w:p>
        </w:tc>
      </w:tr>
      <w:tr w:rsidR="00FD3254" w:rsidRPr="00FD3254" w14:paraId="720361F8"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57734553"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United Kingdom</w:t>
            </w:r>
          </w:p>
        </w:tc>
        <w:tc>
          <w:tcPr>
            <w:tcW w:w="1320" w:type="dxa"/>
            <w:hideMark/>
          </w:tcPr>
          <w:p w14:paraId="7C377271"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762E4B77"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6911FC27"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GB</w:t>
            </w:r>
          </w:p>
        </w:tc>
      </w:tr>
      <w:tr w:rsidR="00FD3254" w:rsidRPr="00FD3254" w14:paraId="3997E86E"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06D26653"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Canada</w:t>
            </w:r>
          </w:p>
        </w:tc>
        <w:tc>
          <w:tcPr>
            <w:tcW w:w="1320" w:type="dxa"/>
            <w:hideMark/>
          </w:tcPr>
          <w:p w14:paraId="50AC421D"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7B7122B5"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3E4D613B"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CA</w:t>
            </w:r>
          </w:p>
        </w:tc>
      </w:tr>
      <w:tr w:rsidR="00FD3254" w:rsidRPr="00FD3254" w14:paraId="6C6A911B"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13BC8F31"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Canada</w:t>
            </w:r>
          </w:p>
        </w:tc>
        <w:tc>
          <w:tcPr>
            <w:tcW w:w="1320" w:type="dxa"/>
            <w:hideMark/>
          </w:tcPr>
          <w:p w14:paraId="43CE0C5D"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French (FR)</w:t>
            </w:r>
          </w:p>
        </w:tc>
        <w:tc>
          <w:tcPr>
            <w:tcW w:w="1520" w:type="dxa"/>
            <w:noWrap/>
            <w:hideMark/>
          </w:tcPr>
          <w:p w14:paraId="52BD2327"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fr</w:t>
            </w:r>
            <w:proofErr w:type="spellEnd"/>
          </w:p>
        </w:tc>
        <w:tc>
          <w:tcPr>
            <w:tcW w:w="1380" w:type="dxa"/>
            <w:noWrap/>
            <w:hideMark/>
          </w:tcPr>
          <w:p w14:paraId="3CFA6111"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CA</w:t>
            </w:r>
          </w:p>
        </w:tc>
      </w:tr>
      <w:tr w:rsidR="00FD3254" w:rsidRPr="00FD3254" w14:paraId="485D6903"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4F4DA109"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China</w:t>
            </w:r>
          </w:p>
        </w:tc>
        <w:tc>
          <w:tcPr>
            <w:tcW w:w="1320" w:type="dxa"/>
            <w:hideMark/>
          </w:tcPr>
          <w:p w14:paraId="7027A338"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3BAD8A17"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0B9759D1"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CN</w:t>
            </w:r>
          </w:p>
        </w:tc>
      </w:tr>
      <w:tr w:rsidR="00FD3254" w:rsidRPr="00FD3254" w14:paraId="2913411E"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429279DF"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China</w:t>
            </w:r>
          </w:p>
        </w:tc>
        <w:tc>
          <w:tcPr>
            <w:tcW w:w="1320" w:type="dxa"/>
            <w:hideMark/>
          </w:tcPr>
          <w:p w14:paraId="085A3B6E"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 xml:space="preserve">Chinese </w:t>
            </w:r>
          </w:p>
        </w:tc>
        <w:tc>
          <w:tcPr>
            <w:tcW w:w="1520" w:type="dxa"/>
            <w:noWrap/>
            <w:hideMark/>
          </w:tcPr>
          <w:p w14:paraId="08A68F28"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zh</w:t>
            </w:r>
            <w:proofErr w:type="spellEnd"/>
          </w:p>
        </w:tc>
        <w:tc>
          <w:tcPr>
            <w:tcW w:w="1380" w:type="dxa"/>
            <w:noWrap/>
            <w:hideMark/>
          </w:tcPr>
          <w:p w14:paraId="78CE9ABD"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CN</w:t>
            </w:r>
          </w:p>
        </w:tc>
      </w:tr>
      <w:tr w:rsidR="00FD3254" w:rsidRPr="00FD3254" w14:paraId="58A5A785"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2B5EA7F"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India</w:t>
            </w:r>
          </w:p>
        </w:tc>
        <w:tc>
          <w:tcPr>
            <w:tcW w:w="1320" w:type="dxa"/>
            <w:hideMark/>
          </w:tcPr>
          <w:p w14:paraId="77F1F8BA"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18DFFBAC"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63C6B1F3"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IN</w:t>
            </w:r>
          </w:p>
        </w:tc>
      </w:tr>
      <w:tr w:rsidR="00FD3254" w:rsidRPr="00FD3254" w14:paraId="55097ACE"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61876E6"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Japan</w:t>
            </w:r>
          </w:p>
        </w:tc>
        <w:tc>
          <w:tcPr>
            <w:tcW w:w="1320" w:type="dxa"/>
            <w:hideMark/>
          </w:tcPr>
          <w:p w14:paraId="539650BC"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48A42DD0"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5D7E6585"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JP</w:t>
            </w:r>
          </w:p>
        </w:tc>
      </w:tr>
      <w:tr w:rsidR="00FD3254" w:rsidRPr="00FD3254" w14:paraId="46143EFA"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67B9025B"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Japan</w:t>
            </w:r>
          </w:p>
        </w:tc>
        <w:tc>
          <w:tcPr>
            <w:tcW w:w="1320" w:type="dxa"/>
            <w:hideMark/>
          </w:tcPr>
          <w:p w14:paraId="3F9C4EE0"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Japanese</w:t>
            </w:r>
          </w:p>
        </w:tc>
        <w:tc>
          <w:tcPr>
            <w:tcW w:w="1520" w:type="dxa"/>
            <w:noWrap/>
            <w:hideMark/>
          </w:tcPr>
          <w:p w14:paraId="6A8ABDD7"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ja</w:t>
            </w:r>
          </w:p>
        </w:tc>
        <w:tc>
          <w:tcPr>
            <w:tcW w:w="1380" w:type="dxa"/>
            <w:noWrap/>
            <w:hideMark/>
          </w:tcPr>
          <w:p w14:paraId="67A1D278"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JP</w:t>
            </w:r>
          </w:p>
        </w:tc>
      </w:tr>
      <w:tr w:rsidR="00FD3254" w:rsidRPr="00FD3254" w14:paraId="21B09A61"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11C0E08E"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Malaysia</w:t>
            </w:r>
          </w:p>
        </w:tc>
        <w:tc>
          <w:tcPr>
            <w:tcW w:w="1320" w:type="dxa"/>
            <w:hideMark/>
          </w:tcPr>
          <w:p w14:paraId="2F7351FF"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761D7621"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6349CFAA"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MY</w:t>
            </w:r>
          </w:p>
        </w:tc>
      </w:tr>
      <w:tr w:rsidR="00FD3254" w:rsidRPr="00FD3254" w14:paraId="2F13EBF3"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0F1F4B1D"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Malaysia</w:t>
            </w:r>
          </w:p>
        </w:tc>
        <w:tc>
          <w:tcPr>
            <w:tcW w:w="1320" w:type="dxa"/>
            <w:hideMark/>
          </w:tcPr>
          <w:p w14:paraId="3E916323"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Malaysian</w:t>
            </w:r>
          </w:p>
        </w:tc>
        <w:tc>
          <w:tcPr>
            <w:tcW w:w="1520" w:type="dxa"/>
            <w:noWrap/>
            <w:hideMark/>
          </w:tcPr>
          <w:p w14:paraId="6A951A1E"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ms</w:t>
            </w:r>
            <w:proofErr w:type="spellEnd"/>
          </w:p>
        </w:tc>
        <w:tc>
          <w:tcPr>
            <w:tcW w:w="1380" w:type="dxa"/>
            <w:noWrap/>
            <w:hideMark/>
          </w:tcPr>
          <w:p w14:paraId="7517DA05"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MY</w:t>
            </w:r>
          </w:p>
        </w:tc>
      </w:tr>
      <w:tr w:rsidR="00FD3254" w:rsidRPr="00FD3254" w14:paraId="01DB32F4"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2A4FA61D"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Singapore</w:t>
            </w:r>
          </w:p>
        </w:tc>
        <w:tc>
          <w:tcPr>
            <w:tcW w:w="1320" w:type="dxa"/>
            <w:hideMark/>
          </w:tcPr>
          <w:p w14:paraId="4CA48266"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5E2B510E"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3ED1634C"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SG</w:t>
            </w:r>
          </w:p>
        </w:tc>
      </w:tr>
      <w:tr w:rsidR="00FD3254" w:rsidRPr="00FD3254" w14:paraId="7F6DB9EC"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513E7409"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South Korea</w:t>
            </w:r>
          </w:p>
        </w:tc>
        <w:tc>
          <w:tcPr>
            <w:tcW w:w="1320" w:type="dxa"/>
            <w:hideMark/>
          </w:tcPr>
          <w:p w14:paraId="63F65C5B"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7D41ECCA"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65260A80"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KR</w:t>
            </w:r>
          </w:p>
        </w:tc>
      </w:tr>
      <w:tr w:rsidR="00FD3254" w:rsidRPr="00FD3254" w14:paraId="16CB887F"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2F828261"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South Korea</w:t>
            </w:r>
          </w:p>
        </w:tc>
        <w:tc>
          <w:tcPr>
            <w:tcW w:w="1320" w:type="dxa"/>
            <w:hideMark/>
          </w:tcPr>
          <w:p w14:paraId="3CD08F97"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Korean</w:t>
            </w:r>
          </w:p>
        </w:tc>
        <w:tc>
          <w:tcPr>
            <w:tcW w:w="1520" w:type="dxa"/>
            <w:noWrap/>
            <w:hideMark/>
          </w:tcPr>
          <w:p w14:paraId="28217138"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ko</w:t>
            </w:r>
            <w:proofErr w:type="spellEnd"/>
          </w:p>
        </w:tc>
        <w:tc>
          <w:tcPr>
            <w:tcW w:w="1380" w:type="dxa"/>
            <w:noWrap/>
            <w:hideMark/>
          </w:tcPr>
          <w:p w14:paraId="26013142"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KR</w:t>
            </w:r>
          </w:p>
        </w:tc>
      </w:tr>
      <w:tr w:rsidR="00FD3254" w:rsidRPr="00FD3254" w14:paraId="1868DA65" w14:textId="77777777" w:rsidTr="0099147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1940299C"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Thailand</w:t>
            </w:r>
          </w:p>
        </w:tc>
        <w:tc>
          <w:tcPr>
            <w:tcW w:w="1320" w:type="dxa"/>
            <w:hideMark/>
          </w:tcPr>
          <w:p w14:paraId="4D89055C" w14:textId="77777777" w:rsidR="00FD3254" w:rsidRPr="00FD3254" w:rsidRDefault="00FD3254" w:rsidP="00FD3254">
            <w:pPr>
              <w:cnfStyle w:val="000000100000" w:firstRow="0" w:lastRow="0" w:firstColumn="0" w:lastColumn="0" w:oddVBand="0" w:evenVBand="0" w:oddHBand="1" w:evenHBand="0"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English</w:t>
            </w:r>
          </w:p>
        </w:tc>
        <w:tc>
          <w:tcPr>
            <w:tcW w:w="1520" w:type="dxa"/>
            <w:noWrap/>
            <w:hideMark/>
          </w:tcPr>
          <w:p w14:paraId="1C9F8366"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en</w:t>
            </w:r>
            <w:proofErr w:type="spellEnd"/>
          </w:p>
        </w:tc>
        <w:tc>
          <w:tcPr>
            <w:tcW w:w="1380" w:type="dxa"/>
            <w:noWrap/>
            <w:hideMark/>
          </w:tcPr>
          <w:p w14:paraId="2E80A5E4" w14:textId="77777777" w:rsidR="00FD3254" w:rsidRPr="00FD3254" w:rsidRDefault="00FD3254" w:rsidP="00FD3254">
            <w:pPr>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TH</w:t>
            </w:r>
          </w:p>
        </w:tc>
      </w:tr>
      <w:tr w:rsidR="00FD3254" w:rsidRPr="00FD3254" w14:paraId="7EC3D65E" w14:textId="77777777" w:rsidTr="0099147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40" w:type="dxa"/>
            <w:hideMark/>
          </w:tcPr>
          <w:p w14:paraId="098F21DF" w14:textId="77777777" w:rsidR="00FD3254" w:rsidRPr="00FD3254" w:rsidRDefault="00FD3254" w:rsidP="00FD3254">
            <w:pPr>
              <w:rPr>
                <w:rFonts w:ascii="Verdana" w:hAnsi="Verdana"/>
                <w:color w:val="000000"/>
                <w:sz w:val="16"/>
                <w:szCs w:val="16"/>
                <w:lang w:val="en-US"/>
              </w:rPr>
            </w:pPr>
            <w:r w:rsidRPr="00FD3254">
              <w:rPr>
                <w:rFonts w:ascii="Verdana" w:hAnsi="Verdana"/>
                <w:color w:val="000000"/>
                <w:sz w:val="16"/>
                <w:szCs w:val="16"/>
                <w:lang w:val="en-US"/>
              </w:rPr>
              <w:t>Thailand</w:t>
            </w:r>
          </w:p>
        </w:tc>
        <w:tc>
          <w:tcPr>
            <w:tcW w:w="1320" w:type="dxa"/>
            <w:hideMark/>
          </w:tcPr>
          <w:p w14:paraId="53131EEF" w14:textId="77777777" w:rsidR="00FD3254" w:rsidRPr="00FD3254" w:rsidRDefault="00FD3254" w:rsidP="00FD3254">
            <w:pPr>
              <w:cnfStyle w:val="000000010000" w:firstRow="0" w:lastRow="0" w:firstColumn="0" w:lastColumn="0" w:oddVBand="0" w:evenVBand="0" w:oddHBand="0" w:evenHBand="1" w:firstRowFirstColumn="0" w:firstRowLastColumn="0" w:lastRowFirstColumn="0" w:lastRowLastColumn="0"/>
              <w:rPr>
                <w:rFonts w:ascii="Verdana" w:hAnsi="Verdana"/>
                <w:b/>
                <w:bCs/>
                <w:i/>
                <w:iCs/>
                <w:color w:val="000000"/>
                <w:sz w:val="16"/>
                <w:szCs w:val="16"/>
                <w:lang w:val="en-US"/>
              </w:rPr>
            </w:pPr>
            <w:r w:rsidRPr="00FD3254">
              <w:rPr>
                <w:rFonts w:ascii="Verdana" w:hAnsi="Verdana"/>
                <w:b/>
                <w:bCs/>
                <w:i/>
                <w:iCs/>
                <w:color w:val="000000"/>
                <w:sz w:val="16"/>
                <w:szCs w:val="16"/>
                <w:lang w:val="en-US"/>
              </w:rPr>
              <w:t>Thai</w:t>
            </w:r>
          </w:p>
        </w:tc>
        <w:tc>
          <w:tcPr>
            <w:tcW w:w="1520" w:type="dxa"/>
            <w:noWrap/>
            <w:hideMark/>
          </w:tcPr>
          <w:p w14:paraId="1F969623"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proofErr w:type="spellStart"/>
            <w:r w:rsidRPr="00FD3254">
              <w:rPr>
                <w:rFonts w:ascii="Verdana" w:hAnsi="Verdana"/>
                <w:color w:val="000000"/>
                <w:sz w:val="16"/>
                <w:szCs w:val="16"/>
                <w:lang w:val="en-US"/>
              </w:rPr>
              <w:t>th</w:t>
            </w:r>
            <w:proofErr w:type="spellEnd"/>
          </w:p>
        </w:tc>
        <w:tc>
          <w:tcPr>
            <w:tcW w:w="1380" w:type="dxa"/>
            <w:noWrap/>
            <w:hideMark/>
          </w:tcPr>
          <w:p w14:paraId="6F0A71FC" w14:textId="77777777" w:rsidR="00FD3254" w:rsidRPr="00FD3254" w:rsidRDefault="00FD3254" w:rsidP="00FD3254">
            <w:pPr>
              <w:jc w:val="center"/>
              <w:cnfStyle w:val="000000010000" w:firstRow="0" w:lastRow="0" w:firstColumn="0" w:lastColumn="0" w:oddVBand="0" w:evenVBand="0" w:oddHBand="0" w:evenHBand="1" w:firstRowFirstColumn="0" w:firstRowLastColumn="0" w:lastRowFirstColumn="0" w:lastRowLastColumn="0"/>
              <w:rPr>
                <w:rFonts w:ascii="Verdana" w:hAnsi="Verdana"/>
                <w:color w:val="000000"/>
                <w:sz w:val="16"/>
                <w:szCs w:val="16"/>
                <w:lang w:val="en-US"/>
              </w:rPr>
            </w:pPr>
            <w:r w:rsidRPr="00FD3254">
              <w:rPr>
                <w:rFonts w:ascii="Verdana" w:hAnsi="Verdana"/>
                <w:color w:val="000000"/>
                <w:sz w:val="16"/>
                <w:szCs w:val="16"/>
                <w:lang w:val="en-US"/>
              </w:rPr>
              <w:t>TH</w:t>
            </w:r>
          </w:p>
        </w:tc>
      </w:tr>
    </w:tbl>
    <w:p w14:paraId="3A03BDDF" w14:textId="77777777" w:rsidR="00FD3254" w:rsidRPr="00FD3254" w:rsidRDefault="00FD3254" w:rsidP="00FD3254">
      <w:pPr>
        <w:pStyle w:val="ListParagraph"/>
        <w:rPr>
          <w:rFonts w:ascii="Verdana" w:hAnsi="Verdana" w:cs="Arial"/>
        </w:rPr>
      </w:pPr>
    </w:p>
    <w:p w14:paraId="3C97F93E" w14:textId="77777777" w:rsidR="00180EAF" w:rsidRPr="00180EAF" w:rsidRDefault="00180EAF" w:rsidP="00180EAF">
      <w:pPr>
        <w:contextualSpacing/>
        <w:rPr>
          <w:rFonts w:ascii="Verdana" w:hAnsi="Verdana"/>
        </w:rPr>
      </w:pPr>
    </w:p>
    <w:p w14:paraId="2D418236" w14:textId="77777777" w:rsidR="00E97CDC" w:rsidRPr="00180EAF" w:rsidRDefault="00F73821" w:rsidP="007D6D18">
      <w:pPr>
        <w:pStyle w:val="ListParagraph"/>
        <w:numPr>
          <w:ilvl w:val="0"/>
          <w:numId w:val="10"/>
        </w:numPr>
        <w:contextualSpacing/>
        <w:rPr>
          <w:rFonts w:ascii="Verdana" w:hAnsi="Verdana"/>
        </w:rPr>
      </w:pPr>
      <w:r w:rsidRPr="004404B0">
        <w:rPr>
          <w:rFonts w:ascii="Verdana" w:hAnsi="Verdana" w:cs="Arial"/>
        </w:rPr>
        <w:t>New header &amp; footer will be developed</w:t>
      </w:r>
      <w:r w:rsidR="00B83D88">
        <w:rPr>
          <w:rFonts w:ascii="Verdana" w:hAnsi="Verdana" w:cs="Arial"/>
        </w:rPr>
        <w:t xml:space="preserve"> based on IKEA style and gu</w:t>
      </w:r>
      <w:r w:rsidR="002D0895">
        <w:rPr>
          <w:rFonts w:ascii="Verdana" w:hAnsi="Verdana" w:cs="Arial"/>
        </w:rPr>
        <w:t>i</w:t>
      </w:r>
      <w:r w:rsidR="00B83D88">
        <w:rPr>
          <w:rFonts w:ascii="Verdana" w:hAnsi="Verdana" w:cs="Arial"/>
        </w:rPr>
        <w:t xml:space="preserve">delines. </w:t>
      </w:r>
    </w:p>
    <w:p w14:paraId="452D1E6B" w14:textId="77777777" w:rsidR="00180EAF" w:rsidRPr="004404B0" w:rsidRDefault="00180EAF" w:rsidP="00180EAF">
      <w:pPr>
        <w:pStyle w:val="ListParagraph"/>
        <w:ind w:left="1800"/>
        <w:contextualSpacing/>
        <w:rPr>
          <w:rFonts w:ascii="Verdana" w:hAnsi="Verdana"/>
        </w:rPr>
      </w:pPr>
    </w:p>
    <w:p w14:paraId="6EF4CFAD" w14:textId="77777777" w:rsidR="00180EAF" w:rsidRPr="00180EAF" w:rsidRDefault="00180EAF" w:rsidP="007D6D18">
      <w:pPr>
        <w:pStyle w:val="ListParagraph"/>
        <w:numPr>
          <w:ilvl w:val="0"/>
          <w:numId w:val="10"/>
        </w:numPr>
        <w:contextualSpacing/>
        <w:rPr>
          <w:rFonts w:ascii="Verdana" w:hAnsi="Verdana"/>
        </w:rPr>
      </w:pPr>
      <w:r>
        <w:rPr>
          <w:rFonts w:ascii="Verdana" w:hAnsi="Verdana" w:cs="Arial"/>
        </w:rPr>
        <w:t xml:space="preserve">Russia will have an own JST microsite </w:t>
      </w:r>
      <w:r w:rsidR="00015E9B">
        <w:rPr>
          <w:rFonts w:ascii="Verdana" w:hAnsi="Verdana" w:cs="Arial"/>
        </w:rPr>
        <w:t>web design</w:t>
      </w:r>
      <w:r>
        <w:rPr>
          <w:rFonts w:ascii="Verdana" w:hAnsi="Verdana" w:cs="Arial"/>
        </w:rPr>
        <w:t xml:space="preserve"> to hide Kenexa links “Advanced Search” and “Log in” from people entering IKEA.RU. </w:t>
      </w:r>
    </w:p>
    <w:p w14:paraId="40D013C3" w14:textId="77777777" w:rsidR="00180EAF" w:rsidRPr="00180EAF" w:rsidRDefault="00180EAF" w:rsidP="00180EAF">
      <w:pPr>
        <w:pStyle w:val="ListParagraph"/>
        <w:rPr>
          <w:rFonts w:ascii="Verdana" w:hAnsi="Verdana" w:cs="Arial"/>
        </w:rPr>
      </w:pPr>
    </w:p>
    <w:p w14:paraId="0992F9AF" w14:textId="77777777" w:rsidR="00180EAF" w:rsidRPr="00180EAF" w:rsidRDefault="00180EAF" w:rsidP="00180EAF">
      <w:pPr>
        <w:pStyle w:val="ListParagraph"/>
        <w:numPr>
          <w:ilvl w:val="0"/>
          <w:numId w:val="10"/>
        </w:numPr>
        <w:contextualSpacing/>
        <w:rPr>
          <w:rFonts w:ascii="Verdana" w:hAnsi="Verdana"/>
        </w:rPr>
      </w:pPr>
      <w:r>
        <w:rPr>
          <w:rFonts w:ascii="Verdana" w:hAnsi="Verdana" w:cs="Arial"/>
        </w:rPr>
        <w:t xml:space="preserve">Russia will have an own JST microsite </w:t>
      </w:r>
      <w:proofErr w:type="spellStart"/>
      <w:r>
        <w:rPr>
          <w:rFonts w:ascii="Verdana" w:hAnsi="Verdana" w:cs="Arial"/>
        </w:rPr>
        <w:t>webdesign</w:t>
      </w:r>
      <w:proofErr w:type="spellEnd"/>
      <w:r>
        <w:rPr>
          <w:rFonts w:ascii="Verdana" w:hAnsi="Verdana" w:cs="Arial"/>
        </w:rPr>
        <w:t xml:space="preserve"> to hide Kenexa Action buttons “Save to basket” and “Create Search Agent” from people entering IKEA.RU. </w:t>
      </w:r>
    </w:p>
    <w:p w14:paraId="668159E1" w14:textId="77777777" w:rsidR="00180EAF" w:rsidRPr="00B83D88" w:rsidRDefault="00180EAF" w:rsidP="00B83D88">
      <w:pPr>
        <w:pStyle w:val="ListParagraph"/>
        <w:rPr>
          <w:rFonts w:ascii="Verdana" w:hAnsi="Verdana"/>
        </w:rPr>
      </w:pPr>
    </w:p>
    <w:p w14:paraId="0B620C7F" w14:textId="77777777" w:rsidR="00F73821" w:rsidRPr="00B83D88" w:rsidRDefault="00B83D88" w:rsidP="00B83D88">
      <w:pPr>
        <w:pStyle w:val="ListParagraph"/>
        <w:numPr>
          <w:ilvl w:val="0"/>
          <w:numId w:val="10"/>
        </w:numPr>
        <w:contextualSpacing/>
        <w:rPr>
          <w:rFonts w:ascii="Verdana" w:hAnsi="Verdana"/>
        </w:rPr>
      </w:pPr>
      <w:r>
        <w:rPr>
          <w:rFonts w:ascii="Verdana" w:hAnsi="Verdana" w:cs="Arial"/>
        </w:rPr>
        <w:t xml:space="preserve">All Talent Gateways will stay as is. When the Full Job Description is viewed the candidate is already on the Gateway that is controlled by Kenexa. For Russian Jobs this also means the </w:t>
      </w:r>
      <w:r w:rsidR="000013BA" w:rsidRPr="004404B0">
        <w:rPr>
          <w:rFonts w:ascii="Verdana" w:hAnsi="Verdana" w:cs="Arial"/>
        </w:rPr>
        <w:t xml:space="preserve">Avnet redirection will </w:t>
      </w:r>
      <w:r>
        <w:rPr>
          <w:rFonts w:ascii="Verdana" w:hAnsi="Verdana" w:cs="Arial"/>
        </w:rPr>
        <w:t xml:space="preserve">kick in. </w:t>
      </w:r>
    </w:p>
    <w:p w14:paraId="4B860C00" w14:textId="77777777" w:rsidR="00B83D88" w:rsidRPr="00B83D88" w:rsidRDefault="00B83D88" w:rsidP="00B83D88">
      <w:pPr>
        <w:pStyle w:val="ListParagraph"/>
        <w:rPr>
          <w:rFonts w:ascii="Verdana" w:hAnsi="Verdana"/>
        </w:rPr>
      </w:pPr>
    </w:p>
    <w:p w14:paraId="708727C0" w14:textId="77777777" w:rsidR="00B83D88" w:rsidRPr="00B83D88" w:rsidRDefault="00B83D88" w:rsidP="00B83D88">
      <w:pPr>
        <w:pStyle w:val="ListParagraph"/>
        <w:numPr>
          <w:ilvl w:val="0"/>
          <w:numId w:val="10"/>
        </w:numPr>
        <w:contextualSpacing/>
        <w:rPr>
          <w:rFonts w:ascii="Verdana" w:hAnsi="Verdana"/>
        </w:rPr>
      </w:pPr>
      <w:r>
        <w:rPr>
          <w:rFonts w:ascii="Verdana" w:hAnsi="Verdana" w:cs="Arial"/>
        </w:rPr>
        <w:t xml:space="preserve">Keyword search is able to search within the full </w:t>
      </w:r>
      <w:commentRangeStart w:id="277"/>
      <w:r>
        <w:rPr>
          <w:rFonts w:ascii="Verdana" w:hAnsi="Verdana" w:cs="Arial"/>
        </w:rPr>
        <w:t xml:space="preserve">Microsite </w:t>
      </w:r>
      <w:commentRangeEnd w:id="277"/>
      <w:r w:rsidR="00CC5100">
        <w:rPr>
          <w:rStyle w:val="CommentReference"/>
          <w:rFonts w:ascii="Century Schoolbook" w:eastAsia="Times New Roman" w:hAnsi="Century Schoolbook"/>
          <w:lang w:eastAsia="en-US"/>
        </w:rPr>
        <w:commentReference w:id="277"/>
      </w:r>
      <w:r>
        <w:rPr>
          <w:rFonts w:ascii="Verdana" w:hAnsi="Verdana" w:cs="Arial"/>
        </w:rPr>
        <w:t>Database, including Job title, Job Description, Country, Location, Work Area, Language</w:t>
      </w:r>
    </w:p>
    <w:p w14:paraId="0C0CE318" w14:textId="77777777" w:rsidR="00B83D88" w:rsidRPr="00B83D88" w:rsidRDefault="00B83D88" w:rsidP="00B83D88">
      <w:pPr>
        <w:pStyle w:val="ListParagraph"/>
        <w:rPr>
          <w:rFonts w:ascii="Verdana" w:hAnsi="Verdana" w:cs="Arial"/>
        </w:rPr>
      </w:pPr>
    </w:p>
    <w:p w14:paraId="6570CA63" w14:textId="2F92E5BA" w:rsidR="00451AAA" w:rsidRPr="00451AAA" w:rsidRDefault="0099786D" w:rsidP="00B83D88">
      <w:pPr>
        <w:pStyle w:val="ListParagraph"/>
        <w:numPr>
          <w:ilvl w:val="0"/>
          <w:numId w:val="10"/>
        </w:numPr>
        <w:contextualSpacing/>
        <w:rPr>
          <w:rFonts w:ascii="Verdana" w:hAnsi="Verdana"/>
        </w:rPr>
      </w:pPr>
      <w:r w:rsidRPr="00B83D88">
        <w:rPr>
          <w:rFonts w:ascii="Verdana" w:hAnsi="Verdana" w:cs="Arial"/>
        </w:rPr>
        <w:t xml:space="preserve"> </w:t>
      </w:r>
      <w:r w:rsidR="00B83D88">
        <w:rPr>
          <w:rFonts w:ascii="Verdana" w:hAnsi="Verdana" w:cs="Arial"/>
        </w:rPr>
        <w:t xml:space="preserve">The </w:t>
      </w:r>
      <w:commentRangeStart w:id="278"/>
      <w:r w:rsidR="00B83D88">
        <w:rPr>
          <w:rFonts w:ascii="Verdana" w:hAnsi="Verdana" w:cs="Arial"/>
        </w:rPr>
        <w:t xml:space="preserve">Microsite Data Base </w:t>
      </w:r>
      <w:commentRangeEnd w:id="278"/>
      <w:r w:rsidR="00CC5100">
        <w:rPr>
          <w:rStyle w:val="CommentReference"/>
          <w:rFonts w:ascii="Century Schoolbook" w:eastAsia="Times New Roman" w:hAnsi="Century Schoolbook"/>
          <w:lang w:eastAsia="en-US"/>
        </w:rPr>
        <w:commentReference w:id="278"/>
      </w:r>
      <w:r w:rsidR="00B83D88">
        <w:rPr>
          <w:rFonts w:ascii="Verdana" w:hAnsi="Verdana" w:cs="Arial"/>
        </w:rPr>
        <w:t xml:space="preserve">includes Job Title, Job Description, Country, Location, Work Area, Language and </w:t>
      </w:r>
      <w:del w:id="279" w:author="Nha-Tien Nguyen" w:date="2016-09-02T10:54:00Z">
        <w:r w:rsidR="00B83D88" w:rsidDel="00CC5100">
          <w:rPr>
            <w:rFonts w:ascii="Verdana" w:hAnsi="Verdana" w:cs="Arial"/>
          </w:rPr>
          <w:delText xml:space="preserve">Part Time/ Full time </w:delText>
        </w:r>
      </w:del>
      <w:ins w:id="280" w:author="Nha-Tien Nguyen" w:date="2016-09-02T10:54:00Z">
        <w:r w:rsidR="00CC5100">
          <w:rPr>
            <w:rFonts w:ascii="Verdana" w:hAnsi="Verdana" w:cs="Arial"/>
          </w:rPr>
          <w:t xml:space="preserve">Job type </w:t>
        </w:r>
      </w:ins>
      <w:r w:rsidR="00B83D88">
        <w:rPr>
          <w:rFonts w:ascii="Verdana" w:hAnsi="Verdana" w:cs="Arial"/>
        </w:rPr>
        <w:t xml:space="preserve">information. </w:t>
      </w:r>
      <w:r w:rsidR="00451AAA">
        <w:rPr>
          <w:rFonts w:ascii="Verdana" w:hAnsi="Verdana" w:cs="Arial"/>
        </w:rPr>
        <w:t xml:space="preserve">All </w:t>
      </w:r>
      <w:proofErr w:type="spellStart"/>
      <w:r w:rsidR="00451AAA">
        <w:rPr>
          <w:rFonts w:ascii="Verdana" w:hAnsi="Verdana" w:cs="Arial"/>
        </w:rPr>
        <w:t>Infos</w:t>
      </w:r>
      <w:proofErr w:type="spellEnd"/>
      <w:r w:rsidR="00451AAA">
        <w:rPr>
          <w:rFonts w:ascii="Verdana" w:hAnsi="Verdana" w:cs="Arial"/>
        </w:rPr>
        <w:t xml:space="preserve"> are taken </w:t>
      </w:r>
      <w:commentRangeStart w:id="281"/>
      <w:r w:rsidR="00451AAA" w:rsidRPr="00CC5100">
        <w:rPr>
          <w:rFonts w:ascii="Verdana" w:hAnsi="Verdana" w:cs="Arial"/>
          <w:highlight w:val="yellow"/>
          <w:rPrChange w:id="282" w:author="Nha-Tien Nguyen" w:date="2016-09-02T10:56:00Z">
            <w:rPr>
              <w:rFonts w:ascii="Verdana" w:hAnsi="Verdana" w:cs="Arial"/>
            </w:rPr>
          </w:rPrChange>
        </w:rPr>
        <w:t xml:space="preserve">via APIs calling Kenexa </w:t>
      </w:r>
      <w:proofErr w:type="spellStart"/>
      <w:r w:rsidR="00451AAA" w:rsidRPr="00CC5100">
        <w:rPr>
          <w:rFonts w:ascii="Verdana" w:hAnsi="Verdana" w:cs="Arial"/>
          <w:highlight w:val="yellow"/>
          <w:rPrChange w:id="283" w:author="Nha-Tien Nguyen" w:date="2016-09-02T10:56:00Z">
            <w:rPr>
              <w:rFonts w:ascii="Verdana" w:hAnsi="Verdana" w:cs="Arial"/>
            </w:rPr>
          </w:rPrChange>
        </w:rPr>
        <w:t>Brasssring</w:t>
      </w:r>
      <w:proofErr w:type="spellEnd"/>
      <w:r w:rsidR="00451AAA" w:rsidRPr="00CC5100">
        <w:rPr>
          <w:rFonts w:ascii="Verdana" w:hAnsi="Verdana" w:cs="Arial"/>
          <w:highlight w:val="yellow"/>
          <w:rPrChange w:id="284" w:author="Nha-Tien Nguyen" w:date="2016-09-02T10:56:00Z">
            <w:rPr>
              <w:rFonts w:ascii="Verdana" w:hAnsi="Verdana" w:cs="Arial"/>
            </w:rPr>
          </w:rPrChange>
        </w:rPr>
        <w:t xml:space="preserve"> on non-Russian and Russian gateway</w:t>
      </w:r>
      <w:commentRangeEnd w:id="281"/>
      <w:r w:rsidR="00CC5100">
        <w:rPr>
          <w:rStyle w:val="CommentReference"/>
          <w:rFonts w:ascii="Century Schoolbook" w:eastAsia="Times New Roman" w:hAnsi="Century Schoolbook"/>
          <w:lang w:eastAsia="en-US"/>
        </w:rPr>
        <w:commentReference w:id="281"/>
      </w:r>
      <w:r w:rsidR="00451AAA" w:rsidRPr="00CC5100">
        <w:rPr>
          <w:rFonts w:ascii="Verdana" w:hAnsi="Verdana" w:cs="Arial"/>
          <w:highlight w:val="yellow"/>
          <w:rPrChange w:id="285" w:author="Nha-Tien Nguyen" w:date="2016-09-02T10:56:00Z">
            <w:rPr>
              <w:rFonts w:ascii="Verdana" w:hAnsi="Verdana" w:cs="Arial"/>
            </w:rPr>
          </w:rPrChange>
        </w:rPr>
        <w:t>.</w:t>
      </w:r>
    </w:p>
    <w:p w14:paraId="33111A6C" w14:textId="77777777" w:rsidR="00451AAA" w:rsidRPr="00451AAA" w:rsidRDefault="00451AAA" w:rsidP="00451AAA">
      <w:pPr>
        <w:pStyle w:val="ListParagraph"/>
        <w:rPr>
          <w:rFonts w:ascii="Verdana" w:hAnsi="Verdana" w:cs="Arial"/>
        </w:rPr>
      </w:pPr>
    </w:p>
    <w:p w14:paraId="322F6EA3" w14:textId="51458963" w:rsidR="0099786D" w:rsidRDefault="00B26B06" w:rsidP="00B83D88">
      <w:pPr>
        <w:pStyle w:val="ListParagraph"/>
        <w:numPr>
          <w:ilvl w:val="0"/>
          <w:numId w:val="10"/>
        </w:numPr>
        <w:contextualSpacing/>
        <w:rPr>
          <w:rFonts w:ascii="Verdana" w:hAnsi="Verdana"/>
        </w:rPr>
      </w:pPr>
      <w:ins w:id="286" w:author="Nha-Tien Nguyen" w:date="2016-09-02T11:01:00Z">
        <w:r>
          <w:rPr>
            <w:rFonts w:ascii="Verdana" w:hAnsi="Verdana"/>
          </w:rPr>
          <w:t xml:space="preserve"> </w:t>
        </w:r>
      </w:ins>
      <w:r w:rsidR="00451AAA">
        <w:rPr>
          <w:rFonts w:ascii="Verdana" w:hAnsi="Verdana"/>
        </w:rPr>
        <w:t xml:space="preserve">The JST Microsite is differentiating between Internal and External Usage and has different Gateways connected to the </w:t>
      </w:r>
      <w:proofErr w:type="spellStart"/>
      <w:r w:rsidR="00451AAA">
        <w:rPr>
          <w:rFonts w:ascii="Verdana" w:hAnsi="Verdana"/>
        </w:rPr>
        <w:t>Datebases</w:t>
      </w:r>
      <w:proofErr w:type="spellEnd"/>
    </w:p>
    <w:p w14:paraId="60B42F0A" w14:textId="77777777" w:rsidR="0085616E" w:rsidRDefault="0085616E">
      <w:pPr>
        <w:pStyle w:val="ListParagraph"/>
        <w:rPr>
          <w:rFonts w:ascii="Verdana" w:hAnsi="Verdana"/>
        </w:rPr>
      </w:pPr>
    </w:p>
    <w:p w14:paraId="7B7D8BF0" w14:textId="0E7FA0B9" w:rsidR="00BD2AA6" w:rsidRPr="00E76413" w:rsidRDefault="00B26B06" w:rsidP="00B83D88">
      <w:pPr>
        <w:pStyle w:val="ListParagraph"/>
        <w:numPr>
          <w:ilvl w:val="0"/>
          <w:numId w:val="10"/>
        </w:numPr>
        <w:contextualSpacing/>
        <w:rPr>
          <w:rFonts w:ascii="Verdana" w:hAnsi="Verdana"/>
        </w:rPr>
      </w:pPr>
      <w:ins w:id="287" w:author="Nha-Tien Nguyen" w:date="2016-09-02T11:01:00Z">
        <w:r>
          <w:rPr>
            <w:rFonts w:ascii="Verdana" w:hAnsi="Verdana"/>
          </w:rPr>
          <w:t xml:space="preserve"> </w:t>
        </w:r>
      </w:ins>
      <w:ins w:id="288" w:author="Nha-Tien Nguyen" w:date="2016-09-02T10:57:00Z">
        <w:r>
          <w:rPr>
            <w:rFonts w:ascii="Verdana" w:hAnsi="Verdana"/>
          </w:rPr>
          <w:t xml:space="preserve">By clicking on </w:t>
        </w:r>
      </w:ins>
      <w:ins w:id="289" w:author="Nha-Tien Nguyen" w:date="2016-09-02T10:58:00Z">
        <w:r>
          <w:rPr>
            <w:rFonts w:ascii="Verdana" w:hAnsi="Verdana"/>
          </w:rPr>
          <w:t xml:space="preserve">‘Back to </w:t>
        </w:r>
        <w:proofErr w:type="spellStart"/>
        <w:r>
          <w:rPr>
            <w:rFonts w:ascii="Verdana" w:hAnsi="Verdana"/>
          </w:rPr>
          <w:t>Jobsearch</w:t>
        </w:r>
        <w:proofErr w:type="spellEnd"/>
        <w:r>
          <w:rPr>
            <w:rFonts w:ascii="Verdana" w:hAnsi="Verdana"/>
          </w:rPr>
          <w:t>’ the</w:t>
        </w:r>
      </w:ins>
      <w:del w:id="290" w:author="Nha-Tien Nguyen" w:date="2016-09-02T10:58:00Z">
        <w:r w:rsidR="00295D3D" w:rsidRPr="00E76413" w:rsidDel="00B26B06">
          <w:rPr>
            <w:rFonts w:ascii="Verdana" w:hAnsi="Verdana"/>
          </w:rPr>
          <w:delText>Back button and</w:delText>
        </w:r>
      </w:del>
      <w:r w:rsidR="00295D3D" w:rsidRPr="00E76413">
        <w:rPr>
          <w:rFonts w:ascii="Verdana" w:hAnsi="Verdana"/>
        </w:rPr>
        <w:t xml:space="preserve"> </w:t>
      </w:r>
      <w:ins w:id="291" w:author="Nha-Tien Nguyen" w:date="2016-09-02T10:58:00Z">
        <w:r>
          <w:rPr>
            <w:rFonts w:ascii="Verdana" w:hAnsi="Verdana"/>
          </w:rPr>
          <w:t xml:space="preserve">job </w:t>
        </w:r>
      </w:ins>
      <w:r w:rsidR="00295D3D" w:rsidRPr="00E76413">
        <w:rPr>
          <w:rFonts w:ascii="Verdana" w:hAnsi="Verdana"/>
        </w:rPr>
        <w:t>search results are still displayed</w:t>
      </w:r>
      <w:ins w:id="292" w:author="Nha-Tien Nguyen" w:date="2016-09-02T10:58:00Z">
        <w:r>
          <w:rPr>
            <w:rFonts w:ascii="Verdana" w:hAnsi="Verdana"/>
          </w:rPr>
          <w:t xml:space="preserve"> (no need to re-enter the job </w:t>
        </w:r>
      </w:ins>
      <w:ins w:id="293" w:author="Nha-Tien Nguyen" w:date="2016-09-02T10:59:00Z">
        <w:r>
          <w:rPr>
            <w:rFonts w:ascii="Verdana" w:hAnsi="Verdana"/>
          </w:rPr>
          <w:t xml:space="preserve">search </w:t>
        </w:r>
      </w:ins>
      <w:proofErr w:type="spellStart"/>
      <w:ins w:id="294" w:author="Nha-Tien Nguyen" w:date="2016-09-02T10:58:00Z">
        <w:r>
          <w:rPr>
            <w:rFonts w:ascii="Verdana" w:hAnsi="Verdana"/>
          </w:rPr>
          <w:t>criteria</w:t>
        </w:r>
      </w:ins>
      <w:ins w:id="295" w:author="Nha-Tien Nguyen" w:date="2016-09-02T10:59:00Z">
        <w:r>
          <w:rPr>
            <w:rFonts w:ascii="Verdana" w:hAnsi="Verdana"/>
          </w:rPr>
          <w:t>s</w:t>
        </w:r>
      </w:ins>
      <w:proofErr w:type="spellEnd"/>
      <w:ins w:id="296" w:author="Nha-Tien Nguyen" w:date="2016-09-02T10:58:00Z">
        <w:r>
          <w:rPr>
            <w:rFonts w:ascii="Verdana" w:hAnsi="Verdana"/>
          </w:rPr>
          <w:t>).</w:t>
        </w:r>
      </w:ins>
    </w:p>
    <w:p w14:paraId="1A6E7951" w14:textId="77777777" w:rsidR="0085616E" w:rsidRDefault="0085616E">
      <w:pPr>
        <w:pStyle w:val="ListParagraph"/>
        <w:rPr>
          <w:rFonts w:ascii="Verdana" w:hAnsi="Verdana"/>
        </w:rPr>
      </w:pPr>
    </w:p>
    <w:p w14:paraId="1B30C71C" w14:textId="789BDD24" w:rsidR="00BD2AA6" w:rsidRDefault="00B26B06" w:rsidP="00E76413">
      <w:pPr>
        <w:pStyle w:val="ListParagraph"/>
        <w:numPr>
          <w:ilvl w:val="0"/>
          <w:numId w:val="10"/>
        </w:numPr>
        <w:contextualSpacing/>
        <w:rPr>
          <w:ins w:id="297" w:author="Nha-Tien Nguyen" w:date="2016-09-02T11:00:00Z"/>
          <w:rFonts w:ascii="Verdana" w:hAnsi="Verdana"/>
        </w:rPr>
      </w:pPr>
      <w:ins w:id="298" w:author="Nha-Tien Nguyen" w:date="2016-09-02T11:00:00Z">
        <w:r>
          <w:rPr>
            <w:rFonts w:ascii="Verdana" w:hAnsi="Verdana"/>
          </w:rPr>
          <w:t xml:space="preserve"> </w:t>
        </w:r>
      </w:ins>
      <w:r w:rsidR="00295D3D" w:rsidRPr="00E76413">
        <w:rPr>
          <w:rFonts w:ascii="Verdana" w:hAnsi="Verdana"/>
        </w:rPr>
        <w:t>Pop up for job description for ‘Close’ and ‘Continue’ and navigate back and forth</w:t>
      </w:r>
      <w:ins w:id="299" w:author="Nha-Tien Nguyen" w:date="2016-09-02T11:00:00Z">
        <w:r>
          <w:rPr>
            <w:rFonts w:ascii="Verdana" w:hAnsi="Verdana"/>
          </w:rPr>
          <w:t>.</w:t>
        </w:r>
      </w:ins>
    </w:p>
    <w:p w14:paraId="64CB89C5" w14:textId="77777777" w:rsidR="00B26B06" w:rsidRPr="00B26B06" w:rsidRDefault="00B26B06" w:rsidP="00B26B06">
      <w:pPr>
        <w:pStyle w:val="ListParagraph"/>
        <w:rPr>
          <w:ins w:id="300" w:author="Nha-Tien Nguyen" w:date="2016-09-02T11:00:00Z"/>
          <w:rFonts w:ascii="Verdana" w:hAnsi="Verdana"/>
          <w:rPrChange w:id="301" w:author="Nha-Tien Nguyen" w:date="2016-09-02T11:00:00Z">
            <w:rPr>
              <w:ins w:id="302" w:author="Nha-Tien Nguyen" w:date="2016-09-02T11:00:00Z"/>
            </w:rPr>
          </w:rPrChange>
        </w:rPr>
        <w:pPrChange w:id="303" w:author="Nha-Tien Nguyen" w:date="2016-09-02T11:00:00Z">
          <w:pPr>
            <w:pStyle w:val="ListParagraph"/>
            <w:numPr>
              <w:numId w:val="10"/>
            </w:numPr>
            <w:ind w:left="1800" w:hanging="360"/>
            <w:contextualSpacing/>
          </w:pPr>
        </w:pPrChange>
      </w:pPr>
    </w:p>
    <w:p w14:paraId="5D717612" w14:textId="25D956BD" w:rsidR="00B26B06" w:rsidRDefault="009002D3" w:rsidP="00E76413">
      <w:pPr>
        <w:pStyle w:val="ListParagraph"/>
        <w:numPr>
          <w:ilvl w:val="0"/>
          <w:numId w:val="10"/>
        </w:numPr>
        <w:contextualSpacing/>
        <w:rPr>
          <w:ins w:id="304" w:author="Nha-Tien Nguyen" w:date="2016-09-02T11:00:00Z"/>
          <w:rFonts w:ascii="Verdana" w:hAnsi="Verdana"/>
        </w:rPr>
      </w:pPr>
      <w:ins w:id="305" w:author="Nha-Tien Nguyen" w:date="2016-09-02T11:00:00Z">
        <w:r>
          <w:rPr>
            <w:rFonts w:ascii="Verdana" w:hAnsi="Verdana"/>
          </w:rPr>
          <w:t xml:space="preserve"> At the job result list all the jobs displayed can be select by one click and de-select again</w:t>
        </w:r>
      </w:ins>
    </w:p>
    <w:p w14:paraId="1DE15346" w14:textId="77777777" w:rsidR="009002D3" w:rsidRPr="009002D3" w:rsidRDefault="009002D3" w:rsidP="009002D3">
      <w:pPr>
        <w:pStyle w:val="ListParagraph"/>
        <w:rPr>
          <w:ins w:id="306" w:author="Nha-Tien Nguyen" w:date="2016-09-02T11:03:00Z"/>
          <w:rFonts w:ascii="Verdana" w:hAnsi="Verdana"/>
          <w:rPrChange w:id="307" w:author="Nha-Tien Nguyen" w:date="2016-09-02T11:03:00Z">
            <w:rPr>
              <w:ins w:id="308" w:author="Nha-Tien Nguyen" w:date="2016-09-02T11:03:00Z"/>
            </w:rPr>
          </w:rPrChange>
        </w:rPr>
        <w:pPrChange w:id="309" w:author="Nha-Tien Nguyen" w:date="2016-09-02T11:03:00Z">
          <w:pPr>
            <w:pStyle w:val="ListParagraph"/>
            <w:numPr>
              <w:numId w:val="10"/>
            </w:numPr>
            <w:ind w:left="1800" w:hanging="360"/>
            <w:contextualSpacing/>
          </w:pPr>
        </w:pPrChange>
      </w:pPr>
    </w:p>
    <w:p w14:paraId="19BDEA7C" w14:textId="4E16E1D8" w:rsidR="009002D3" w:rsidRPr="00E76413" w:rsidRDefault="009002D3" w:rsidP="00E76413">
      <w:pPr>
        <w:pStyle w:val="ListParagraph"/>
        <w:numPr>
          <w:ilvl w:val="0"/>
          <w:numId w:val="10"/>
        </w:numPr>
        <w:contextualSpacing/>
        <w:rPr>
          <w:rFonts w:ascii="Verdana" w:hAnsi="Verdana"/>
        </w:rPr>
      </w:pPr>
      <w:ins w:id="310" w:author="Nha-Tien Nguyen" w:date="2016-09-02T11:03:00Z">
        <w:r>
          <w:rPr>
            <w:rFonts w:ascii="Verdana" w:hAnsi="Verdana"/>
          </w:rPr>
          <w:t xml:space="preserve"> </w:t>
        </w:r>
      </w:ins>
      <w:ins w:id="311" w:author="Nha-Tien Nguyen" w:date="2016-09-02T11:06:00Z">
        <w:r>
          <w:rPr>
            <w:rFonts w:ascii="Verdana" w:hAnsi="Verdana"/>
          </w:rPr>
          <w:t>Several jobs can be selected and the job description can be viewed (via the pop up modal)</w:t>
        </w:r>
      </w:ins>
      <w:ins w:id="312" w:author="Nha-Tien Nguyen" w:date="2016-09-02T11:42:00Z">
        <w:r w:rsidR="004702E6">
          <w:rPr>
            <w:rFonts w:ascii="Verdana" w:hAnsi="Verdana"/>
          </w:rPr>
          <w:t xml:space="preserve"> and navigate back and forth to see job description</w:t>
        </w:r>
      </w:ins>
    </w:p>
    <w:p w14:paraId="395336DE" w14:textId="77777777" w:rsidR="000C4778" w:rsidRPr="004404B0" w:rsidRDefault="000C4778" w:rsidP="000C4778">
      <w:pPr>
        <w:pStyle w:val="ListParagraph"/>
        <w:rPr>
          <w:rFonts w:ascii="Verdana" w:hAnsi="Verdana"/>
        </w:rPr>
      </w:pPr>
    </w:p>
    <w:p w14:paraId="486CB73E" w14:textId="77777777" w:rsidR="000C4778" w:rsidRPr="004404B0" w:rsidRDefault="000C4778" w:rsidP="000C4778">
      <w:pPr>
        <w:pStyle w:val="BodyText"/>
        <w:spacing w:before="0"/>
        <w:ind w:left="1434"/>
        <w:rPr>
          <w:rFonts w:ascii="Verdana" w:hAnsi="Verdana"/>
        </w:rPr>
      </w:pPr>
    </w:p>
    <w:p w14:paraId="0DBEA223" w14:textId="77777777" w:rsidR="00512565" w:rsidRPr="004404B0" w:rsidRDefault="00512565" w:rsidP="00512565">
      <w:pPr>
        <w:pStyle w:val="Heading2"/>
        <w:spacing w:before="120" w:after="60" w:line="240" w:lineRule="atLeast"/>
        <w:jc w:val="both"/>
        <w:rPr>
          <w:rFonts w:ascii="Verdana" w:hAnsi="Verdana"/>
        </w:rPr>
      </w:pPr>
      <w:bookmarkStart w:id="313" w:name="_Toc453864571"/>
      <w:bookmarkStart w:id="314" w:name="_Toc460580542"/>
      <w:r w:rsidRPr="004404B0">
        <w:rPr>
          <w:rFonts w:ascii="Verdana" w:hAnsi="Verdana"/>
        </w:rPr>
        <w:t>References</w:t>
      </w:r>
      <w:bookmarkEnd w:id="256"/>
      <w:bookmarkEnd w:id="257"/>
      <w:bookmarkEnd w:id="258"/>
      <w:bookmarkEnd w:id="259"/>
      <w:bookmarkEnd w:id="313"/>
      <w:bookmarkEnd w:id="314"/>
    </w:p>
    <w:p w14:paraId="655EDFAC" w14:textId="77777777" w:rsidR="0009576F" w:rsidRPr="004404B0" w:rsidRDefault="0009576F" w:rsidP="0009576F">
      <w:pPr>
        <w:ind w:firstLine="576"/>
        <w:rPr>
          <w:rFonts w:ascii="Verdana" w:hAnsi="Verdana"/>
        </w:rPr>
      </w:pPr>
      <w:r w:rsidRPr="004404B0">
        <w:rPr>
          <w:rFonts w:ascii="Verdana" w:hAnsi="Verdana"/>
        </w:rPr>
        <w:t>[1</w:t>
      </w:r>
      <w:proofErr w:type="gramStart"/>
      <w:r w:rsidRPr="004404B0">
        <w:rPr>
          <w:rFonts w:ascii="Verdana" w:hAnsi="Verdana"/>
        </w:rPr>
        <w:t>]  BSGF</w:t>
      </w:r>
      <w:proofErr w:type="gramEnd"/>
      <w:r w:rsidRPr="004404B0">
        <w:rPr>
          <w:rFonts w:ascii="Verdana" w:hAnsi="Verdana"/>
        </w:rPr>
        <w:t>_IKEA Jobs search tool Requirements Doc  –</w:t>
      </w:r>
    </w:p>
    <w:p w14:paraId="03B7A3DA" w14:textId="77777777" w:rsidR="0009576F" w:rsidRPr="004404B0" w:rsidRDefault="00862497" w:rsidP="0009576F">
      <w:pPr>
        <w:ind w:firstLine="576"/>
        <w:rPr>
          <w:rFonts w:ascii="Verdana" w:hAnsi="Verdana"/>
        </w:rPr>
      </w:pPr>
      <w:hyperlink r:id="rId11" w:anchor="/tab_" w:history="1">
        <w:r w:rsidR="0009576F" w:rsidRPr="004404B0">
          <w:rPr>
            <w:rStyle w:val="Hyperlink"/>
            <w:rFonts w:ascii="Verdana" w:hAnsi="Verdana"/>
          </w:rPr>
          <w:t>https://service.projectplace.com/pp/pp.cgi/0/1231561036?direct=1231410099#/tab_</w:t>
        </w:r>
      </w:hyperlink>
    </w:p>
    <w:p w14:paraId="371597EB" w14:textId="77777777" w:rsidR="0009576F" w:rsidRPr="004404B0" w:rsidRDefault="0009576F" w:rsidP="0009576F">
      <w:pPr>
        <w:ind w:firstLine="576"/>
        <w:rPr>
          <w:rFonts w:ascii="Verdana" w:hAnsi="Verdana"/>
        </w:rPr>
      </w:pPr>
    </w:p>
    <w:p w14:paraId="5271F547" w14:textId="77777777" w:rsidR="0009576F" w:rsidRPr="004404B0" w:rsidRDefault="0009576F" w:rsidP="0009576F">
      <w:pPr>
        <w:ind w:firstLine="576"/>
        <w:rPr>
          <w:rFonts w:ascii="Verdana" w:hAnsi="Verdana"/>
        </w:rPr>
      </w:pPr>
      <w:r w:rsidRPr="004404B0">
        <w:rPr>
          <w:rFonts w:ascii="Verdana" w:hAnsi="Verdana"/>
        </w:rPr>
        <w:t>[2</w:t>
      </w:r>
      <w:proofErr w:type="gramStart"/>
      <w:r w:rsidRPr="004404B0">
        <w:rPr>
          <w:rFonts w:ascii="Verdana" w:hAnsi="Verdana"/>
        </w:rPr>
        <w:t>]  IBM</w:t>
      </w:r>
      <w:proofErr w:type="gramEnd"/>
      <w:r w:rsidRPr="004404B0">
        <w:rPr>
          <w:rFonts w:ascii="Verdana" w:hAnsi="Verdana"/>
        </w:rPr>
        <w:t xml:space="preserve"> Kenexa API Reference - </w:t>
      </w:r>
    </w:p>
    <w:p w14:paraId="78DB75A3" w14:textId="77777777" w:rsidR="0017076D" w:rsidRPr="004404B0" w:rsidRDefault="00862497" w:rsidP="0009576F">
      <w:pPr>
        <w:ind w:firstLine="576"/>
        <w:rPr>
          <w:rFonts w:ascii="Verdana" w:hAnsi="Verdana"/>
        </w:rPr>
      </w:pPr>
      <w:hyperlink r:id="rId12" w:anchor="/tab_" w:history="1">
        <w:r w:rsidR="003C70F2" w:rsidRPr="004404B0">
          <w:rPr>
            <w:rStyle w:val="Hyperlink"/>
            <w:rFonts w:ascii="Verdana" w:hAnsi="Verdana"/>
          </w:rPr>
          <w:t>https://service.projectplace.com/pp/pp.cgi/0/1197196474?direct=1231569121#/tab_</w:t>
        </w:r>
      </w:hyperlink>
    </w:p>
    <w:p w14:paraId="163CEE0C" w14:textId="77777777" w:rsidR="003C70F2" w:rsidRPr="004404B0" w:rsidRDefault="003C70F2" w:rsidP="0009576F">
      <w:pPr>
        <w:ind w:firstLine="576"/>
        <w:rPr>
          <w:rFonts w:ascii="Verdana" w:hAnsi="Verdana"/>
        </w:rPr>
      </w:pPr>
    </w:p>
    <w:p w14:paraId="3A84F157" w14:textId="77777777" w:rsidR="0017076D" w:rsidRPr="004404B0" w:rsidRDefault="0017076D" w:rsidP="0009576F">
      <w:pPr>
        <w:ind w:firstLine="576"/>
        <w:rPr>
          <w:rFonts w:ascii="Verdana" w:hAnsi="Verdana"/>
        </w:rPr>
      </w:pPr>
      <w:r w:rsidRPr="004404B0">
        <w:rPr>
          <w:rFonts w:ascii="Verdana" w:hAnsi="Verdana"/>
        </w:rPr>
        <w:t xml:space="preserve">[3]. </w:t>
      </w:r>
      <w:commentRangeStart w:id="315"/>
      <w:r w:rsidRPr="004404B0">
        <w:rPr>
          <w:rFonts w:ascii="Verdana" w:hAnsi="Verdana"/>
        </w:rPr>
        <w:t>Site</w:t>
      </w:r>
      <w:r w:rsidR="00933ADE" w:rsidRPr="004404B0">
        <w:rPr>
          <w:rFonts w:ascii="Verdana" w:hAnsi="Verdana"/>
        </w:rPr>
        <w:t xml:space="preserve"> Extension guideline reference</w:t>
      </w:r>
      <w:commentRangeEnd w:id="315"/>
      <w:r w:rsidR="009002D3">
        <w:rPr>
          <w:rStyle w:val="CommentReference"/>
          <w:rFonts w:ascii="Century Schoolbook" w:hAnsi="Century Schoolbook"/>
        </w:rPr>
        <w:commentReference w:id="315"/>
      </w:r>
    </w:p>
    <w:p w14:paraId="192B6C2D" w14:textId="77777777" w:rsidR="0017076D" w:rsidRPr="004404B0" w:rsidRDefault="00862497" w:rsidP="0009576F">
      <w:pPr>
        <w:ind w:firstLine="576"/>
        <w:rPr>
          <w:rFonts w:ascii="Verdana" w:hAnsi="Verdana"/>
        </w:rPr>
      </w:pPr>
      <w:hyperlink r:id="rId13" w:anchor="/tab_" w:history="1">
        <w:r w:rsidR="0017076D" w:rsidRPr="004404B0">
          <w:rPr>
            <w:rStyle w:val="Hyperlink"/>
            <w:rFonts w:ascii="Verdana" w:hAnsi="Verdana"/>
          </w:rPr>
          <w:t>https://service.projectplace.com/pp/pp.cgi/0/1231563340?direct=1253275997#/tab_</w:t>
        </w:r>
      </w:hyperlink>
    </w:p>
    <w:p w14:paraId="31E1BE75" w14:textId="77777777" w:rsidR="0017076D" w:rsidRPr="004404B0" w:rsidRDefault="0017076D" w:rsidP="0009576F">
      <w:pPr>
        <w:ind w:firstLine="576"/>
        <w:rPr>
          <w:rFonts w:ascii="Verdana" w:hAnsi="Verdana"/>
          <w:b/>
        </w:rPr>
      </w:pPr>
    </w:p>
    <w:p w14:paraId="3C546C9D" w14:textId="77777777" w:rsidR="0009576F" w:rsidRPr="004404B0" w:rsidRDefault="0009576F" w:rsidP="0009576F">
      <w:pPr>
        <w:pStyle w:val="BodyText"/>
        <w:rPr>
          <w:rFonts w:ascii="Verdana" w:hAnsi="Verdana"/>
        </w:rPr>
      </w:pPr>
    </w:p>
    <w:p w14:paraId="0DD7A246" w14:textId="77777777" w:rsidR="00121BC5" w:rsidRPr="004404B0" w:rsidRDefault="00451AAA" w:rsidP="00121BC5">
      <w:pPr>
        <w:pStyle w:val="Heading2"/>
        <w:spacing w:before="120" w:after="60" w:line="240" w:lineRule="atLeast"/>
        <w:jc w:val="both"/>
        <w:rPr>
          <w:rFonts w:ascii="Verdana" w:hAnsi="Verdana"/>
        </w:rPr>
      </w:pPr>
      <w:bookmarkStart w:id="316" w:name="_Toc452388463"/>
      <w:bookmarkStart w:id="317" w:name="_Toc453864573"/>
      <w:bookmarkStart w:id="318" w:name="_Toc460580543"/>
      <w:r>
        <w:rPr>
          <w:rFonts w:ascii="Verdana" w:hAnsi="Verdana"/>
        </w:rPr>
        <w:t>Performance &amp; Response Time</w:t>
      </w:r>
      <w:bookmarkEnd w:id="318"/>
    </w:p>
    <w:p w14:paraId="247905BD" w14:textId="77777777" w:rsidR="00471AFC" w:rsidRPr="004404B0" w:rsidRDefault="00471AFC" w:rsidP="00471AFC">
      <w:pPr>
        <w:pStyle w:val="BodyText"/>
        <w:ind w:left="1800"/>
        <w:rPr>
          <w:rFonts w:ascii="Verdana" w:hAnsi="Verdana"/>
        </w:rPr>
      </w:pPr>
    </w:p>
    <w:p w14:paraId="51DDE0E0" w14:textId="77777777" w:rsidR="00451AAA" w:rsidRDefault="00451AAA" w:rsidP="00121BC5">
      <w:pPr>
        <w:rPr>
          <w:rFonts w:ascii="Verdana" w:hAnsi="Verdana"/>
        </w:rPr>
      </w:pPr>
      <w:r w:rsidRPr="00451AAA">
        <w:rPr>
          <w:rFonts w:ascii="Verdana" w:hAnsi="Verdana"/>
        </w:rPr>
        <w:t>Response time is from end user perspective. Performance tests will be performed using load runner. Average response times for various actions and maximum number of users that Job Search Tool can handle will be</w:t>
      </w:r>
      <w:r>
        <w:rPr>
          <w:rFonts w:ascii="Verdana" w:hAnsi="Verdana"/>
        </w:rPr>
        <w:t xml:space="preserve"> bench</w:t>
      </w:r>
      <w:r w:rsidRPr="00451AAA">
        <w:rPr>
          <w:rFonts w:ascii="Verdana" w:hAnsi="Verdana"/>
        </w:rPr>
        <w:t>marked</w:t>
      </w:r>
      <w:r>
        <w:rPr>
          <w:rFonts w:ascii="Verdana" w:hAnsi="Verdana"/>
        </w:rPr>
        <w:t>.</w:t>
      </w:r>
    </w:p>
    <w:p w14:paraId="4808DA93" w14:textId="77777777" w:rsidR="00451AAA" w:rsidRDefault="00451AAA" w:rsidP="00121BC5">
      <w:pPr>
        <w:rPr>
          <w:rFonts w:ascii="Verdana" w:hAnsi="Verdana"/>
        </w:rPr>
      </w:pPr>
    </w:p>
    <w:p w14:paraId="16B61425" w14:textId="77777777" w:rsidR="00121BC5" w:rsidRPr="004404B0" w:rsidRDefault="00121BC5" w:rsidP="00121BC5">
      <w:pPr>
        <w:rPr>
          <w:rFonts w:ascii="Verdana" w:hAnsi="Verdana"/>
        </w:rPr>
      </w:pPr>
      <w:commentRangeStart w:id="319"/>
      <w:r w:rsidRPr="00451AAA">
        <w:rPr>
          <w:rFonts w:ascii="Verdana" w:hAnsi="Verdana"/>
        </w:rPr>
        <w:t>Expecting Response Time value</w:t>
      </w:r>
      <w:r w:rsidR="00471AFC" w:rsidRPr="00451AAA">
        <w:rPr>
          <w:rFonts w:ascii="Verdana" w:hAnsi="Verdana"/>
        </w:rPr>
        <w:t>s</w:t>
      </w:r>
      <w:r w:rsidRPr="00451AAA">
        <w:rPr>
          <w:rFonts w:ascii="Verdana" w:hAnsi="Verdana"/>
        </w:rPr>
        <w:t xml:space="preserve"> for the below table from Business:</w:t>
      </w:r>
    </w:p>
    <w:commentRangeEnd w:id="319"/>
    <w:p w14:paraId="622F81A4" w14:textId="77777777" w:rsidR="00121BC5" w:rsidRPr="004404B0" w:rsidRDefault="00451AAA" w:rsidP="00121BC5">
      <w:pPr>
        <w:rPr>
          <w:rFonts w:ascii="Verdana" w:hAnsi="Verdana"/>
        </w:rPr>
      </w:pPr>
      <w:r>
        <w:rPr>
          <w:rStyle w:val="CommentReference"/>
          <w:rFonts w:ascii="Century Schoolbook" w:hAnsi="Century Schoolbook"/>
        </w:rPr>
        <w:commentReference w:id="319"/>
      </w:r>
    </w:p>
    <w:tbl>
      <w:tblPr>
        <w:tblW w:w="6845" w:type="dxa"/>
        <w:tblInd w:w="-1" w:type="dxa"/>
        <w:tblCellMar>
          <w:left w:w="0" w:type="dxa"/>
          <w:right w:w="0" w:type="dxa"/>
        </w:tblCellMar>
        <w:tblLook w:val="04A0" w:firstRow="1" w:lastRow="0" w:firstColumn="1" w:lastColumn="0" w:noHBand="0" w:noVBand="1"/>
      </w:tblPr>
      <w:tblGrid>
        <w:gridCol w:w="4969"/>
        <w:gridCol w:w="1876"/>
      </w:tblGrid>
      <w:tr w:rsidR="00121BC5" w:rsidRPr="004404B0" w14:paraId="13020EBF" w14:textId="77777777" w:rsidTr="00121BC5">
        <w:trPr>
          <w:trHeight w:val="469"/>
        </w:trPr>
        <w:tc>
          <w:tcPr>
            <w:tcW w:w="496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8D653E" w14:textId="77777777" w:rsidR="00121BC5" w:rsidRPr="004404B0" w:rsidRDefault="00121BC5">
            <w:pPr>
              <w:jc w:val="center"/>
              <w:rPr>
                <w:rFonts w:ascii="Verdana" w:eastAsiaTheme="minorHAnsi" w:hAnsi="Verdana"/>
                <w:b/>
                <w:bCs/>
                <w:color w:val="000000"/>
              </w:rPr>
            </w:pPr>
            <w:r w:rsidRPr="004404B0">
              <w:rPr>
                <w:rFonts w:ascii="Verdana" w:hAnsi="Verdana"/>
              </w:rPr>
              <w:t>Use Case</w:t>
            </w:r>
          </w:p>
        </w:tc>
        <w:tc>
          <w:tcPr>
            <w:tcW w:w="1876" w:type="dxa"/>
            <w:tcBorders>
              <w:top w:val="single" w:sz="8" w:space="0" w:color="auto"/>
              <w:left w:val="nil"/>
              <w:bottom w:val="single" w:sz="8" w:space="0" w:color="auto"/>
              <w:right w:val="single" w:sz="8" w:space="0" w:color="auto"/>
            </w:tcBorders>
            <w:shd w:val="clear" w:color="auto" w:fill="92CDDC"/>
            <w:tcMar>
              <w:top w:w="0" w:type="dxa"/>
              <w:left w:w="108" w:type="dxa"/>
              <w:bottom w:w="0" w:type="dxa"/>
              <w:right w:w="108" w:type="dxa"/>
            </w:tcMar>
            <w:hideMark/>
          </w:tcPr>
          <w:p w14:paraId="7271CE3E" w14:textId="77777777" w:rsidR="00121BC5" w:rsidRPr="004404B0" w:rsidRDefault="00121BC5">
            <w:pPr>
              <w:jc w:val="center"/>
              <w:rPr>
                <w:rFonts w:ascii="Verdana" w:hAnsi="Verdana"/>
              </w:rPr>
            </w:pPr>
            <w:r w:rsidRPr="004404B0">
              <w:rPr>
                <w:rFonts w:ascii="Verdana" w:hAnsi="Verdana"/>
              </w:rPr>
              <w:t xml:space="preserve">Response Time in </w:t>
            </w:r>
            <w:proofErr w:type="spellStart"/>
            <w:r w:rsidRPr="004404B0">
              <w:rPr>
                <w:rFonts w:ascii="Verdana" w:hAnsi="Verdana"/>
              </w:rPr>
              <w:t>Milli</w:t>
            </w:r>
            <w:proofErr w:type="spellEnd"/>
            <w:r w:rsidRPr="004404B0">
              <w:rPr>
                <w:rFonts w:ascii="Verdana" w:hAnsi="Verdana"/>
              </w:rPr>
              <w:t xml:space="preserve"> Seconds</w:t>
            </w:r>
          </w:p>
        </w:tc>
      </w:tr>
      <w:tr w:rsidR="00121BC5" w:rsidRPr="004404B0" w14:paraId="66D26875" w14:textId="77777777" w:rsidTr="00121BC5">
        <w:trPr>
          <w:trHeight w:val="469"/>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FC705B" w14:textId="77777777" w:rsidR="00121BC5" w:rsidRPr="004404B0" w:rsidRDefault="00121BC5">
            <w:pPr>
              <w:jc w:val="center"/>
              <w:rPr>
                <w:rFonts w:ascii="Verdana" w:eastAsiaTheme="minorHAnsi" w:hAnsi="Verdana"/>
                <w:color w:val="000000"/>
              </w:rPr>
            </w:pPr>
            <w:r w:rsidRPr="004404B0">
              <w:rPr>
                <w:rFonts w:ascii="Verdana" w:hAnsi="Verdana"/>
              </w:rPr>
              <w:t>Search page loading with all dropdown values</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7F6F2B05" w14:textId="77777777" w:rsidR="00121BC5" w:rsidRPr="004404B0" w:rsidRDefault="00121BC5">
            <w:pPr>
              <w:rPr>
                <w:rFonts w:ascii="Verdana" w:eastAsiaTheme="minorHAnsi" w:hAnsi="Verdana" w:cstheme="minorBidi"/>
                <w:sz w:val="22"/>
                <w:szCs w:val="22"/>
              </w:rPr>
            </w:pPr>
          </w:p>
        </w:tc>
      </w:tr>
      <w:tr w:rsidR="00121BC5" w:rsidRPr="004404B0" w14:paraId="4D79E223" w14:textId="77777777" w:rsidTr="00121BC5">
        <w:trPr>
          <w:trHeight w:val="268"/>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FE4445" w14:textId="77777777" w:rsidR="00121BC5" w:rsidRPr="004404B0" w:rsidRDefault="00121BC5">
            <w:pPr>
              <w:jc w:val="center"/>
              <w:rPr>
                <w:rFonts w:ascii="Verdana" w:hAnsi="Verdana"/>
              </w:rPr>
            </w:pPr>
            <w:r w:rsidRPr="004404B0">
              <w:rPr>
                <w:rFonts w:ascii="Verdana" w:hAnsi="Verdana"/>
              </w:rPr>
              <w:t>Update Total Job count in search page when criteria changes</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258DD6E5" w14:textId="77777777" w:rsidR="00121BC5" w:rsidRPr="004404B0" w:rsidRDefault="00121BC5">
            <w:pPr>
              <w:rPr>
                <w:rFonts w:ascii="Verdana" w:eastAsiaTheme="minorHAnsi" w:hAnsi="Verdana" w:cstheme="minorBidi"/>
                <w:sz w:val="22"/>
                <w:szCs w:val="22"/>
              </w:rPr>
            </w:pPr>
          </w:p>
        </w:tc>
      </w:tr>
      <w:tr w:rsidR="00121BC5" w:rsidRPr="004404B0" w14:paraId="59C8361A" w14:textId="77777777" w:rsidTr="00121BC5">
        <w:trPr>
          <w:trHeight w:val="491"/>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E5357A" w14:textId="77777777" w:rsidR="00121BC5" w:rsidRPr="004404B0" w:rsidRDefault="00121BC5">
            <w:pPr>
              <w:jc w:val="center"/>
              <w:rPr>
                <w:rFonts w:ascii="Verdana" w:hAnsi="Verdana"/>
              </w:rPr>
            </w:pPr>
            <w:r w:rsidRPr="004404B0">
              <w:rPr>
                <w:rFonts w:ascii="Verdana" w:hAnsi="Verdana"/>
              </w:rPr>
              <w:t>Search Jobs without any filter criteria.</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0F415E38" w14:textId="77777777" w:rsidR="00121BC5" w:rsidRPr="004404B0" w:rsidRDefault="00121BC5">
            <w:pPr>
              <w:rPr>
                <w:rFonts w:ascii="Verdana" w:eastAsiaTheme="minorHAnsi" w:hAnsi="Verdana" w:cstheme="minorBidi"/>
                <w:sz w:val="22"/>
                <w:szCs w:val="22"/>
              </w:rPr>
            </w:pPr>
          </w:p>
        </w:tc>
      </w:tr>
      <w:tr w:rsidR="00121BC5" w:rsidRPr="004404B0" w14:paraId="7FC43BF7" w14:textId="77777777" w:rsidTr="00121BC5">
        <w:trPr>
          <w:trHeight w:val="491"/>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D06047" w14:textId="77777777" w:rsidR="00121BC5" w:rsidRPr="004404B0" w:rsidRDefault="00121BC5">
            <w:pPr>
              <w:jc w:val="center"/>
              <w:rPr>
                <w:rFonts w:ascii="Verdana" w:hAnsi="Verdana"/>
              </w:rPr>
            </w:pPr>
            <w:r w:rsidRPr="004404B0">
              <w:rPr>
                <w:rFonts w:ascii="Verdana" w:hAnsi="Verdana"/>
              </w:rPr>
              <w:t>Search Jobs with Multiple filter criteria.</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050A8606" w14:textId="77777777" w:rsidR="00121BC5" w:rsidRPr="004404B0" w:rsidRDefault="00121BC5">
            <w:pPr>
              <w:rPr>
                <w:rFonts w:ascii="Verdana" w:eastAsiaTheme="minorHAnsi" w:hAnsi="Verdana" w:cstheme="minorBidi"/>
                <w:sz w:val="22"/>
                <w:szCs w:val="22"/>
              </w:rPr>
            </w:pPr>
          </w:p>
        </w:tc>
      </w:tr>
      <w:tr w:rsidR="00121BC5" w:rsidRPr="004404B0" w14:paraId="19FAC1FE" w14:textId="77777777" w:rsidTr="00121BC5">
        <w:trPr>
          <w:trHeight w:val="469"/>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3D5DE1" w14:textId="77777777" w:rsidR="00121BC5" w:rsidRPr="004404B0" w:rsidRDefault="00121BC5">
            <w:pPr>
              <w:jc w:val="center"/>
              <w:rPr>
                <w:rFonts w:ascii="Verdana" w:hAnsi="Verdana"/>
              </w:rPr>
            </w:pPr>
            <w:r w:rsidRPr="004404B0">
              <w:rPr>
                <w:rFonts w:ascii="Verdana" w:hAnsi="Verdana"/>
              </w:rPr>
              <w:t>Keyword search.</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1B4750FD" w14:textId="77777777" w:rsidR="00121BC5" w:rsidRPr="004404B0" w:rsidRDefault="00121BC5">
            <w:pPr>
              <w:rPr>
                <w:rFonts w:ascii="Verdana" w:eastAsiaTheme="minorHAnsi" w:hAnsi="Verdana" w:cstheme="minorBidi"/>
                <w:sz w:val="22"/>
                <w:szCs w:val="22"/>
              </w:rPr>
            </w:pPr>
          </w:p>
        </w:tc>
      </w:tr>
      <w:tr w:rsidR="00121BC5" w:rsidRPr="004404B0" w14:paraId="471B1E4B" w14:textId="77777777" w:rsidTr="00121BC5">
        <w:trPr>
          <w:trHeight w:val="268"/>
        </w:trPr>
        <w:tc>
          <w:tcPr>
            <w:tcW w:w="4969" w:type="dxa"/>
            <w:tcBorders>
              <w:top w:val="nil"/>
              <w:left w:val="single" w:sz="8" w:space="0" w:color="auto"/>
              <w:bottom w:val="nil"/>
              <w:right w:val="single" w:sz="8" w:space="0" w:color="auto"/>
            </w:tcBorders>
            <w:tcMar>
              <w:top w:w="0" w:type="dxa"/>
              <w:left w:w="108" w:type="dxa"/>
              <w:bottom w:w="0" w:type="dxa"/>
              <w:right w:w="108" w:type="dxa"/>
            </w:tcMar>
            <w:hideMark/>
          </w:tcPr>
          <w:p w14:paraId="43F0FD12" w14:textId="77777777" w:rsidR="00121BC5" w:rsidRPr="004404B0" w:rsidRDefault="00121BC5" w:rsidP="00121BC5">
            <w:pPr>
              <w:jc w:val="center"/>
              <w:rPr>
                <w:rFonts w:ascii="Verdana" w:hAnsi="Verdana"/>
              </w:rPr>
            </w:pPr>
          </w:p>
        </w:tc>
        <w:tc>
          <w:tcPr>
            <w:tcW w:w="1876" w:type="dxa"/>
            <w:tcBorders>
              <w:top w:val="nil"/>
              <w:left w:val="nil"/>
              <w:bottom w:val="nil"/>
              <w:right w:val="single" w:sz="8" w:space="0" w:color="auto"/>
            </w:tcBorders>
            <w:shd w:val="clear" w:color="auto" w:fill="92CDDC"/>
            <w:tcMar>
              <w:top w:w="0" w:type="dxa"/>
              <w:left w:w="108" w:type="dxa"/>
              <w:bottom w:w="0" w:type="dxa"/>
              <w:right w:w="108" w:type="dxa"/>
            </w:tcMar>
            <w:hideMark/>
          </w:tcPr>
          <w:p w14:paraId="0F29868A" w14:textId="77777777" w:rsidR="00121BC5" w:rsidRPr="004404B0" w:rsidRDefault="00121BC5">
            <w:pPr>
              <w:rPr>
                <w:rFonts w:ascii="Verdana" w:eastAsiaTheme="minorHAnsi" w:hAnsi="Verdana" w:cstheme="minorBidi"/>
                <w:sz w:val="22"/>
                <w:szCs w:val="22"/>
              </w:rPr>
            </w:pPr>
          </w:p>
        </w:tc>
      </w:tr>
      <w:tr w:rsidR="00121BC5" w:rsidRPr="004404B0" w14:paraId="11E7D178" w14:textId="77777777" w:rsidTr="00121BC5">
        <w:trPr>
          <w:trHeight w:val="117"/>
        </w:trPr>
        <w:tc>
          <w:tcPr>
            <w:tcW w:w="4969" w:type="dxa"/>
            <w:tcBorders>
              <w:top w:val="nil"/>
              <w:left w:val="single" w:sz="8" w:space="0" w:color="auto"/>
              <w:bottom w:val="nil"/>
              <w:right w:val="single" w:sz="8" w:space="0" w:color="auto"/>
            </w:tcBorders>
            <w:tcMar>
              <w:top w:w="0" w:type="dxa"/>
              <w:left w:w="108" w:type="dxa"/>
              <w:bottom w:w="0" w:type="dxa"/>
              <w:right w:w="108" w:type="dxa"/>
            </w:tcMar>
            <w:hideMark/>
          </w:tcPr>
          <w:p w14:paraId="76660BFE" w14:textId="77777777" w:rsidR="00121BC5" w:rsidRPr="004404B0" w:rsidRDefault="00121BC5" w:rsidP="00121BC5">
            <w:pPr>
              <w:jc w:val="center"/>
              <w:rPr>
                <w:rFonts w:ascii="Verdana" w:hAnsi="Verdana"/>
              </w:rPr>
            </w:pPr>
            <w:r w:rsidRPr="004404B0">
              <w:rPr>
                <w:rFonts w:ascii="Verdana" w:hAnsi="Verdana"/>
              </w:rPr>
              <w:t>   Clicking Next page in Job Results.</w:t>
            </w:r>
          </w:p>
        </w:tc>
        <w:tc>
          <w:tcPr>
            <w:tcW w:w="1876" w:type="dxa"/>
            <w:tcBorders>
              <w:top w:val="nil"/>
              <w:left w:val="nil"/>
              <w:bottom w:val="nil"/>
              <w:right w:val="single" w:sz="8" w:space="0" w:color="auto"/>
            </w:tcBorders>
            <w:shd w:val="clear" w:color="auto" w:fill="92CDDC"/>
            <w:tcMar>
              <w:top w:w="0" w:type="dxa"/>
              <w:left w:w="108" w:type="dxa"/>
              <w:bottom w:w="0" w:type="dxa"/>
              <w:right w:w="108" w:type="dxa"/>
            </w:tcMar>
            <w:hideMark/>
          </w:tcPr>
          <w:p w14:paraId="43E70CEE" w14:textId="77777777" w:rsidR="00121BC5" w:rsidRPr="004404B0" w:rsidRDefault="00121BC5">
            <w:pPr>
              <w:rPr>
                <w:rFonts w:ascii="Verdana" w:eastAsiaTheme="minorHAnsi" w:hAnsi="Verdana" w:cstheme="minorBidi"/>
                <w:sz w:val="22"/>
                <w:szCs w:val="22"/>
              </w:rPr>
            </w:pPr>
          </w:p>
        </w:tc>
      </w:tr>
      <w:tr w:rsidR="00121BC5" w:rsidRPr="004404B0" w14:paraId="4561BCF5" w14:textId="77777777" w:rsidTr="00121BC5">
        <w:trPr>
          <w:trHeight w:val="80"/>
        </w:trPr>
        <w:tc>
          <w:tcPr>
            <w:tcW w:w="49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5B9541" w14:textId="77777777" w:rsidR="00121BC5" w:rsidRPr="004404B0" w:rsidRDefault="00121BC5">
            <w:pPr>
              <w:rPr>
                <w:rFonts w:ascii="Verdana" w:eastAsiaTheme="minorHAnsi" w:hAnsi="Verdana" w:cstheme="minorBidi"/>
                <w:sz w:val="22"/>
                <w:szCs w:val="22"/>
              </w:rPr>
            </w:pP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14:paraId="25799BFB" w14:textId="77777777" w:rsidR="00121BC5" w:rsidRPr="004404B0" w:rsidRDefault="00121BC5">
            <w:pPr>
              <w:rPr>
                <w:rFonts w:ascii="Verdana" w:eastAsiaTheme="minorHAnsi" w:hAnsi="Verdana" w:cstheme="minorBidi"/>
                <w:sz w:val="22"/>
                <w:szCs w:val="22"/>
              </w:rPr>
            </w:pPr>
          </w:p>
        </w:tc>
      </w:tr>
    </w:tbl>
    <w:p w14:paraId="519AD580" w14:textId="77777777" w:rsidR="00121BC5" w:rsidRPr="004404B0" w:rsidRDefault="00121BC5" w:rsidP="00121BC5">
      <w:pPr>
        <w:rPr>
          <w:rFonts w:ascii="Verdana" w:eastAsiaTheme="minorHAnsi" w:hAnsi="Verdana"/>
          <w:sz w:val="22"/>
          <w:szCs w:val="22"/>
        </w:rPr>
      </w:pPr>
    </w:p>
    <w:p w14:paraId="3BFD68D1" w14:textId="77777777" w:rsidR="00714C1F" w:rsidRPr="00451AAA" w:rsidRDefault="00714C1F" w:rsidP="00451AAA">
      <w:pPr>
        <w:pStyle w:val="BodyText"/>
        <w:rPr>
          <w:rFonts w:ascii="Verdana" w:hAnsi="Verdana"/>
        </w:rPr>
      </w:pPr>
    </w:p>
    <w:p w14:paraId="03AAE130" w14:textId="77777777" w:rsidR="00D96467" w:rsidRPr="004404B0" w:rsidRDefault="00D96467" w:rsidP="00D96467">
      <w:pPr>
        <w:pStyle w:val="Heading2"/>
        <w:rPr>
          <w:rFonts w:ascii="Verdana" w:hAnsi="Verdana"/>
        </w:rPr>
      </w:pPr>
      <w:bookmarkStart w:id="320" w:name="_Toc460580544"/>
      <w:r w:rsidRPr="004404B0">
        <w:rPr>
          <w:rFonts w:ascii="Verdana" w:hAnsi="Verdana"/>
        </w:rPr>
        <w:t>Tech Stack</w:t>
      </w:r>
      <w:bookmarkEnd w:id="316"/>
      <w:bookmarkEnd w:id="317"/>
      <w:bookmarkEnd w:id="320"/>
    </w:p>
    <w:p w14:paraId="4D8D97F3" w14:textId="77777777" w:rsidR="00D96467" w:rsidRPr="004404B0" w:rsidRDefault="00D96467" w:rsidP="007D6D18">
      <w:pPr>
        <w:pStyle w:val="BodyText"/>
        <w:numPr>
          <w:ilvl w:val="1"/>
          <w:numId w:val="9"/>
        </w:numPr>
        <w:rPr>
          <w:rFonts w:ascii="Verdana" w:hAnsi="Verdana"/>
        </w:rPr>
      </w:pPr>
      <w:r w:rsidRPr="004404B0">
        <w:rPr>
          <w:rFonts w:ascii="Verdana" w:hAnsi="Verdana"/>
        </w:rPr>
        <w:t>Java – 1.</w:t>
      </w:r>
      <w:r w:rsidR="0091212E" w:rsidRPr="004404B0">
        <w:rPr>
          <w:rFonts w:ascii="Verdana" w:hAnsi="Verdana"/>
        </w:rPr>
        <w:t>8</w:t>
      </w:r>
      <w:r w:rsidRPr="004404B0">
        <w:rPr>
          <w:rFonts w:ascii="Verdana" w:hAnsi="Verdana"/>
        </w:rPr>
        <w:t xml:space="preserve"> Version</w:t>
      </w:r>
    </w:p>
    <w:p w14:paraId="4C0B10E1" w14:textId="77777777" w:rsidR="00D96467" w:rsidRPr="004404B0" w:rsidRDefault="00D96467" w:rsidP="007D6D18">
      <w:pPr>
        <w:pStyle w:val="BodyText"/>
        <w:numPr>
          <w:ilvl w:val="1"/>
          <w:numId w:val="9"/>
        </w:numPr>
        <w:rPr>
          <w:rFonts w:ascii="Verdana" w:hAnsi="Verdana"/>
        </w:rPr>
      </w:pPr>
      <w:r w:rsidRPr="004404B0">
        <w:rPr>
          <w:rFonts w:ascii="Verdana" w:hAnsi="Verdana"/>
        </w:rPr>
        <w:t xml:space="preserve">Front Tier – Java script, </w:t>
      </w:r>
      <w:proofErr w:type="spellStart"/>
      <w:r w:rsidRPr="004404B0">
        <w:rPr>
          <w:rFonts w:ascii="Verdana" w:hAnsi="Verdana"/>
        </w:rPr>
        <w:t>Jquery</w:t>
      </w:r>
      <w:proofErr w:type="spellEnd"/>
      <w:r w:rsidRPr="004404B0">
        <w:rPr>
          <w:rFonts w:ascii="Verdana" w:hAnsi="Verdana"/>
        </w:rPr>
        <w:t>, JSP, HTML &amp; CSS.</w:t>
      </w:r>
      <w:r w:rsidR="00FD5C05" w:rsidRPr="004404B0">
        <w:rPr>
          <w:rFonts w:ascii="Verdana" w:hAnsi="Verdana"/>
        </w:rPr>
        <w:t xml:space="preserve"> Ajax calls will be</w:t>
      </w:r>
      <w:r w:rsidR="006F00D7" w:rsidRPr="004404B0">
        <w:rPr>
          <w:rFonts w:ascii="Verdana" w:hAnsi="Verdana"/>
        </w:rPr>
        <w:t xml:space="preserve"> used for populating drop downs.</w:t>
      </w:r>
    </w:p>
    <w:p w14:paraId="5F936C24" w14:textId="77777777" w:rsidR="00D96467" w:rsidRPr="004404B0" w:rsidRDefault="00D96467" w:rsidP="007D6D18">
      <w:pPr>
        <w:pStyle w:val="BodyText"/>
        <w:numPr>
          <w:ilvl w:val="1"/>
          <w:numId w:val="9"/>
        </w:numPr>
        <w:rPr>
          <w:rFonts w:ascii="Verdana" w:hAnsi="Verdana"/>
        </w:rPr>
      </w:pPr>
      <w:r w:rsidRPr="004404B0">
        <w:rPr>
          <w:rFonts w:ascii="Verdana" w:hAnsi="Verdana"/>
        </w:rPr>
        <w:t>Integration Tier – Spring framework</w:t>
      </w:r>
      <w:r w:rsidR="002D55EA" w:rsidRPr="004404B0">
        <w:rPr>
          <w:rFonts w:ascii="Verdana" w:hAnsi="Verdana"/>
        </w:rPr>
        <w:t xml:space="preserve"> </w:t>
      </w:r>
      <w:r w:rsidR="0091212E" w:rsidRPr="004404B0">
        <w:rPr>
          <w:rFonts w:ascii="Verdana" w:hAnsi="Verdana"/>
        </w:rPr>
        <w:t>4</w:t>
      </w:r>
      <w:r w:rsidR="00136DB3" w:rsidRPr="004404B0">
        <w:rPr>
          <w:rFonts w:ascii="Verdana" w:hAnsi="Verdana"/>
        </w:rPr>
        <w:t xml:space="preserve">.0, Spring </w:t>
      </w:r>
      <w:r w:rsidR="002D55EA" w:rsidRPr="004404B0">
        <w:rPr>
          <w:rFonts w:ascii="Verdana" w:hAnsi="Verdana"/>
        </w:rPr>
        <w:t>MVC,</w:t>
      </w:r>
      <w:r w:rsidR="00136DB3" w:rsidRPr="004404B0">
        <w:rPr>
          <w:rFonts w:ascii="Verdana" w:hAnsi="Verdana"/>
        </w:rPr>
        <w:t xml:space="preserve"> Spring</w:t>
      </w:r>
      <w:r w:rsidR="002D55EA" w:rsidRPr="004404B0">
        <w:rPr>
          <w:rFonts w:ascii="Verdana" w:hAnsi="Verdana"/>
        </w:rPr>
        <w:t xml:space="preserve"> IOC, </w:t>
      </w:r>
      <w:r w:rsidR="00744118" w:rsidRPr="004404B0">
        <w:rPr>
          <w:rFonts w:ascii="Verdana" w:hAnsi="Verdana"/>
        </w:rPr>
        <w:t xml:space="preserve">Kenexa </w:t>
      </w:r>
      <w:r w:rsidR="00181645" w:rsidRPr="004404B0">
        <w:rPr>
          <w:rFonts w:ascii="Verdana" w:hAnsi="Verdana"/>
        </w:rPr>
        <w:t>web service</w:t>
      </w:r>
      <w:r w:rsidR="00744118" w:rsidRPr="004404B0">
        <w:rPr>
          <w:rFonts w:ascii="Verdana" w:hAnsi="Verdana"/>
        </w:rPr>
        <w:t xml:space="preserve"> will be consumed in </w:t>
      </w:r>
      <w:r w:rsidR="00C04159" w:rsidRPr="004404B0">
        <w:rPr>
          <w:rFonts w:ascii="Verdana" w:hAnsi="Verdana"/>
        </w:rPr>
        <w:t>Spring Batch Programs</w:t>
      </w:r>
      <w:r w:rsidR="00744118" w:rsidRPr="004404B0">
        <w:rPr>
          <w:rFonts w:ascii="Verdana" w:hAnsi="Verdana"/>
        </w:rPr>
        <w:t>.</w:t>
      </w:r>
    </w:p>
    <w:p w14:paraId="35A88A34" w14:textId="77777777" w:rsidR="00D96467" w:rsidRPr="004404B0" w:rsidRDefault="00D96467" w:rsidP="007D6D18">
      <w:pPr>
        <w:pStyle w:val="BodyText"/>
        <w:numPr>
          <w:ilvl w:val="1"/>
          <w:numId w:val="9"/>
        </w:numPr>
        <w:rPr>
          <w:rFonts w:ascii="Verdana" w:hAnsi="Verdana"/>
        </w:rPr>
      </w:pPr>
      <w:r w:rsidRPr="004404B0">
        <w:rPr>
          <w:rFonts w:ascii="Verdana" w:hAnsi="Verdana"/>
        </w:rPr>
        <w:t xml:space="preserve">Data Access Tier </w:t>
      </w:r>
      <w:r w:rsidR="00221A2A" w:rsidRPr="004404B0">
        <w:rPr>
          <w:rFonts w:ascii="Verdana" w:hAnsi="Verdana"/>
        </w:rPr>
        <w:t>–</w:t>
      </w:r>
      <w:r w:rsidRPr="004404B0">
        <w:rPr>
          <w:rFonts w:ascii="Verdana" w:hAnsi="Verdana"/>
        </w:rPr>
        <w:t xml:space="preserve"> </w:t>
      </w:r>
      <w:r w:rsidR="00221A2A" w:rsidRPr="004404B0">
        <w:rPr>
          <w:rFonts w:ascii="Verdana" w:hAnsi="Verdana"/>
        </w:rPr>
        <w:t xml:space="preserve">Spring JDBC, </w:t>
      </w:r>
      <w:proofErr w:type="spellStart"/>
      <w:r w:rsidRPr="004404B0">
        <w:rPr>
          <w:rFonts w:ascii="Verdana" w:hAnsi="Verdana"/>
        </w:rPr>
        <w:t>Brassring</w:t>
      </w:r>
      <w:proofErr w:type="spellEnd"/>
      <w:r w:rsidRPr="004404B0">
        <w:rPr>
          <w:rFonts w:ascii="Verdana" w:hAnsi="Verdana"/>
        </w:rPr>
        <w:t xml:space="preserve"> Kenexa API</w:t>
      </w:r>
      <w:r w:rsidR="00744118" w:rsidRPr="004404B0">
        <w:rPr>
          <w:rFonts w:ascii="Verdana" w:hAnsi="Verdana"/>
        </w:rPr>
        <w:t>.</w:t>
      </w:r>
    </w:p>
    <w:p w14:paraId="1DCAC0AA" w14:textId="77777777" w:rsidR="00B30D93" w:rsidRPr="004404B0" w:rsidRDefault="009A289B" w:rsidP="007D6D18">
      <w:pPr>
        <w:pStyle w:val="BodyText"/>
        <w:numPr>
          <w:ilvl w:val="1"/>
          <w:numId w:val="9"/>
        </w:numPr>
        <w:rPr>
          <w:rFonts w:ascii="Verdana" w:hAnsi="Verdana"/>
        </w:rPr>
      </w:pPr>
      <w:r w:rsidRPr="004404B0">
        <w:rPr>
          <w:rFonts w:ascii="Verdana" w:hAnsi="Verdana"/>
        </w:rPr>
        <w:t>MySQL</w:t>
      </w:r>
      <w:r w:rsidR="00B30D93" w:rsidRPr="004404B0">
        <w:rPr>
          <w:rFonts w:ascii="Verdana" w:hAnsi="Verdana"/>
        </w:rPr>
        <w:t xml:space="preserve"> DB</w:t>
      </w:r>
    </w:p>
    <w:p w14:paraId="064DF016" w14:textId="77777777" w:rsidR="00D96467" w:rsidRPr="004404B0" w:rsidRDefault="00D96467" w:rsidP="007D6D18">
      <w:pPr>
        <w:pStyle w:val="BodyText"/>
        <w:numPr>
          <w:ilvl w:val="1"/>
          <w:numId w:val="9"/>
        </w:numPr>
        <w:rPr>
          <w:rFonts w:ascii="Verdana" w:hAnsi="Verdana"/>
        </w:rPr>
      </w:pPr>
      <w:r w:rsidRPr="004404B0">
        <w:rPr>
          <w:rFonts w:ascii="Verdana" w:hAnsi="Verdana"/>
        </w:rPr>
        <w:t>IDE – Eclipse Mars 4.5.0</w:t>
      </w:r>
      <w:r w:rsidR="00744118" w:rsidRPr="004404B0">
        <w:rPr>
          <w:rFonts w:ascii="Verdana" w:hAnsi="Verdana"/>
        </w:rPr>
        <w:t>.</w:t>
      </w:r>
    </w:p>
    <w:p w14:paraId="7700238D" w14:textId="77777777" w:rsidR="00D96467" w:rsidRPr="004404B0" w:rsidRDefault="00D96467" w:rsidP="007D6D18">
      <w:pPr>
        <w:pStyle w:val="BodyText"/>
        <w:numPr>
          <w:ilvl w:val="1"/>
          <w:numId w:val="9"/>
        </w:numPr>
        <w:rPr>
          <w:rFonts w:ascii="Verdana" w:hAnsi="Verdana"/>
        </w:rPr>
      </w:pPr>
      <w:r w:rsidRPr="004404B0">
        <w:rPr>
          <w:rFonts w:ascii="Verdana" w:hAnsi="Verdana"/>
        </w:rPr>
        <w:t>Code Repository – Clear case</w:t>
      </w:r>
    </w:p>
    <w:p w14:paraId="5B60D4D4" w14:textId="77777777" w:rsidR="00D96467" w:rsidRPr="004404B0" w:rsidRDefault="00D96467" w:rsidP="007D6D18">
      <w:pPr>
        <w:pStyle w:val="BodyText"/>
        <w:numPr>
          <w:ilvl w:val="1"/>
          <w:numId w:val="9"/>
        </w:numPr>
        <w:rPr>
          <w:rFonts w:ascii="Verdana" w:hAnsi="Verdana"/>
        </w:rPr>
      </w:pPr>
      <w:r w:rsidRPr="004404B0">
        <w:rPr>
          <w:rFonts w:ascii="Verdana" w:hAnsi="Verdana"/>
        </w:rPr>
        <w:t>Development Web server – Apache Tomcat 8</w:t>
      </w:r>
    </w:p>
    <w:p w14:paraId="2CD1A58E" w14:textId="77777777" w:rsidR="00D96467" w:rsidRPr="004404B0" w:rsidRDefault="00D96467" w:rsidP="007D6D18">
      <w:pPr>
        <w:pStyle w:val="BodyText"/>
        <w:numPr>
          <w:ilvl w:val="1"/>
          <w:numId w:val="9"/>
        </w:numPr>
        <w:rPr>
          <w:rFonts w:ascii="Verdana" w:hAnsi="Verdana"/>
        </w:rPr>
      </w:pPr>
      <w:r w:rsidRPr="004404B0">
        <w:rPr>
          <w:rFonts w:ascii="Verdana" w:hAnsi="Verdana"/>
        </w:rPr>
        <w:t xml:space="preserve">Production Server </w:t>
      </w:r>
      <w:r w:rsidR="004C0636" w:rsidRPr="004404B0">
        <w:rPr>
          <w:rFonts w:ascii="Verdana" w:hAnsi="Verdana"/>
        </w:rPr>
        <w:t>–</w:t>
      </w:r>
      <w:r w:rsidRPr="004404B0">
        <w:rPr>
          <w:rFonts w:ascii="Verdana" w:hAnsi="Verdana"/>
        </w:rPr>
        <w:t xml:space="preserve"> </w:t>
      </w:r>
      <w:r w:rsidR="00D86E8D" w:rsidRPr="004404B0">
        <w:rPr>
          <w:rFonts w:ascii="Verdana" w:hAnsi="Verdana"/>
        </w:rPr>
        <w:t>Tomcat on Linux server</w:t>
      </w:r>
    </w:p>
    <w:p w14:paraId="01C8F894" w14:textId="77777777" w:rsidR="00117C3A" w:rsidRPr="004404B0" w:rsidRDefault="00D86E8D" w:rsidP="007D6D18">
      <w:pPr>
        <w:pStyle w:val="BodyText"/>
        <w:numPr>
          <w:ilvl w:val="1"/>
          <w:numId w:val="9"/>
        </w:numPr>
        <w:rPr>
          <w:rFonts w:ascii="Verdana" w:hAnsi="Verdana"/>
        </w:rPr>
      </w:pPr>
      <w:r w:rsidRPr="004404B0">
        <w:rPr>
          <w:rFonts w:ascii="Verdana" w:hAnsi="Verdana"/>
        </w:rPr>
        <w:t xml:space="preserve">Build tool - </w:t>
      </w:r>
      <w:r w:rsidR="00117C3A" w:rsidRPr="004404B0">
        <w:rPr>
          <w:rFonts w:ascii="Verdana" w:hAnsi="Verdana"/>
        </w:rPr>
        <w:t>Jenkins</w:t>
      </w:r>
    </w:p>
    <w:p w14:paraId="15F4FDE4" w14:textId="77777777" w:rsidR="0069741F" w:rsidRPr="004404B0" w:rsidRDefault="0069741F" w:rsidP="0069741F">
      <w:pPr>
        <w:pStyle w:val="BodyText"/>
        <w:rPr>
          <w:rFonts w:ascii="Verdana" w:hAnsi="Verdana"/>
        </w:rPr>
      </w:pPr>
    </w:p>
    <w:p w14:paraId="72BCC92D" w14:textId="77777777" w:rsidR="00964975" w:rsidRPr="009002D3" w:rsidRDefault="001D56D6" w:rsidP="00451AAA">
      <w:pPr>
        <w:pStyle w:val="Heading1"/>
        <w:rPr>
          <w:rFonts w:ascii="Verdana" w:hAnsi="Verdana"/>
          <w:rPrChange w:id="321" w:author="Nha-Tien Nguyen" w:date="2016-09-02T11:07:00Z">
            <w:rPr/>
          </w:rPrChange>
        </w:rPr>
      </w:pPr>
      <w:bookmarkStart w:id="322" w:name="_Toc453864574"/>
      <w:bookmarkStart w:id="323" w:name="_Toc460580545"/>
      <w:r w:rsidRPr="009002D3">
        <w:rPr>
          <w:rFonts w:ascii="Verdana" w:hAnsi="Verdana"/>
          <w:rPrChange w:id="324" w:author="Nha-Tien Nguyen" w:date="2016-09-02T11:07:00Z">
            <w:rPr/>
          </w:rPrChange>
        </w:rPr>
        <w:t>Landing to Microsite:</w:t>
      </w:r>
      <w:bookmarkEnd w:id="323"/>
      <w:r w:rsidRPr="009002D3">
        <w:rPr>
          <w:rFonts w:ascii="Verdana" w:hAnsi="Verdana"/>
          <w:rPrChange w:id="325" w:author="Nha-Tien Nguyen" w:date="2016-09-02T11:07:00Z">
            <w:rPr/>
          </w:rPrChange>
        </w:rPr>
        <w:t xml:space="preserve"> </w:t>
      </w:r>
    </w:p>
    <w:p w14:paraId="4F7EC0C7" w14:textId="77777777" w:rsidR="001D56D6" w:rsidRDefault="001D56D6" w:rsidP="00451AAA">
      <w:pPr>
        <w:pStyle w:val="BodyText"/>
        <w:ind w:left="709"/>
        <w:rPr>
          <w:rFonts w:ascii="Verdana" w:hAnsi="Verdana"/>
        </w:rPr>
      </w:pPr>
      <w:r w:rsidRPr="004404B0">
        <w:rPr>
          <w:rFonts w:ascii="Verdana" w:hAnsi="Verdana"/>
        </w:rPr>
        <w:t>All the platform</w:t>
      </w:r>
      <w:r w:rsidR="00822359" w:rsidRPr="004404B0">
        <w:rPr>
          <w:rFonts w:ascii="Verdana" w:hAnsi="Verdana"/>
        </w:rPr>
        <w:t>’</w:t>
      </w:r>
      <w:r w:rsidRPr="004404B0">
        <w:rPr>
          <w:rFonts w:ascii="Verdana" w:hAnsi="Verdana"/>
        </w:rPr>
        <w:t xml:space="preserve">s current Job search tool link will be replaced with </w:t>
      </w:r>
      <w:r w:rsidR="00822359" w:rsidRPr="004404B0">
        <w:rPr>
          <w:rFonts w:ascii="Verdana" w:hAnsi="Verdana"/>
        </w:rPr>
        <w:t xml:space="preserve">new </w:t>
      </w:r>
      <w:r w:rsidRPr="004404B0">
        <w:rPr>
          <w:rFonts w:ascii="Verdana" w:hAnsi="Verdana"/>
        </w:rPr>
        <w:t xml:space="preserve">microsite </w:t>
      </w:r>
      <w:proofErr w:type="spellStart"/>
      <w:proofErr w:type="gramStart"/>
      <w:r w:rsidRPr="004404B0">
        <w:rPr>
          <w:rFonts w:ascii="Verdana" w:hAnsi="Verdana"/>
        </w:rPr>
        <w:t>url</w:t>
      </w:r>
      <w:bookmarkEnd w:id="322"/>
      <w:proofErr w:type="spellEnd"/>
      <w:proofErr w:type="gramEnd"/>
      <w:r w:rsidR="00814A85" w:rsidRPr="004404B0">
        <w:rPr>
          <w:rFonts w:ascii="Verdana" w:hAnsi="Verdana"/>
        </w:rPr>
        <w:t>. Parameters</w:t>
      </w:r>
      <w:r w:rsidR="002D099A" w:rsidRPr="004404B0">
        <w:rPr>
          <w:rFonts w:ascii="Verdana" w:hAnsi="Verdana"/>
        </w:rPr>
        <w:t xml:space="preserve"> </w:t>
      </w:r>
      <w:r w:rsidR="00822359" w:rsidRPr="004404B0">
        <w:rPr>
          <w:rFonts w:ascii="Verdana" w:hAnsi="Verdana"/>
        </w:rPr>
        <w:t xml:space="preserve">will be </w:t>
      </w:r>
      <w:r w:rsidR="00814A85" w:rsidRPr="004404B0">
        <w:rPr>
          <w:rFonts w:ascii="Verdana" w:hAnsi="Verdana"/>
        </w:rPr>
        <w:t>passed</w:t>
      </w:r>
      <w:r w:rsidR="00822359" w:rsidRPr="004404B0">
        <w:rPr>
          <w:rFonts w:ascii="Verdana" w:hAnsi="Verdana"/>
        </w:rPr>
        <w:t xml:space="preserve"> </w:t>
      </w:r>
      <w:r w:rsidR="002D099A" w:rsidRPr="004404B0">
        <w:rPr>
          <w:rFonts w:ascii="Verdana" w:hAnsi="Verdana"/>
        </w:rPr>
        <w:t>from</w:t>
      </w:r>
      <w:r w:rsidR="00822359" w:rsidRPr="004404B0">
        <w:rPr>
          <w:rFonts w:ascii="Verdana" w:hAnsi="Verdana"/>
        </w:rPr>
        <w:t xml:space="preserve"> source platform </w:t>
      </w:r>
      <w:r w:rsidR="002D099A" w:rsidRPr="004404B0">
        <w:rPr>
          <w:rFonts w:ascii="Verdana" w:hAnsi="Verdana"/>
        </w:rPr>
        <w:t xml:space="preserve">to microsite to identify the source platform </w:t>
      </w:r>
      <w:r w:rsidR="00822359" w:rsidRPr="004404B0">
        <w:rPr>
          <w:rFonts w:ascii="Verdana" w:hAnsi="Verdana"/>
        </w:rPr>
        <w:t>&amp; locale in the microsite.</w:t>
      </w:r>
      <w:r w:rsidR="00D10EF7" w:rsidRPr="004404B0">
        <w:rPr>
          <w:rFonts w:ascii="Verdana" w:hAnsi="Verdana"/>
        </w:rPr>
        <w:t xml:space="preserve"> Based on the parameters</w:t>
      </w:r>
      <w:r w:rsidR="002D099A" w:rsidRPr="004404B0">
        <w:rPr>
          <w:rFonts w:ascii="Verdana" w:hAnsi="Verdana"/>
        </w:rPr>
        <w:t xml:space="preserve"> passed</w:t>
      </w:r>
      <w:r w:rsidR="00D10EF7" w:rsidRPr="004404B0">
        <w:rPr>
          <w:rFonts w:ascii="Verdana" w:hAnsi="Verdana"/>
        </w:rPr>
        <w:t xml:space="preserve">, microsite will </w:t>
      </w:r>
      <w:r w:rsidR="002D099A" w:rsidRPr="004404B0">
        <w:rPr>
          <w:rFonts w:ascii="Verdana" w:hAnsi="Verdana"/>
        </w:rPr>
        <w:t>display</w:t>
      </w:r>
      <w:r w:rsidR="00D10EF7" w:rsidRPr="004404B0">
        <w:rPr>
          <w:rFonts w:ascii="Verdana" w:hAnsi="Verdana"/>
        </w:rPr>
        <w:t xml:space="preserve"> the page in </w:t>
      </w:r>
      <w:r w:rsidR="002D099A" w:rsidRPr="004404B0">
        <w:rPr>
          <w:rFonts w:ascii="Verdana" w:hAnsi="Verdana"/>
        </w:rPr>
        <w:t>the appropriate</w:t>
      </w:r>
      <w:r w:rsidR="00D10EF7" w:rsidRPr="004404B0">
        <w:rPr>
          <w:rFonts w:ascii="Verdana" w:hAnsi="Verdana"/>
        </w:rPr>
        <w:t xml:space="preserve"> language.</w:t>
      </w:r>
    </w:p>
    <w:p w14:paraId="4CB66ED4" w14:textId="77777777" w:rsidR="00F12B29" w:rsidRPr="004404B0" w:rsidRDefault="00F12B29" w:rsidP="00451AAA">
      <w:pPr>
        <w:pStyle w:val="BodyText"/>
        <w:ind w:left="709"/>
        <w:rPr>
          <w:rFonts w:ascii="Verdana" w:hAnsi="Verdana"/>
        </w:rPr>
      </w:pPr>
    </w:p>
    <w:p w14:paraId="0DC6A15F" w14:textId="77777777" w:rsidR="00E862D3" w:rsidRPr="004404B0" w:rsidRDefault="00070262" w:rsidP="00F12B29">
      <w:pPr>
        <w:ind w:left="709"/>
        <w:rPr>
          <w:rFonts w:ascii="Verdana" w:hAnsi="Verdana"/>
        </w:rPr>
      </w:pPr>
      <w:proofErr w:type="gramStart"/>
      <w:r w:rsidRPr="004404B0">
        <w:rPr>
          <w:rFonts w:ascii="Verdana" w:hAnsi="Verdana"/>
        </w:rPr>
        <w:t>secure.ikea.com</w:t>
      </w:r>
      <w:proofErr w:type="gramEnd"/>
      <w:r w:rsidRPr="004404B0">
        <w:rPr>
          <w:rFonts w:ascii="Verdana" w:hAnsi="Verdana"/>
        </w:rPr>
        <w:t xml:space="preserve"> requires PCI DSS compliance. JST doesn’t process/store any data which requires PCI DSS compliance. Later we can migrate to www.ikea.com from ww8.ikea.com, when https is enabled in ikea.com domain.</w:t>
      </w:r>
      <w:ins w:id="326" w:author="schitrai" w:date="2016-09-01T14:45:00Z">
        <w:r w:rsidR="00F72173">
          <w:rPr>
            <w:rFonts w:ascii="Verdana" w:hAnsi="Verdana"/>
          </w:rPr>
          <w:t xml:space="preserve"> AKAMAI manages the </w:t>
        </w:r>
        <w:r w:rsidR="00B57E27">
          <w:rPr>
            <w:rFonts w:ascii="Verdana" w:hAnsi="Verdana"/>
          </w:rPr>
          <w:fldChar w:fldCharType="begin"/>
        </w:r>
        <w:r w:rsidR="00F72173">
          <w:rPr>
            <w:rFonts w:ascii="Verdana" w:hAnsi="Verdana"/>
          </w:rPr>
          <w:instrText xml:space="preserve"> HYPERLINK "http://www.ikea.com" </w:instrText>
        </w:r>
        <w:r w:rsidR="00B57E27">
          <w:rPr>
            <w:rFonts w:ascii="Verdana" w:hAnsi="Verdana"/>
          </w:rPr>
          <w:fldChar w:fldCharType="separate"/>
        </w:r>
        <w:r w:rsidR="00F72173" w:rsidRPr="00286033">
          <w:rPr>
            <w:rStyle w:val="Hyperlink"/>
            <w:rFonts w:ascii="Verdana" w:hAnsi="Verdana"/>
          </w:rPr>
          <w:t>www.ikea.com</w:t>
        </w:r>
        <w:r w:rsidR="00B57E27">
          <w:rPr>
            <w:rFonts w:ascii="Verdana" w:hAnsi="Verdana"/>
          </w:rPr>
          <w:fldChar w:fldCharType="end"/>
        </w:r>
      </w:ins>
      <w:ins w:id="327" w:author="schitrai" w:date="2016-09-01T14:49:00Z">
        <w:r w:rsidR="002E6A69">
          <w:rPr>
            <w:rFonts w:ascii="Verdana" w:hAnsi="Verdana"/>
          </w:rPr>
          <w:t xml:space="preserve"> domain</w:t>
        </w:r>
      </w:ins>
      <w:ins w:id="328" w:author="schitrai" w:date="2016-09-01T14:46:00Z">
        <w:r w:rsidR="00E80C2C">
          <w:rPr>
            <w:rFonts w:ascii="Verdana" w:hAnsi="Verdana"/>
          </w:rPr>
          <w:t>. There is no target dat</w:t>
        </w:r>
      </w:ins>
      <w:ins w:id="329" w:author="schitrai" w:date="2016-09-01T14:47:00Z">
        <w:r w:rsidR="00E80C2C">
          <w:rPr>
            <w:rFonts w:ascii="Verdana" w:hAnsi="Verdana"/>
          </w:rPr>
          <w:t>e</w:t>
        </w:r>
      </w:ins>
      <w:ins w:id="330" w:author="schitrai" w:date="2016-09-01T14:46:00Z">
        <w:r w:rsidR="00227DB3">
          <w:rPr>
            <w:rFonts w:ascii="Verdana" w:hAnsi="Verdana"/>
          </w:rPr>
          <w:t xml:space="preserve"> available for </w:t>
        </w:r>
      </w:ins>
      <w:ins w:id="331" w:author="schitrai" w:date="2016-09-01T14:51:00Z">
        <w:r w:rsidR="00227DB3">
          <w:rPr>
            <w:rFonts w:ascii="Verdana" w:hAnsi="Verdana"/>
          </w:rPr>
          <w:t>enabling https in www.ikea.com</w:t>
        </w:r>
      </w:ins>
      <w:ins w:id="332" w:author="schitrai" w:date="2016-09-01T14:46:00Z">
        <w:r w:rsidR="00E80C2C">
          <w:rPr>
            <w:rFonts w:ascii="Verdana" w:hAnsi="Verdana"/>
          </w:rPr>
          <w:t xml:space="preserve">. </w:t>
        </w:r>
      </w:ins>
    </w:p>
    <w:p w14:paraId="182971A3" w14:textId="77777777" w:rsidR="00C329F6" w:rsidRPr="004404B0" w:rsidRDefault="00C329F6" w:rsidP="003C70F2">
      <w:pPr>
        <w:rPr>
          <w:rFonts w:ascii="Verdana" w:hAnsi="Verdana"/>
        </w:rPr>
      </w:pPr>
    </w:p>
    <w:p w14:paraId="08F92F91" w14:textId="77777777" w:rsidR="00FA684E" w:rsidRPr="004404B0" w:rsidRDefault="00FA684E" w:rsidP="00F12B29">
      <w:pPr>
        <w:ind w:left="851"/>
        <w:rPr>
          <w:rFonts w:ascii="Verdana" w:hAnsi="Verdana"/>
        </w:rPr>
      </w:pPr>
      <w:r w:rsidRPr="004404B0">
        <w:rPr>
          <w:rFonts w:ascii="Verdana" w:hAnsi="Verdana"/>
        </w:rPr>
        <w:t xml:space="preserve">Microsite URL format for external </w:t>
      </w:r>
    </w:p>
    <w:p w14:paraId="5AA28DBD" w14:textId="77777777" w:rsidR="00FA684E" w:rsidRPr="004404B0" w:rsidRDefault="00862497" w:rsidP="00F12B29">
      <w:pPr>
        <w:ind w:left="851"/>
        <w:rPr>
          <w:rFonts w:ascii="Verdana" w:hAnsi="Verdana"/>
        </w:rPr>
      </w:pPr>
      <w:hyperlink r:id="rId14" w:history="1">
        <w:r w:rsidR="004F55FE" w:rsidRPr="00743CDF">
          <w:rPr>
            <w:rStyle w:val="Hyperlink"/>
            <w:rFonts w:ascii="Verdana" w:hAnsi="Verdana"/>
          </w:rPr>
          <w:t>https://ww8.ikea.com/ext/job/search/external/[COUNTRY_CODE]/[LANG_CODE]/home</w:t>
        </w:r>
      </w:hyperlink>
    </w:p>
    <w:p w14:paraId="2924711D" w14:textId="77777777" w:rsidR="00FA684E" w:rsidRPr="004404B0" w:rsidRDefault="00FA684E" w:rsidP="00F12B29">
      <w:pPr>
        <w:ind w:left="851"/>
        <w:rPr>
          <w:rFonts w:ascii="Verdana" w:hAnsi="Verdana"/>
        </w:rPr>
      </w:pPr>
    </w:p>
    <w:p w14:paraId="76143D20" w14:textId="77777777" w:rsidR="00FA684E" w:rsidRPr="004404B0" w:rsidRDefault="00FA684E" w:rsidP="00F12B29">
      <w:pPr>
        <w:ind w:left="851"/>
        <w:rPr>
          <w:rFonts w:ascii="Verdana" w:hAnsi="Verdana"/>
        </w:rPr>
      </w:pPr>
      <w:r w:rsidRPr="004404B0">
        <w:rPr>
          <w:rFonts w:ascii="Verdana" w:hAnsi="Verdana"/>
        </w:rPr>
        <w:t xml:space="preserve">Microsite URL format for IKEA Inside Jobs (internal) </w:t>
      </w:r>
    </w:p>
    <w:p w14:paraId="0179DB6E" w14:textId="77777777" w:rsidR="00E862D3" w:rsidRPr="004404B0" w:rsidRDefault="00B57E27" w:rsidP="00F12B29">
      <w:pPr>
        <w:ind w:left="851"/>
        <w:rPr>
          <w:rFonts w:ascii="Verdana" w:hAnsi="Verdana"/>
        </w:rPr>
      </w:pPr>
      <w:hyperlink r:id="rId15" w:history="1">
        <w:r w:rsidR="003F6D7C" w:rsidRPr="00743CDF">
          <w:rPr>
            <w:rStyle w:val="Hyperlink"/>
            <w:rFonts w:ascii="Verdana" w:hAnsi="Verdana"/>
          </w:rPr>
          <w:t>https://</w:t>
        </w:r>
        <w:r w:rsidR="00A32014">
          <w:rPr>
            <w:rStyle w:val="Hyperlink"/>
            <w:rFonts w:ascii="Verdana" w:hAnsi="Verdana"/>
          </w:rPr>
          <w:t>ww8.ikea.com/ext/job/search/internal/[COUNTRY_CODE]/[LANG_CODE]/home</w:t>
        </w:r>
      </w:hyperlink>
    </w:p>
    <w:p w14:paraId="3AE3C688" w14:textId="77777777" w:rsidR="00FA684E" w:rsidRPr="004404B0" w:rsidRDefault="00FA684E" w:rsidP="00F12B29">
      <w:pPr>
        <w:ind w:left="851"/>
        <w:rPr>
          <w:rFonts w:ascii="Verdana" w:hAnsi="Verdana"/>
        </w:rPr>
      </w:pPr>
    </w:p>
    <w:p w14:paraId="4F441265" w14:textId="77777777" w:rsidR="001C018D" w:rsidRPr="004404B0" w:rsidRDefault="001C018D" w:rsidP="00F12B29">
      <w:pPr>
        <w:ind w:left="851"/>
        <w:rPr>
          <w:rFonts w:ascii="Verdana" w:hAnsi="Verdana"/>
        </w:rPr>
      </w:pPr>
      <w:r w:rsidRPr="004404B0">
        <w:rPr>
          <w:rFonts w:ascii="Verdana" w:hAnsi="Verdana"/>
        </w:rPr>
        <w:t>The following two parameters has to be passed from source platform</w:t>
      </w:r>
    </w:p>
    <w:p w14:paraId="01827A79" w14:textId="77777777" w:rsidR="00E862D3" w:rsidRPr="004404B0" w:rsidRDefault="00FA684E" w:rsidP="00F12B29">
      <w:pPr>
        <w:ind w:firstLine="720"/>
        <w:rPr>
          <w:rFonts w:ascii="Verdana" w:hAnsi="Verdana"/>
        </w:rPr>
      </w:pPr>
      <w:r w:rsidRPr="004404B0">
        <w:rPr>
          <w:rFonts w:ascii="Verdana" w:hAnsi="Verdana"/>
        </w:rPr>
        <w:t xml:space="preserve">COUNTRY_CODE – ISO code for country </w:t>
      </w:r>
    </w:p>
    <w:p w14:paraId="05A115E7" w14:textId="77777777" w:rsidR="00E862D3" w:rsidRPr="004404B0" w:rsidRDefault="00FA684E" w:rsidP="00F12B29">
      <w:pPr>
        <w:ind w:firstLine="720"/>
        <w:rPr>
          <w:rFonts w:ascii="Verdana" w:hAnsi="Verdana"/>
        </w:rPr>
      </w:pPr>
      <w:r w:rsidRPr="004404B0">
        <w:rPr>
          <w:rFonts w:ascii="Verdana" w:hAnsi="Verdana"/>
        </w:rPr>
        <w:t>LANG_CODE – ISO code for language</w:t>
      </w:r>
    </w:p>
    <w:p w14:paraId="0FD1FD43" w14:textId="77777777" w:rsidR="00FA684E" w:rsidRPr="004404B0" w:rsidRDefault="00FA684E" w:rsidP="003C70F2">
      <w:pPr>
        <w:rPr>
          <w:rFonts w:ascii="Verdana" w:hAnsi="Verdana"/>
        </w:rPr>
      </w:pPr>
    </w:p>
    <w:p w14:paraId="05EDB71D" w14:textId="77777777" w:rsidR="00F12B29" w:rsidRDefault="00923C30" w:rsidP="00F12B29">
      <w:pPr>
        <w:pStyle w:val="BodyText"/>
        <w:ind w:left="709"/>
        <w:rPr>
          <w:rFonts w:ascii="Verdana" w:hAnsi="Verdana"/>
        </w:rPr>
      </w:pPr>
      <w:r w:rsidRPr="004404B0">
        <w:rPr>
          <w:rFonts w:ascii="Verdana" w:hAnsi="Verdana"/>
        </w:rPr>
        <w:tab/>
      </w:r>
      <w:r w:rsidR="00F12B29">
        <w:rPr>
          <w:rFonts w:ascii="Verdana" w:hAnsi="Verdana"/>
        </w:rPr>
        <w:t>For INSIDE/ ICOWORKER there is no Country of Language ID, so the language and gateways need to be selected before navigation to the microsite happens. Current solution in INSIDE would be a possible way to have more links for different Gateways.</w:t>
      </w:r>
    </w:p>
    <w:p w14:paraId="0B96777C" w14:textId="77777777" w:rsidR="00C329F6" w:rsidRPr="004404B0" w:rsidRDefault="00C329F6" w:rsidP="00F12B29">
      <w:pPr>
        <w:pStyle w:val="Heading1"/>
      </w:pPr>
      <w:bookmarkStart w:id="333" w:name="_Toc460580546"/>
      <w:r w:rsidRPr="004404B0">
        <w:t>Content management Tool</w:t>
      </w:r>
      <w:r w:rsidR="00766367" w:rsidRPr="004404B0">
        <w:t>s</w:t>
      </w:r>
      <w:r w:rsidRPr="004404B0">
        <w:t xml:space="preserve"> for Multilingual data</w:t>
      </w:r>
      <w:bookmarkEnd w:id="333"/>
    </w:p>
    <w:p w14:paraId="26729291" w14:textId="77777777" w:rsidR="00C329F6" w:rsidRPr="004404B0" w:rsidRDefault="00C329F6" w:rsidP="00C329F6">
      <w:pPr>
        <w:pStyle w:val="BodyText"/>
        <w:rPr>
          <w:rFonts w:ascii="Verdana" w:hAnsi="Verdana"/>
        </w:rPr>
      </w:pPr>
    </w:p>
    <w:p w14:paraId="146D8B64" w14:textId="08C04720" w:rsidR="00C329F6" w:rsidRPr="004404B0" w:rsidRDefault="00C77D0C" w:rsidP="00C329F6">
      <w:pPr>
        <w:pStyle w:val="BodyText"/>
        <w:rPr>
          <w:rFonts w:ascii="Verdana" w:hAnsi="Verdana"/>
        </w:rPr>
      </w:pPr>
      <w:r w:rsidRPr="004404B0">
        <w:rPr>
          <w:rFonts w:ascii="Verdana" w:hAnsi="Verdana"/>
        </w:rPr>
        <w:t xml:space="preserve">There won’t be a need to add to have a content management system </w:t>
      </w:r>
      <w:r w:rsidR="00766367" w:rsidRPr="004404B0">
        <w:rPr>
          <w:rFonts w:ascii="Verdana" w:hAnsi="Verdana"/>
        </w:rPr>
        <w:t xml:space="preserve">handling </w:t>
      </w:r>
      <w:r w:rsidRPr="004404B0">
        <w:rPr>
          <w:rFonts w:ascii="Verdana" w:hAnsi="Verdana"/>
        </w:rPr>
        <w:t>multilingual</w:t>
      </w:r>
      <w:r w:rsidR="00766367" w:rsidRPr="004404B0">
        <w:rPr>
          <w:rFonts w:ascii="Verdana" w:hAnsi="Verdana"/>
        </w:rPr>
        <w:t xml:space="preserve"> data</w:t>
      </w:r>
      <w:r w:rsidR="00C329F6" w:rsidRPr="004404B0">
        <w:rPr>
          <w:rFonts w:ascii="Verdana" w:hAnsi="Verdana"/>
        </w:rPr>
        <w:t>.</w:t>
      </w:r>
      <w:r w:rsidRPr="004404B0">
        <w:rPr>
          <w:rFonts w:ascii="Verdana" w:hAnsi="Verdana"/>
        </w:rPr>
        <w:t xml:space="preserve">  Instead internationalization property file will be implemented.  All translated data will be available in a property file, from where it will read and written to the JSP.</w:t>
      </w:r>
      <w:r w:rsidR="00386194" w:rsidRPr="004404B0">
        <w:rPr>
          <w:rFonts w:ascii="Verdana" w:hAnsi="Verdana"/>
        </w:rPr>
        <w:t xml:space="preserve"> Internationalization property files will have key value pairs. Keys are used in Job Search Tool as reference and values contains language specific text those needs to be shown to user.</w:t>
      </w:r>
      <w:r w:rsidR="00CE54BB" w:rsidRPr="004404B0">
        <w:rPr>
          <w:rFonts w:ascii="Verdana" w:hAnsi="Verdana"/>
        </w:rPr>
        <w:t xml:space="preserve"> Internationalization property files will be stored in server file system and that will be referenced by Job Search Application. Clear case will be used for version control of properties files.</w:t>
      </w:r>
    </w:p>
    <w:p w14:paraId="498948A7" w14:textId="77777777" w:rsidR="00524E2F" w:rsidRPr="004404B0" w:rsidRDefault="00524E2F" w:rsidP="00C329F6">
      <w:pPr>
        <w:pStyle w:val="BodyText"/>
        <w:rPr>
          <w:rFonts w:ascii="Verdana" w:hAnsi="Verdana"/>
        </w:rPr>
      </w:pPr>
      <w:r w:rsidRPr="004404B0">
        <w:rPr>
          <w:rFonts w:ascii="Verdana" w:hAnsi="Verdana"/>
        </w:rPr>
        <w:tab/>
        <w:t xml:space="preserve">Excel sheet containing the translated texts are placed in </w:t>
      </w:r>
      <w:hyperlink r:id="rId16" w:history="1">
        <w:r w:rsidRPr="004404B0">
          <w:rPr>
            <w:rStyle w:val="Hyperlink"/>
            <w:rFonts w:ascii="Verdana" w:hAnsi="Verdana"/>
          </w:rPr>
          <w:t>https://service.projectplace.com/pp/pp.cgi/0/1267349738</w:t>
        </w:r>
      </w:hyperlink>
      <w:r w:rsidRPr="004404B0">
        <w:rPr>
          <w:rFonts w:ascii="Verdana" w:hAnsi="Verdana"/>
        </w:rPr>
        <w:t>. Property files will be generated based on excel sheet placed in this folder.</w:t>
      </w:r>
    </w:p>
    <w:p w14:paraId="32B519E4" w14:textId="77777777" w:rsidR="00524E2F" w:rsidRPr="004404B0" w:rsidRDefault="005C68D7" w:rsidP="00C329F6">
      <w:pPr>
        <w:pStyle w:val="BodyText"/>
        <w:rPr>
          <w:rFonts w:ascii="Verdana" w:hAnsi="Verdana"/>
        </w:rPr>
      </w:pPr>
      <w:r w:rsidRPr="004404B0">
        <w:rPr>
          <w:rFonts w:ascii="Verdana" w:hAnsi="Verdana"/>
        </w:rPr>
        <w:tab/>
      </w:r>
      <w:r w:rsidR="005E6287" w:rsidRPr="004404B0">
        <w:rPr>
          <w:rFonts w:ascii="Verdana" w:hAnsi="Verdana"/>
        </w:rPr>
        <w:t>Property files have</w:t>
      </w:r>
      <w:r w:rsidRPr="004404B0">
        <w:rPr>
          <w:rFonts w:ascii="Verdana" w:hAnsi="Verdana"/>
        </w:rPr>
        <w:t xml:space="preserve"> to be copied to the </w:t>
      </w:r>
      <w:r w:rsidR="005E6287" w:rsidRPr="004404B0">
        <w:rPr>
          <w:rFonts w:ascii="Verdana" w:hAnsi="Verdana"/>
        </w:rPr>
        <w:t>file system</w:t>
      </w:r>
      <w:r w:rsidRPr="004404B0">
        <w:rPr>
          <w:rFonts w:ascii="Verdana" w:hAnsi="Verdana"/>
        </w:rPr>
        <w:t xml:space="preserve"> of Server containing the production JST Application</w:t>
      </w:r>
      <w:r w:rsidR="00BF3368" w:rsidRPr="004404B0">
        <w:rPr>
          <w:rFonts w:ascii="Verdana" w:hAnsi="Verdana"/>
        </w:rPr>
        <w:t>.</w:t>
      </w:r>
      <w:r w:rsidRPr="004404B0">
        <w:rPr>
          <w:rFonts w:ascii="Verdana" w:hAnsi="Verdana"/>
        </w:rPr>
        <w:t xml:space="preserve"> </w:t>
      </w:r>
    </w:p>
    <w:p w14:paraId="68AF16E5" w14:textId="77777777" w:rsidR="00D96467" w:rsidRDefault="000B7631" w:rsidP="000D5215">
      <w:pPr>
        <w:autoSpaceDE w:val="0"/>
        <w:autoSpaceDN w:val="0"/>
        <w:adjustRightInd w:val="0"/>
        <w:rPr>
          <w:rFonts w:ascii="Verdana" w:hAnsi="Verdana"/>
          <w:lang w:val="en-US"/>
        </w:rPr>
      </w:pPr>
      <w:r>
        <w:rPr>
          <w:noProof/>
          <w:lang w:eastAsia="en-GB"/>
        </w:rPr>
        <w:drawing>
          <wp:inline distT="0" distB="0" distL="0" distR="0" wp14:anchorId="2ED7715B" wp14:editId="1A248C99">
            <wp:extent cx="5688330" cy="244030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88330" cy="2440305"/>
                    </a:xfrm>
                    <a:prstGeom prst="rect">
                      <a:avLst/>
                    </a:prstGeom>
                  </pic:spPr>
                </pic:pic>
              </a:graphicData>
            </a:graphic>
          </wp:inline>
        </w:drawing>
      </w:r>
    </w:p>
    <w:p w14:paraId="200E2B95" w14:textId="77777777" w:rsidR="00F12B29" w:rsidRPr="004404B0" w:rsidRDefault="00F12B29" w:rsidP="000D5215">
      <w:pPr>
        <w:autoSpaceDE w:val="0"/>
        <w:autoSpaceDN w:val="0"/>
        <w:adjustRightInd w:val="0"/>
        <w:rPr>
          <w:rFonts w:ascii="Verdana" w:hAnsi="Verdana"/>
          <w:lang w:val="en-US"/>
        </w:rPr>
      </w:pPr>
      <w:r>
        <w:rPr>
          <w:rFonts w:ascii="Verdana" w:hAnsi="Verdana"/>
          <w:lang w:val="en-US"/>
        </w:rPr>
        <w:t>Example of the excel list that feeds the Property File.</w:t>
      </w:r>
    </w:p>
    <w:p w14:paraId="5AAAA52E" w14:textId="77777777" w:rsidR="0044671B" w:rsidRPr="004404B0" w:rsidRDefault="0044671B" w:rsidP="00DC3248">
      <w:pPr>
        <w:pStyle w:val="Heading1"/>
        <w:rPr>
          <w:rFonts w:ascii="Verdana" w:hAnsi="Verdana"/>
        </w:rPr>
      </w:pPr>
      <w:bookmarkStart w:id="334" w:name="_Toc453864575"/>
      <w:bookmarkStart w:id="335" w:name="_Toc460580547"/>
      <w:r w:rsidRPr="004404B0">
        <w:rPr>
          <w:rFonts w:ascii="Verdana" w:hAnsi="Verdana"/>
        </w:rPr>
        <w:t>Solution Outline</w:t>
      </w:r>
      <w:bookmarkEnd w:id="260"/>
      <w:bookmarkEnd w:id="261"/>
      <w:bookmarkEnd w:id="334"/>
      <w:bookmarkEnd w:id="335"/>
    </w:p>
    <w:p w14:paraId="5F8FBC70" w14:textId="77777777" w:rsidR="003D0FDE" w:rsidRPr="004404B0" w:rsidRDefault="003D0FDE" w:rsidP="00EE48BC">
      <w:pPr>
        <w:pStyle w:val="BodyText"/>
        <w:ind w:firstLine="720"/>
        <w:rPr>
          <w:rFonts w:ascii="Verdana" w:hAnsi="Verdana"/>
        </w:rPr>
      </w:pPr>
      <w:r w:rsidRPr="004404B0">
        <w:rPr>
          <w:rFonts w:ascii="Verdana" w:hAnsi="Verdana"/>
        </w:rPr>
        <w:t xml:space="preserve">The existing Job Search tool will be redesigned in to new </w:t>
      </w:r>
      <w:r w:rsidR="00702E78" w:rsidRPr="004404B0">
        <w:rPr>
          <w:rFonts w:ascii="Verdana" w:hAnsi="Verdana"/>
        </w:rPr>
        <w:t>g</w:t>
      </w:r>
      <w:r w:rsidRPr="004404B0">
        <w:rPr>
          <w:rFonts w:ascii="Verdana" w:hAnsi="Verdana"/>
        </w:rPr>
        <w:t xml:space="preserve">lobal solution. The new </w:t>
      </w:r>
      <w:r w:rsidR="00702E78" w:rsidRPr="004404B0">
        <w:rPr>
          <w:rFonts w:ascii="Verdana" w:hAnsi="Verdana"/>
        </w:rPr>
        <w:t>g</w:t>
      </w:r>
      <w:r w:rsidRPr="004404B0">
        <w:rPr>
          <w:rFonts w:ascii="Verdana" w:hAnsi="Verdana"/>
        </w:rPr>
        <w:t xml:space="preserve">lobal solution will have its own header, </w:t>
      </w:r>
      <w:r w:rsidR="00EB73DE" w:rsidRPr="004404B0">
        <w:rPr>
          <w:rFonts w:ascii="Verdana" w:hAnsi="Verdana"/>
        </w:rPr>
        <w:t xml:space="preserve">banner, </w:t>
      </w:r>
      <w:proofErr w:type="gramStart"/>
      <w:r w:rsidR="00EB73DE" w:rsidRPr="004404B0">
        <w:rPr>
          <w:rFonts w:ascii="Verdana" w:hAnsi="Verdana"/>
        </w:rPr>
        <w:t>footer</w:t>
      </w:r>
      <w:proofErr w:type="gramEnd"/>
      <w:r w:rsidR="00EB73DE" w:rsidRPr="004404B0">
        <w:rPr>
          <w:rFonts w:ascii="Verdana" w:hAnsi="Verdana"/>
        </w:rPr>
        <w:t>, menu as per Ikea Look and feel guidelines.</w:t>
      </w:r>
      <w:r w:rsidRPr="004404B0">
        <w:rPr>
          <w:rFonts w:ascii="Verdana" w:hAnsi="Verdana"/>
        </w:rPr>
        <w:t xml:space="preserve"> The back end </w:t>
      </w:r>
      <w:r w:rsidR="00702E78" w:rsidRPr="004404B0">
        <w:rPr>
          <w:rFonts w:ascii="Verdana" w:hAnsi="Verdana"/>
        </w:rPr>
        <w:t>K</w:t>
      </w:r>
      <w:r w:rsidRPr="004404B0">
        <w:rPr>
          <w:rFonts w:ascii="Verdana" w:hAnsi="Verdana"/>
        </w:rPr>
        <w:t xml:space="preserve">enexa </w:t>
      </w:r>
      <w:proofErr w:type="spellStart"/>
      <w:r w:rsidR="00702E78" w:rsidRPr="004404B0">
        <w:rPr>
          <w:rFonts w:ascii="Verdana" w:hAnsi="Verdana"/>
        </w:rPr>
        <w:t>B</w:t>
      </w:r>
      <w:r w:rsidR="00EB73DE" w:rsidRPr="004404B0">
        <w:rPr>
          <w:rFonts w:ascii="Verdana" w:hAnsi="Verdana"/>
        </w:rPr>
        <w:t>rassring</w:t>
      </w:r>
      <w:proofErr w:type="spellEnd"/>
      <w:r w:rsidR="00EB73DE" w:rsidRPr="004404B0">
        <w:rPr>
          <w:rFonts w:ascii="Verdana" w:hAnsi="Verdana"/>
        </w:rPr>
        <w:t xml:space="preserve"> </w:t>
      </w:r>
      <w:proofErr w:type="spellStart"/>
      <w:proofErr w:type="gramStart"/>
      <w:r w:rsidRPr="004404B0">
        <w:rPr>
          <w:rFonts w:ascii="Verdana" w:hAnsi="Verdana"/>
        </w:rPr>
        <w:t>api</w:t>
      </w:r>
      <w:proofErr w:type="spellEnd"/>
      <w:proofErr w:type="gramEnd"/>
      <w:r w:rsidRPr="004404B0">
        <w:rPr>
          <w:rFonts w:ascii="Verdana" w:hAnsi="Verdana"/>
        </w:rPr>
        <w:t xml:space="preserve"> will be reused as it is. </w:t>
      </w:r>
      <w:r w:rsidR="00310446" w:rsidRPr="004404B0">
        <w:rPr>
          <w:rFonts w:ascii="Verdana" w:hAnsi="Verdana"/>
        </w:rPr>
        <w:t>Current</w:t>
      </w:r>
      <w:r w:rsidR="00EB73DE" w:rsidRPr="004404B0">
        <w:rPr>
          <w:rFonts w:ascii="Verdana" w:hAnsi="Verdana"/>
        </w:rPr>
        <w:t xml:space="preserve"> Job search tool will be replaced with the </w:t>
      </w:r>
      <w:proofErr w:type="spellStart"/>
      <w:proofErr w:type="gramStart"/>
      <w:r w:rsidR="00EB73DE" w:rsidRPr="004404B0">
        <w:rPr>
          <w:rFonts w:ascii="Verdana" w:hAnsi="Verdana"/>
        </w:rPr>
        <w:t>url</w:t>
      </w:r>
      <w:proofErr w:type="spellEnd"/>
      <w:proofErr w:type="gramEnd"/>
      <w:r w:rsidR="00EB73DE" w:rsidRPr="004404B0">
        <w:rPr>
          <w:rFonts w:ascii="Verdana" w:hAnsi="Verdana"/>
        </w:rPr>
        <w:t xml:space="preserve"> of this </w:t>
      </w:r>
      <w:r w:rsidR="00702E78" w:rsidRPr="004404B0">
        <w:rPr>
          <w:rFonts w:ascii="Verdana" w:hAnsi="Verdana"/>
        </w:rPr>
        <w:t>g</w:t>
      </w:r>
      <w:r w:rsidR="00EB73DE" w:rsidRPr="004404B0">
        <w:rPr>
          <w:rFonts w:ascii="Verdana" w:hAnsi="Verdana"/>
        </w:rPr>
        <w:t>lobal solution.</w:t>
      </w:r>
    </w:p>
    <w:p w14:paraId="283CEFA7" w14:textId="77777777" w:rsidR="00BE1B0D" w:rsidRPr="004404B0" w:rsidRDefault="00BE1B0D" w:rsidP="00F73821">
      <w:pPr>
        <w:pStyle w:val="BodyText"/>
        <w:rPr>
          <w:rFonts w:ascii="Verdana" w:hAnsi="Verdana"/>
        </w:rPr>
      </w:pPr>
    </w:p>
    <w:p w14:paraId="44C2A0C6" w14:textId="77777777" w:rsidR="006B5408" w:rsidRPr="004404B0" w:rsidRDefault="00AA6911" w:rsidP="006B5408">
      <w:pPr>
        <w:pStyle w:val="Heading2"/>
        <w:tabs>
          <w:tab w:val="clear" w:pos="576"/>
        </w:tabs>
        <w:spacing w:before="120" w:after="60" w:line="240" w:lineRule="atLeast"/>
        <w:jc w:val="both"/>
        <w:rPr>
          <w:rFonts w:ascii="Verdana" w:hAnsi="Verdana"/>
        </w:rPr>
      </w:pPr>
      <w:bookmarkStart w:id="336" w:name="_Toc453864576"/>
      <w:bookmarkStart w:id="337" w:name="_Toc460580548"/>
      <w:commentRangeStart w:id="338"/>
      <w:r w:rsidRPr="004404B0">
        <w:rPr>
          <w:rFonts w:ascii="Verdana" w:hAnsi="Verdana"/>
        </w:rPr>
        <w:t>High Level Solution Design</w:t>
      </w:r>
      <w:r w:rsidR="006821E7" w:rsidRPr="004404B0">
        <w:rPr>
          <w:rFonts w:ascii="Verdana" w:hAnsi="Verdana"/>
        </w:rPr>
        <w:t>:</w:t>
      </w:r>
      <w:bookmarkEnd w:id="336"/>
      <w:bookmarkEnd w:id="337"/>
      <w:commentRangeEnd w:id="338"/>
      <w:r w:rsidR="00C724FD">
        <w:rPr>
          <w:rStyle w:val="CommentReference"/>
          <w:rFonts w:ascii="Century Schoolbook" w:hAnsi="Century Schoolbook"/>
          <w:b w:val="0"/>
        </w:rPr>
        <w:commentReference w:id="338"/>
      </w:r>
    </w:p>
    <w:p w14:paraId="799EB43A" w14:textId="77777777" w:rsidR="006821E7" w:rsidRPr="004404B0" w:rsidRDefault="006821E7" w:rsidP="00F73821">
      <w:pPr>
        <w:pStyle w:val="BodyText"/>
        <w:rPr>
          <w:rFonts w:ascii="Verdana" w:hAnsi="Verdana"/>
        </w:rPr>
      </w:pPr>
    </w:p>
    <w:p w14:paraId="58750F47" w14:textId="77777777" w:rsidR="004C0636" w:rsidRDefault="004678AD" w:rsidP="00D96467">
      <w:pPr>
        <w:pStyle w:val="BodyText"/>
        <w:rPr>
          <w:rFonts w:ascii="Verdana" w:hAnsi="Verdana"/>
          <w:noProof/>
          <w:lang w:val="en-US"/>
        </w:rPr>
      </w:pPr>
      <w:r w:rsidRPr="004404B0" w:rsidDel="004678AD">
        <w:rPr>
          <w:rFonts w:ascii="Verdana" w:hAnsi="Verdana"/>
          <w:noProof/>
          <w:lang w:val="en-US"/>
        </w:rPr>
        <w:t xml:space="preserve"> </w:t>
      </w:r>
      <w:r w:rsidR="00260884">
        <w:rPr>
          <w:rFonts w:ascii="Verdana" w:hAnsi="Verdana"/>
          <w:noProof/>
          <w:lang w:eastAsia="en-GB"/>
        </w:rPr>
        <w:drawing>
          <wp:inline distT="0" distB="0" distL="0" distR="0" wp14:anchorId="07328993" wp14:editId="38D48486">
            <wp:extent cx="5688330" cy="3382895"/>
            <wp:effectExtent l="19050" t="0" r="7620" b="0"/>
            <wp:docPr id="3" name="Picture 3" descr="D:\IKEA\JobSearch\JobSearch 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KEA\JobSearch\JobSearch HighLevelDesign.png"/>
                    <pic:cNvPicPr>
                      <a:picLocks noChangeAspect="1" noChangeArrowheads="1"/>
                    </pic:cNvPicPr>
                  </pic:nvPicPr>
                  <pic:blipFill>
                    <a:blip r:embed="rId18" cstate="print"/>
                    <a:srcRect/>
                    <a:stretch>
                      <a:fillRect/>
                    </a:stretch>
                  </pic:blipFill>
                  <pic:spPr bwMode="auto">
                    <a:xfrm>
                      <a:off x="0" y="0"/>
                      <a:ext cx="5688330" cy="3382895"/>
                    </a:xfrm>
                    <a:prstGeom prst="rect">
                      <a:avLst/>
                    </a:prstGeom>
                    <a:noFill/>
                    <a:ln w="9525">
                      <a:noFill/>
                      <a:miter lim="800000"/>
                      <a:headEnd/>
                      <a:tailEnd/>
                    </a:ln>
                  </pic:spPr>
                </pic:pic>
              </a:graphicData>
            </a:graphic>
          </wp:inline>
        </w:drawing>
      </w:r>
    </w:p>
    <w:p w14:paraId="1DD7FA86" w14:textId="77777777" w:rsidR="00F10DA1" w:rsidRPr="002D5015" w:rsidRDefault="00F10DA1" w:rsidP="00F10DA1">
      <w:pPr>
        <w:pStyle w:val="BodyText"/>
        <w:rPr>
          <w:rFonts w:ascii="Verdana" w:hAnsi="Verdana"/>
          <w:noProof/>
          <w:sz w:val="16"/>
          <w:lang w:val="en-US"/>
        </w:rPr>
      </w:pPr>
      <w:r w:rsidRPr="002026F6">
        <w:rPr>
          <w:rFonts w:ascii="Verdana" w:hAnsi="Verdana"/>
          <w:noProof/>
          <w:sz w:val="16"/>
          <w:lang w:val="en-US"/>
        </w:rPr>
        <w:t>JST – Job Search Tool</w:t>
      </w:r>
    </w:p>
    <w:p w14:paraId="01B2B775" w14:textId="77777777" w:rsidR="00F10DA1" w:rsidRPr="002D5015" w:rsidRDefault="00F10DA1" w:rsidP="00F10DA1">
      <w:pPr>
        <w:pStyle w:val="BodyText"/>
        <w:rPr>
          <w:rFonts w:ascii="Verdana" w:hAnsi="Verdana"/>
          <w:noProof/>
          <w:sz w:val="16"/>
          <w:lang w:val="en-US"/>
        </w:rPr>
      </w:pPr>
      <w:r w:rsidRPr="002026F6">
        <w:rPr>
          <w:rFonts w:ascii="Verdana" w:hAnsi="Verdana"/>
          <w:noProof/>
          <w:sz w:val="16"/>
          <w:lang w:val="en-US"/>
        </w:rPr>
        <w:t>KB – Kenexa Brassring</w:t>
      </w:r>
    </w:p>
    <w:p w14:paraId="4034AFA3" w14:textId="77777777" w:rsidR="00F10DA1" w:rsidRPr="002D5015" w:rsidRDefault="00F10DA1" w:rsidP="00F10DA1">
      <w:pPr>
        <w:pStyle w:val="BodyText"/>
        <w:rPr>
          <w:rFonts w:ascii="Verdana" w:hAnsi="Verdana"/>
          <w:noProof/>
          <w:sz w:val="16"/>
          <w:lang w:val="en-US"/>
        </w:rPr>
      </w:pPr>
      <w:r w:rsidRPr="002026F6">
        <w:rPr>
          <w:rFonts w:ascii="Verdana" w:hAnsi="Verdana"/>
          <w:noProof/>
          <w:sz w:val="16"/>
          <w:lang w:val="en-US"/>
        </w:rPr>
        <w:t>DAO Layer – Data Access Object Layer used for database integration</w:t>
      </w:r>
    </w:p>
    <w:p w14:paraId="4042D988" w14:textId="77777777" w:rsidR="00F10DA1" w:rsidRPr="002D5015" w:rsidRDefault="00F10DA1" w:rsidP="00F10DA1">
      <w:pPr>
        <w:pStyle w:val="BodyText"/>
        <w:rPr>
          <w:rFonts w:ascii="Verdana" w:hAnsi="Verdana"/>
          <w:noProof/>
          <w:sz w:val="16"/>
          <w:lang w:val="en-US"/>
        </w:rPr>
      </w:pPr>
      <w:r w:rsidRPr="002026F6">
        <w:rPr>
          <w:rFonts w:ascii="Verdana" w:hAnsi="Verdana"/>
          <w:noProof/>
          <w:sz w:val="16"/>
          <w:lang w:val="en-US"/>
        </w:rPr>
        <w:t>KB DB – Kenexa Brassring Database</w:t>
      </w:r>
    </w:p>
    <w:p w14:paraId="5FA014AA" w14:textId="77777777" w:rsidR="00F10DA1" w:rsidRPr="002D5015" w:rsidRDefault="00F10DA1" w:rsidP="00F10DA1">
      <w:pPr>
        <w:pStyle w:val="BodyText"/>
        <w:rPr>
          <w:rFonts w:ascii="Verdana" w:hAnsi="Verdana"/>
          <w:noProof/>
          <w:sz w:val="16"/>
          <w:lang w:val="en-US"/>
        </w:rPr>
      </w:pPr>
      <w:r w:rsidRPr="002026F6">
        <w:rPr>
          <w:rFonts w:ascii="Verdana" w:hAnsi="Verdana"/>
          <w:noProof/>
          <w:sz w:val="16"/>
          <w:lang w:val="en-US"/>
        </w:rPr>
        <w:t>JST DB – Job Search Tool Database</w:t>
      </w:r>
    </w:p>
    <w:p w14:paraId="1B45AAEE" w14:textId="77777777" w:rsidR="00F10DA1" w:rsidRDefault="00F10DA1" w:rsidP="00F10DA1">
      <w:pPr>
        <w:pStyle w:val="BodyText"/>
        <w:rPr>
          <w:rFonts w:ascii="Verdana" w:hAnsi="Verdana"/>
          <w:noProof/>
          <w:sz w:val="16"/>
          <w:lang w:val="en-US"/>
        </w:rPr>
      </w:pPr>
      <w:r w:rsidRPr="002026F6">
        <w:rPr>
          <w:rFonts w:ascii="Verdana" w:hAnsi="Verdana"/>
          <w:noProof/>
          <w:sz w:val="16"/>
          <w:lang w:val="en-US"/>
        </w:rPr>
        <w:t>Container – Amazon S3 will be used as container</w:t>
      </w:r>
      <w:r>
        <w:rPr>
          <w:rFonts w:ascii="Verdana" w:hAnsi="Verdana"/>
          <w:noProof/>
          <w:sz w:val="16"/>
          <w:lang w:val="en-US"/>
        </w:rPr>
        <w:t>Controller – Handles the user requests using Service Layers</w:t>
      </w:r>
    </w:p>
    <w:p w14:paraId="5ABB38E3" w14:textId="77777777" w:rsidR="00F10DA1" w:rsidRDefault="00F10DA1" w:rsidP="00F10DA1">
      <w:pPr>
        <w:pStyle w:val="BodyText"/>
        <w:rPr>
          <w:rFonts w:ascii="Verdana" w:hAnsi="Verdana"/>
          <w:noProof/>
          <w:sz w:val="16"/>
          <w:lang w:val="en-US"/>
        </w:rPr>
      </w:pPr>
      <w:r>
        <w:rPr>
          <w:rFonts w:ascii="Verdana" w:hAnsi="Verdana"/>
          <w:noProof/>
          <w:sz w:val="16"/>
          <w:lang w:val="en-US"/>
        </w:rPr>
        <w:t>Views – Display information</w:t>
      </w:r>
    </w:p>
    <w:p w14:paraId="5B8240CB" w14:textId="77777777" w:rsidR="00F10DA1" w:rsidRDefault="00F10DA1" w:rsidP="00F10DA1">
      <w:pPr>
        <w:pStyle w:val="BodyText"/>
        <w:rPr>
          <w:rFonts w:ascii="Verdana" w:hAnsi="Verdana"/>
          <w:noProof/>
          <w:sz w:val="16"/>
          <w:lang w:val="en-US"/>
        </w:rPr>
      </w:pPr>
      <w:r>
        <w:rPr>
          <w:rFonts w:ascii="Verdana" w:hAnsi="Verdana"/>
          <w:noProof/>
          <w:sz w:val="16"/>
          <w:lang w:val="en-US"/>
        </w:rPr>
        <w:t>Service Layer – Takes care of requests from controller using DAO Layer</w:t>
      </w:r>
    </w:p>
    <w:p w14:paraId="2EFC8DE7" w14:textId="77777777" w:rsidR="00F10DA1" w:rsidRPr="002D5015" w:rsidRDefault="00F10DA1" w:rsidP="00F10DA1">
      <w:pPr>
        <w:pStyle w:val="BodyText"/>
        <w:rPr>
          <w:rFonts w:ascii="Verdana" w:hAnsi="Verdana"/>
          <w:sz w:val="16"/>
        </w:rPr>
      </w:pPr>
      <w:commentRangeStart w:id="340"/>
      <w:r>
        <w:rPr>
          <w:rFonts w:ascii="Verdana" w:hAnsi="Verdana"/>
          <w:noProof/>
          <w:sz w:val="16"/>
          <w:lang w:val="en-US"/>
        </w:rPr>
        <w:t>Note: Apply for Jobs, Send to Friends, Create Search Agent and Save to Basket are out of scope for first release due to limitation in integrating with Kenexa Brassring Site</w:t>
      </w:r>
      <w:commentRangeEnd w:id="340"/>
      <w:r w:rsidR="00BB621A">
        <w:rPr>
          <w:rStyle w:val="CommentReference"/>
        </w:rPr>
        <w:commentReference w:id="340"/>
      </w:r>
    </w:p>
    <w:p w14:paraId="29DCAECF" w14:textId="77777777" w:rsidR="00F10DA1" w:rsidRPr="004404B0" w:rsidRDefault="00F10DA1" w:rsidP="00D96467">
      <w:pPr>
        <w:pStyle w:val="BodyText"/>
        <w:rPr>
          <w:rFonts w:ascii="Verdana" w:hAnsi="Verdana"/>
        </w:rPr>
      </w:pPr>
    </w:p>
    <w:p w14:paraId="122B1784" w14:textId="77777777" w:rsidR="00777687" w:rsidRPr="004404B0" w:rsidRDefault="00777687" w:rsidP="004F5362">
      <w:pPr>
        <w:pStyle w:val="Heading3"/>
        <w:rPr>
          <w:rFonts w:ascii="Verdana" w:hAnsi="Verdana"/>
        </w:rPr>
      </w:pPr>
      <w:bookmarkStart w:id="341" w:name="_Toc460580549"/>
      <w:r w:rsidRPr="004404B0">
        <w:rPr>
          <w:rFonts w:ascii="Verdana" w:hAnsi="Verdana"/>
        </w:rPr>
        <w:t>Akamai CDN</w:t>
      </w:r>
      <w:bookmarkEnd w:id="341"/>
      <w:r w:rsidRPr="004404B0">
        <w:rPr>
          <w:rFonts w:ascii="Verdana" w:hAnsi="Verdana"/>
        </w:rPr>
        <w:t xml:space="preserve"> </w:t>
      </w:r>
    </w:p>
    <w:p w14:paraId="1A31CE0A" w14:textId="77777777" w:rsidR="00E862D3" w:rsidRPr="004404B0" w:rsidRDefault="00777687" w:rsidP="00F12B29">
      <w:pPr>
        <w:pStyle w:val="BodyText"/>
        <w:rPr>
          <w:rFonts w:ascii="Verdana" w:hAnsi="Verdana"/>
        </w:rPr>
      </w:pPr>
      <w:r w:rsidRPr="004404B0">
        <w:rPr>
          <w:rFonts w:ascii="Verdana" w:hAnsi="Verdana"/>
        </w:rPr>
        <w:t>Akamai CDN will provide DNS service for linking ww-8.ikea.com domain with Amazon Web Services Hosting</w:t>
      </w:r>
      <w:r w:rsidR="00A660B0" w:rsidRPr="004404B0">
        <w:rPr>
          <w:rFonts w:ascii="Verdana" w:hAnsi="Verdana"/>
        </w:rPr>
        <w:t>. Akamai is not used for hosting any pages and caching.</w:t>
      </w:r>
    </w:p>
    <w:p w14:paraId="03BA1A1F" w14:textId="77777777" w:rsidR="00E862D3" w:rsidRPr="004404B0" w:rsidRDefault="00E862D3" w:rsidP="00F12B29">
      <w:pPr>
        <w:pStyle w:val="BodyText"/>
        <w:rPr>
          <w:rFonts w:ascii="Verdana" w:hAnsi="Verdana"/>
        </w:rPr>
      </w:pPr>
    </w:p>
    <w:p w14:paraId="1588CB7D" w14:textId="77777777" w:rsidR="003F1BAA" w:rsidRPr="004404B0" w:rsidRDefault="003F1BAA" w:rsidP="004F5362">
      <w:pPr>
        <w:pStyle w:val="Heading3"/>
        <w:rPr>
          <w:rFonts w:ascii="Verdana" w:hAnsi="Verdana"/>
        </w:rPr>
      </w:pPr>
      <w:bookmarkStart w:id="342" w:name="_Toc460580550"/>
      <w:r w:rsidRPr="004404B0">
        <w:rPr>
          <w:rFonts w:ascii="Verdana" w:hAnsi="Verdana"/>
        </w:rPr>
        <w:t>Amazon Cloud</w:t>
      </w:r>
      <w:bookmarkEnd w:id="342"/>
    </w:p>
    <w:p w14:paraId="3BF3450A" w14:textId="77777777" w:rsidR="00E862D3" w:rsidRPr="004404B0" w:rsidRDefault="002D7A32" w:rsidP="00F12B29">
      <w:pPr>
        <w:pStyle w:val="BodyText"/>
        <w:ind w:left="1440"/>
        <w:rPr>
          <w:rFonts w:ascii="Verdana" w:hAnsi="Verdana"/>
        </w:rPr>
      </w:pPr>
      <w:r w:rsidRPr="004404B0">
        <w:rPr>
          <w:rFonts w:ascii="Verdana" w:hAnsi="Verdana"/>
        </w:rPr>
        <w:t>The following products from Amazon are used for hosting Job Search Tool Microsite</w:t>
      </w:r>
    </w:p>
    <w:p w14:paraId="7EAC672C" w14:textId="77777777" w:rsidR="00E862D3" w:rsidRPr="004404B0" w:rsidRDefault="002D7A32" w:rsidP="00F12B29">
      <w:pPr>
        <w:pStyle w:val="BodyText"/>
        <w:ind w:firstLine="720"/>
        <w:rPr>
          <w:rFonts w:ascii="Verdana" w:hAnsi="Verdana"/>
        </w:rPr>
      </w:pPr>
      <w:r w:rsidRPr="004404B0">
        <w:rPr>
          <w:rFonts w:ascii="Verdana" w:hAnsi="Verdana"/>
        </w:rPr>
        <w:t xml:space="preserve">AWS Beanstalk – Tomcat 8.0 </w:t>
      </w:r>
      <w:r w:rsidR="00D0481C" w:rsidRPr="004404B0">
        <w:rPr>
          <w:rFonts w:ascii="Verdana" w:hAnsi="Verdana"/>
        </w:rPr>
        <w:t>(JST Web Application)</w:t>
      </w:r>
    </w:p>
    <w:p w14:paraId="36FEFB52" w14:textId="77777777" w:rsidR="00E862D3" w:rsidRPr="004404B0" w:rsidRDefault="002D7A32" w:rsidP="00F12B29">
      <w:pPr>
        <w:pStyle w:val="BodyText"/>
        <w:ind w:firstLine="720"/>
        <w:rPr>
          <w:rFonts w:ascii="Verdana" w:hAnsi="Verdana"/>
        </w:rPr>
      </w:pPr>
      <w:r w:rsidRPr="004404B0">
        <w:rPr>
          <w:rFonts w:ascii="Verdana" w:hAnsi="Verdana"/>
        </w:rPr>
        <w:t xml:space="preserve">AWS RDS – </w:t>
      </w:r>
      <w:proofErr w:type="spellStart"/>
      <w:r w:rsidRPr="004404B0">
        <w:rPr>
          <w:rFonts w:ascii="Verdana" w:hAnsi="Verdana"/>
        </w:rPr>
        <w:t>MySql</w:t>
      </w:r>
      <w:proofErr w:type="spellEnd"/>
      <w:r w:rsidRPr="004404B0">
        <w:rPr>
          <w:rFonts w:ascii="Verdana" w:hAnsi="Verdana"/>
        </w:rPr>
        <w:t xml:space="preserve"> 5.7</w:t>
      </w:r>
    </w:p>
    <w:p w14:paraId="6EFC47D6" w14:textId="102B0D06" w:rsidR="00E862D3" w:rsidRPr="004404B0" w:rsidRDefault="002D7A32" w:rsidP="00F12B29">
      <w:pPr>
        <w:pStyle w:val="BodyText"/>
        <w:ind w:firstLine="720"/>
        <w:rPr>
          <w:rFonts w:ascii="Verdana" w:hAnsi="Verdana"/>
        </w:rPr>
      </w:pPr>
      <w:r w:rsidRPr="004404B0">
        <w:rPr>
          <w:rFonts w:ascii="Verdana" w:hAnsi="Verdana"/>
        </w:rPr>
        <w:t>AWS S3</w:t>
      </w:r>
      <w:ins w:id="343" w:author="Nha-Tien Nguyen" w:date="2016-09-02T11:33:00Z">
        <w:r w:rsidR="00BB621A">
          <w:rPr>
            <w:rFonts w:ascii="Verdana" w:hAnsi="Verdana"/>
          </w:rPr>
          <w:t xml:space="preserve"> (Container)</w:t>
        </w:r>
      </w:ins>
      <w:r w:rsidRPr="004404B0">
        <w:rPr>
          <w:rFonts w:ascii="Verdana" w:hAnsi="Verdana"/>
        </w:rPr>
        <w:t xml:space="preserve"> – </w:t>
      </w:r>
      <w:proofErr w:type="spellStart"/>
      <w:r w:rsidRPr="004404B0">
        <w:rPr>
          <w:rFonts w:ascii="Verdana" w:hAnsi="Verdana"/>
        </w:rPr>
        <w:t>Brassring</w:t>
      </w:r>
      <w:proofErr w:type="spellEnd"/>
      <w:r w:rsidRPr="004404B0">
        <w:rPr>
          <w:rFonts w:ascii="Verdana" w:hAnsi="Verdana"/>
        </w:rPr>
        <w:t xml:space="preserve"> Excel Files hosting</w:t>
      </w:r>
    </w:p>
    <w:p w14:paraId="5F5CCEC8" w14:textId="77777777" w:rsidR="00E862D3" w:rsidRPr="004404B0" w:rsidRDefault="00A240BB" w:rsidP="00F12B29">
      <w:pPr>
        <w:pStyle w:val="BodyText"/>
        <w:ind w:firstLine="720"/>
        <w:rPr>
          <w:rFonts w:ascii="Verdana" w:hAnsi="Verdana"/>
        </w:rPr>
      </w:pPr>
      <w:r w:rsidRPr="004404B0">
        <w:rPr>
          <w:rFonts w:ascii="Verdana" w:hAnsi="Verdana"/>
        </w:rPr>
        <w:t>AWS Beanstalk (Worker Environment)</w:t>
      </w:r>
      <w:r w:rsidR="00BC73AC" w:rsidRPr="004404B0">
        <w:rPr>
          <w:rFonts w:ascii="Verdana" w:hAnsi="Verdana"/>
        </w:rPr>
        <w:t xml:space="preserve"> </w:t>
      </w:r>
      <w:r w:rsidR="002D7A32" w:rsidRPr="004404B0">
        <w:rPr>
          <w:rFonts w:ascii="Verdana" w:hAnsi="Verdana"/>
        </w:rPr>
        <w:t xml:space="preserve">– </w:t>
      </w:r>
      <w:r w:rsidR="00D0481C" w:rsidRPr="004404B0">
        <w:rPr>
          <w:rFonts w:ascii="Verdana" w:hAnsi="Verdana"/>
        </w:rPr>
        <w:t>JST</w:t>
      </w:r>
      <w:r w:rsidR="007A4E7C" w:rsidRPr="004404B0">
        <w:rPr>
          <w:rFonts w:ascii="Verdana" w:hAnsi="Verdana"/>
        </w:rPr>
        <w:t xml:space="preserve"> </w:t>
      </w:r>
      <w:r w:rsidR="002D7A32" w:rsidRPr="004404B0">
        <w:rPr>
          <w:rFonts w:ascii="Verdana" w:hAnsi="Verdana"/>
        </w:rPr>
        <w:t xml:space="preserve">Batch </w:t>
      </w:r>
      <w:r w:rsidR="00D0481C" w:rsidRPr="004404B0">
        <w:rPr>
          <w:rFonts w:ascii="Verdana" w:hAnsi="Verdana"/>
        </w:rPr>
        <w:t>Application</w:t>
      </w:r>
    </w:p>
    <w:p w14:paraId="0675BA2F" w14:textId="77777777" w:rsidR="00E862D3" w:rsidRPr="004404B0" w:rsidRDefault="00863000" w:rsidP="00F12B29">
      <w:pPr>
        <w:pStyle w:val="BodyText"/>
        <w:rPr>
          <w:rFonts w:ascii="Verdana" w:hAnsi="Verdana"/>
        </w:rPr>
      </w:pPr>
      <w:r w:rsidRPr="004404B0">
        <w:rPr>
          <w:rFonts w:ascii="Verdana" w:hAnsi="Verdana"/>
        </w:rPr>
        <w:t xml:space="preserve">The user access to AWS environments are controlled by Amazon CDT Team. </w:t>
      </w:r>
    </w:p>
    <w:p w14:paraId="6D744349" w14:textId="77777777" w:rsidR="004F5362" w:rsidRPr="004404B0" w:rsidRDefault="00C71E56" w:rsidP="004F5362">
      <w:pPr>
        <w:pStyle w:val="Heading3"/>
        <w:rPr>
          <w:rFonts w:ascii="Verdana" w:hAnsi="Verdana"/>
        </w:rPr>
      </w:pPr>
      <w:bookmarkStart w:id="344" w:name="_Toc460580551"/>
      <w:r w:rsidRPr="004404B0">
        <w:rPr>
          <w:rFonts w:ascii="Verdana" w:hAnsi="Verdana"/>
        </w:rPr>
        <w:t xml:space="preserve">Components </w:t>
      </w:r>
      <w:r w:rsidR="006D2403" w:rsidRPr="004404B0">
        <w:rPr>
          <w:rFonts w:ascii="Verdana" w:hAnsi="Verdana"/>
        </w:rPr>
        <w:t>B</w:t>
      </w:r>
      <w:r w:rsidRPr="004404B0">
        <w:rPr>
          <w:rFonts w:ascii="Verdana" w:hAnsi="Verdana"/>
        </w:rPr>
        <w:t>uilt by Capgemini</w:t>
      </w:r>
      <w:bookmarkEnd w:id="344"/>
    </w:p>
    <w:p w14:paraId="204639CA" w14:textId="77777777" w:rsidR="004F5362" w:rsidRPr="004404B0" w:rsidRDefault="004F5362" w:rsidP="004F5362">
      <w:pPr>
        <w:pStyle w:val="BodyText"/>
        <w:rPr>
          <w:rFonts w:ascii="Verdana" w:hAnsi="Verdana"/>
        </w:rPr>
      </w:pPr>
      <w:r w:rsidRPr="004404B0">
        <w:rPr>
          <w:rFonts w:ascii="Verdana" w:hAnsi="Verdana"/>
        </w:rPr>
        <w:t>JST Web Application component is built by Capgemini to provide response UI for Job Search Page and to link the existing IRW, NWP and IKEA Inside pages</w:t>
      </w:r>
    </w:p>
    <w:p w14:paraId="4123AE02" w14:textId="22E7B50C" w:rsidR="009C6B9C" w:rsidRDefault="009C6B9C" w:rsidP="004F5362">
      <w:pPr>
        <w:pStyle w:val="BodyText"/>
        <w:rPr>
          <w:rFonts w:ascii="Verdana" w:hAnsi="Verdana"/>
        </w:rPr>
      </w:pPr>
      <w:r w:rsidRPr="004404B0">
        <w:rPr>
          <w:rFonts w:ascii="Verdana" w:hAnsi="Verdana"/>
        </w:rPr>
        <w:t xml:space="preserve">JST Batch Application component is built to provide the Job Synchronization using </w:t>
      </w:r>
      <w:proofErr w:type="spellStart"/>
      <w:r w:rsidRPr="004404B0">
        <w:rPr>
          <w:rFonts w:ascii="Verdana" w:hAnsi="Verdana"/>
        </w:rPr>
        <w:t>Brassring</w:t>
      </w:r>
      <w:proofErr w:type="spellEnd"/>
      <w:r w:rsidRPr="004404B0">
        <w:rPr>
          <w:rFonts w:ascii="Verdana" w:hAnsi="Verdana"/>
        </w:rPr>
        <w:t xml:space="preserve"> API and Search Fields Values Synchronization</w:t>
      </w:r>
      <w:ins w:id="345" w:author="Nha-Tien Nguyen" w:date="2016-09-02T11:33:00Z">
        <w:r w:rsidR="00BB621A">
          <w:rPr>
            <w:rFonts w:ascii="Verdana" w:hAnsi="Verdana"/>
          </w:rPr>
          <w:t>.</w:t>
        </w:r>
      </w:ins>
      <w:del w:id="346" w:author="Nha-Tien Nguyen" w:date="2016-09-02T11:33:00Z">
        <w:r w:rsidRPr="004404B0" w:rsidDel="00BB621A">
          <w:rPr>
            <w:rFonts w:ascii="Verdana" w:hAnsi="Verdana"/>
          </w:rPr>
          <w:delText xml:space="preserve"> using Brassring provided data</w:delText>
        </w:r>
      </w:del>
    </w:p>
    <w:p w14:paraId="10D76257" w14:textId="77777777" w:rsidR="00BD2AA6" w:rsidRPr="004404B0" w:rsidRDefault="00F16891" w:rsidP="004F5362">
      <w:pPr>
        <w:pStyle w:val="BodyText"/>
        <w:rPr>
          <w:rFonts w:ascii="Verdana" w:hAnsi="Verdana"/>
        </w:rPr>
      </w:pPr>
      <w:ins w:id="347" w:author="schitrai" w:date="2016-09-01T14:12:00Z">
        <w:r>
          <w:rPr>
            <w:rFonts w:ascii="Verdana" w:hAnsi="Verdana"/>
          </w:rPr>
          <w:t>JST DB is used for storing Job information and Search filters dropdown values</w:t>
        </w:r>
      </w:ins>
    </w:p>
    <w:p w14:paraId="31E44E64" w14:textId="77777777" w:rsidR="00E862D3" w:rsidRPr="004404B0" w:rsidRDefault="00BA7D25" w:rsidP="00F12B29">
      <w:pPr>
        <w:pStyle w:val="Heading4"/>
        <w:rPr>
          <w:rFonts w:ascii="Verdana" w:hAnsi="Verdana"/>
        </w:rPr>
      </w:pPr>
      <w:r w:rsidRPr="004404B0">
        <w:rPr>
          <w:rFonts w:ascii="Verdana" w:hAnsi="Verdana"/>
        </w:rPr>
        <w:t>JST Web Application</w:t>
      </w:r>
    </w:p>
    <w:p w14:paraId="1EA0214E" w14:textId="77777777" w:rsidR="00BA7D25" w:rsidRPr="004404B0" w:rsidRDefault="00BA7D25" w:rsidP="00810ECF">
      <w:pPr>
        <w:pStyle w:val="BodyText"/>
        <w:rPr>
          <w:rFonts w:ascii="Verdana" w:hAnsi="Verdana"/>
        </w:rPr>
      </w:pPr>
      <w:r w:rsidRPr="004404B0">
        <w:rPr>
          <w:rFonts w:ascii="Verdana" w:hAnsi="Verdana"/>
        </w:rPr>
        <w:t>The following functionalities are covered as part of JST Web application implementations</w:t>
      </w:r>
    </w:p>
    <w:p w14:paraId="002A720D" w14:textId="77777777" w:rsidR="00527D56" w:rsidRDefault="00527D56" w:rsidP="00810ECF">
      <w:pPr>
        <w:pStyle w:val="BodyText"/>
        <w:numPr>
          <w:ilvl w:val="0"/>
          <w:numId w:val="31"/>
        </w:numPr>
        <w:ind w:left="1800"/>
        <w:rPr>
          <w:rFonts w:ascii="Verdana" w:hAnsi="Verdana"/>
        </w:rPr>
      </w:pPr>
      <w:r>
        <w:rPr>
          <w:rFonts w:ascii="Verdana" w:hAnsi="Verdana"/>
        </w:rPr>
        <w:t>Header and Footer in JST Pages</w:t>
      </w:r>
    </w:p>
    <w:p w14:paraId="7765FF7D" w14:textId="77777777" w:rsidR="00300001" w:rsidRDefault="00300001" w:rsidP="002F59BD">
      <w:pPr>
        <w:pStyle w:val="BodyText"/>
        <w:numPr>
          <w:ilvl w:val="1"/>
          <w:numId w:val="31"/>
        </w:numPr>
        <w:ind w:left="2520"/>
        <w:rPr>
          <w:ins w:id="348" w:author="Nha-Tien Nguyen" w:date="2016-09-02T11:34:00Z"/>
          <w:rFonts w:ascii="Verdana" w:hAnsi="Verdana"/>
        </w:rPr>
      </w:pPr>
      <w:r w:rsidRPr="004404B0">
        <w:rPr>
          <w:rFonts w:ascii="Verdana" w:hAnsi="Verdana"/>
        </w:rPr>
        <w:t xml:space="preserve">IKEA specific Header and Footer </w:t>
      </w:r>
      <w:r w:rsidR="006F5D7F">
        <w:rPr>
          <w:rFonts w:ascii="Verdana" w:hAnsi="Verdana"/>
        </w:rPr>
        <w:t>will be displayed in home page, job description page, login page and advance search page</w:t>
      </w:r>
    </w:p>
    <w:p w14:paraId="1F07430B" w14:textId="77777777" w:rsidR="00DC565D" w:rsidRDefault="00DC565D" w:rsidP="00810ECF">
      <w:pPr>
        <w:pStyle w:val="BodyText"/>
        <w:numPr>
          <w:ilvl w:val="0"/>
          <w:numId w:val="31"/>
        </w:numPr>
        <w:ind w:left="1800"/>
        <w:rPr>
          <w:rFonts w:ascii="Verdana" w:hAnsi="Verdana"/>
        </w:rPr>
      </w:pPr>
      <w:r>
        <w:rPr>
          <w:rFonts w:ascii="Verdana" w:hAnsi="Verdana"/>
        </w:rPr>
        <w:t xml:space="preserve">Home Page </w:t>
      </w:r>
    </w:p>
    <w:p w14:paraId="74A3BCC2" w14:textId="3B7E28FA" w:rsidR="00DC565D" w:rsidRDefault="006F5D7F" w:rsidP="00E922AE">
      <w:pPr>
        <w:pStyle w:val="BodyText"/>
        <w:numPr>
          <w:ilvl w:val="1"/>
          <w:numId w:val="31"/>
        </w:numPr>
        <w:ind w:left="2520"/>
        <w:rPr>
          <w:rFonts w:ascii="Verdana" w:hAnsi="Verdana"/>
        </w:rPr>
      </w:pPr>
      <w:r>
        <w:rPr>
          <w:rFonts w:ascii="Verdana" w:hAnsi="Verdana"/>
        </w:rPr>
        <w:t>Home pag</w:t>
      </w:r>
      <w:r w:rsidR="00DC565D">
        <w:rPr>
          <w:rFonts w:ascii="Verdana" w:hAnsi="Verdana"/>
        </w:rPr>
        <w:t xml:space="preserve">e will contain text box for keyword and </w:t>
      </w:r>
      <w:del w:id="349" w:author="Nha-Tien Nguyen" w:date="2016-09-02T11:36:00Z">
        <w:r w:rsidR="00DC565D" w:rsidDel="00BB621A">
          <w:rPr>
            <w:rFonts w:ascii="Verdana" w:hAnsi="Verdana"/>
          </w:rPr>
          <w:delText xml:space="preserve">suggestive search for search </w:delText>
        </w:r>
      </w:del>
      <w:r w:rsidR="00DC565D">
        <w:rPr>
          <w:rFonts w:ascii="Verdana" w:hAnsi="Verdana"/>
        </w:rPr>
        <w:t>filter</w:t>
      </w:r>
      <w:del w:id="350" w:author="Nha-Tien Nguyen" w:date="2016-09-02T11:36:00Z">
        <w:r w:rsidR="00DC565D" w:rsidDel="00BB621A">
          <w:rPr>
            <w:rFonts w:ascii="Verdana" w:hAnsi="Verdana"/>
          </w:rPr>
          <w:delText>s</w:delText>
        </w:r>
      </w:del>
      <w:ins w:id="351" w:author="Nha-Tien Nguyen" w:date="2016-09-02T11:36:00Z">
        <w:r w:rsidR="00BB621A">
          <w:rPr>
            <w:rFonts w:ascii="Verdana" w:hAnsi="Verdana"/>
          </w:rPr>
          <w:t xml:space="preserve"> search</w:t>
        </w:r>
      </w:ins>
      <w:r w:rsidR="00DC565D">
        <w:rPr>
          <w:rFonts w:ascii="Verdana" w:hAnsi="Verdana"/>
        </w:rPr>
        <w:t xml:space="preserve">. </w:t>
      </w:r>
    </w:p>
    <w:p w14:paraId="488D4E6B" w14:textId="77777777" w:rsidR="006F5D7F" w:rsidRDefault="009D1A6B" w:rsidP="00E922AE">
      <w:pPr>
        <w:pStyle w:val="BodyText"/>
        <w:numPr>
          <w:ilvl w:val="1"/>
          <w:numId w:val="31"/>
        </w:numPr>
        <w:ind w:left="2520"/>
        <w:rPr>
          <w:rFonts w:ascii="Verdana" w:hAnsi="Verdana"/>
        </w:rPr>
      </w:pPr>
      <w:r>
        <w:rPr>
          <w:rFonts w:ascii="Verdana" w:hAnsi="Verdana"/>
        </w:rPr>
        <w:t>D</w:t>
      </w:r>
      <w:r w:rsidR="00DC565D">
        <w:rPr>
          <w:rFonts w:ascii="Verdana" w:hAnsi="Verdana"/>
        </w:rPr>
        <w:t>ropdown values for search filter fields are populated from JST DB using DAO Layer</w:t>
      </w:r>
    </w:p>
    <w:p w14:paraId="71F6C7B9" w14:textId="7075BDB6" w:rsidR="00BB621A" w:rsidRPr="00BB621A" w:rsidRDefault="00AD2E7E" w:rsidP="00BB621A">
      <w:pPr>
        <w:pStyle w:val="BodyText"/>
        <w:numPr>
          <w:ilvl w:val="1"/>
          <w:numId w:val="31"/>
        </w:numPr>
        <w:ind w:left="2520"/>
        <w:rPr>
          <w:rFonts w:ascii="Verdana" w:hAnsi="Verdana"/>
        </w:rPr>
      </w:pPr>
      <w:r>
        <w:rPr>
          <w:rFonts w:ascii="Verdana" w:hAnsi="Verdana"/>
        </w:rPr>
        <w:t>User can select the search filters and enter keyword together</w:t>
      </w:r>
    </w:p>
    <w:p w14:paraId="3BE256F6" w14:textId="77777777" w:rsidR="00081214" w:rsidRPr="00081214" w:rsidRDefault="00081214" w:rsidP="00081214">
      <w:pPr>
        <w:pStyle w:val="BodyText"/>
        <w:numPr>
          <w:ilvl w:val="1"/>
          <w:numId w:val="31"/>
        </w:numPr>
        <w:ind w:left="2520"/>
        <w:rPr>
          <w:rFonts w:ascii="Verdana" w:hAnsi="Verdana"/>
        </w:rPr>
      </w:pPr>
      <w:r>
        <w:rPr>
          <w:rFonts w:ascii="Verdana" w:hAnsi="Verdana"/>
        </w:rPr>
        <w:t>On click of Search button, search results will be shown</w:t>
      </w:r>
    </w:p>
    <w:p w14:paraId="752EDCED" w14:textId="77777777" w:rsidR="002C18F0" w:rsidRDefault="009D1A6B" w:rsidP="002C18F0">
      <w:pPr>
        <w:pStyle w:val="BodyText"/>
        <w:numPr>
          <w:ilvl w:val="1"/>
          <w:numId w:val="31"/>
        </w:numPr>
        <w:ind w:left="2520"/>
        <w:rPr>
          <w:rFonts w:ascii="Verdana" w:hAnsi="Verdana"/>
        </w:rPr>
      </w:pPr>
      <w:r>
        <w:rPr>
          <w:rFonts w:ascii="Verdana" w:hAnsi="Verdana"/>
        </w:rPr>
        <w:t>Search result will be displayed in the home page</w:t>
      </w:r>
    </w:p>
    <w:p w14:paraId="21DE6DD4" w14:textId="77777777" w:rsidR="005674D4" w:rsidRDefault="002C18F0" w:rsidP="002F59BD">
      <w:pPr>
        <w:pStyle w:val="BodyText"/>
        <w:numPr>
          <w:ilvl w:val="1"/>
          <w:numId w:val="31"/>
        </w:numPr>
        <w:ind w:left="2520"/>
        <w:rPr>
          <w:rFonts w:ascii="Verdana" w:hAnsi="Verdana"/>
        </w:rPr>
      </w:pPr>
      <w:r w:rsidRPr="005674D4">
        <w:rPr>
          <w:rFonts w:ascii="Verdana" w:hAnsi="Verdana"/>
        </w:rPr>
        <w:t>Search result can be sorted and pagination is available</w:t>
      </w:r>
      <w:r w:rsidR="005674D4" w:rsidRPr="005674D4">
        <w:rPr>
          <w:rFonts w:ascii="Verdana" w:hAnsi="Verdana"/>
        </w:rPr>
        <w:t xml:space="preserve"> </w:t>
      </w:r>
    </w:p>
    <w:p w14:paraId="6D28300F" w14:textId="77777777" w:rsidR="005674D4" w:rsidRDefault="005674D4" w:rsidP="002F59BD">
      <w:pPr>
        <w:pStyle w:val="BodyText"/>
        <w:numPr>
          <w:ilvl w:val="1"/>
          <w:numId w:val="31"/>
        </w:numPr>
        <w:ind w:left="2520"/>
        <w:rPr>
          <w:rFonts w:ascii="Verdana" w:hAnsi="Verdana"/>
        </w:rPr>
      </w:pPr>
      <w:r>
        <w:rPr>
          <w:rFonts w:ascii="Verdana" w:hAnsi="Verdana"/>
        </w:rPr>
        <w:t>Pagination and Sorting will be performed using Service and DAO Layer (Server side)</w:t>
      </w:r>
    </w:p>
    <w:p w14:paraId="39C8ABAE" w14:textId="77777777" w:rsidR="00006142" w:rsidRDefault="00006142" w:rsidP="002F59BD">
      <w:pPr>
        <w:pStyle w:val="BodyText"/>
        <w:numPr>
          <w:ilvl w:val="1"/>
          <w:numId w:val="31"/>
        </w:numPr>
        <w:ind w:left="2520"/>
        <w:rPr>
          <w:rFonts w:ascii="Verdana" w:hAnsi="Verdana"/>
        </w:rPr>
      </w:pPr>
      <w:r>
        <w:rPr>
          <w:rFonts w:ascii="Verdana" w:hAnsi="Verdana"/>
        </w:rPr>
        <w:t xml:space="preserve">On click of Reset button, keyword textbox </w:t>
      </w:r>
      <w:r w:rsidR="0014661B">
        <w:rPr>
          <w:rFonts w:ascii="Verdana" w:hAnsi="Verdana"/>
        </w:rPr>
        <w:t xml:space="preserve">will be emptied </w:t>
      </w:r>
      <w:r>
        <w:rPr>
          <w:rFonts w:ascii="Verdana" w:hAnsi="Verdana"/>
        </w:rPr>
        <w:t xml:space="preserve">and </w:t>
      </w:r>
      <w:r w:rsidR="001C30B1">
        <w:rPr>
          <w:rFonts w:ascii="Verdana" w:hAnsi="Verdana"/>
        </w:rPr>
        <w:t xml:space="preserve">selected fields will be </w:t>
      </w:r>
      <w:r w:rsidR="001A5AA0">
        <w:rPr>
          <w:rFonts w:ascii="Verdana" w:hAnsi="Verdana"/>
        </w:rPr>
        <w:t>reset</w:t>
      </w:r>
    </w:p>
    <w:p w14:paraId="626F1258" w14:textId="77777777" w:rsidR="00040D31" w:rsidRDefault="002F59BD" w:rsidP="002F59BD">
      <w:pPr>
        <w:pStyle w:val="BodyText"/>
        <w:numPr>
          <w:ilvl w:val="1"/>
          <w:numId w:val="31"/>
        </w:numPr>
        <w:ind w:left="2520"/>
        <w:rPr>
          <w:rFonts w:ascii="Verdana" w:hAnsi="Verdana"/>
        </w:rPr>
      </w:pPr>
      <w:r w:rsidRPr="001104B4">
        <w:rPr>
          <w:rFonts w:ascii="Verdana" w:hAnsi="Verdana"/>
        </w:rPr>
        <w:t>Search can be performed u</w:t>
      </w:r>
      <w:r w:rsidR="00431839" w:rsidRPr="001104B4">
        <w:rPr>
          <w:rFonts w:ascii="Verdana" w:hAnsi="Verdana"/>
        </w:rPr>
        <w:t xml:space="preserve">sing keyword and </w:t>
      </w:r>
      <w:r w:rsidR="004E406C" w:rsidRPr="001104B4">
        <w:rPr>
          <w:rFonts w:ascii="Verdana" w:hAnsi="Verdana"/>
        </w:rPr>
        <w:t xml:space="preserve">predefined fields like Country, Location, Work Area, </w:t>
      </w:r>
      <w:proofErr w:type="gramStart"/>
      <w:r w:rsidR="004E406C" w:rsidRPr="001104B4">
        <w:rPr>
          <w:rFonts w:ascii="Verdana" w:hAnsi="Verdana"/>
        </w:rPr>
        <w:t>Job</w:t>
      </w:r>
      <w:proofErr w:type="gramEnd"/>
      <w:r w:rsidR="004E406C" w:rsidRPr="001104B4">
        <w:rPr>
          <w:rFonts w:ascii="Verdana" w:hAnsi="Verdana"/>
        </w:rPr>
        <w:t xml:space="preserve"> Type </w:t>
      </w:r>
      <w:r w:rsidR="00E90017" w:rsidRPr="001104B4">
        <w:rPr>
          <w:rFonts w:ascii="Verdana" w:hAnsi="Verdana"/>
        </w:rPr>
        <w:t>&amp;</w:t>
      </w:r>
      <w:r w:rsidR="004E406C" w:rsidRPr="001104B4">
        <w:rPr>
          <w:rFonts w:ascii="Verdana" w:hAnsi="Verdana"/>
        </w:rPr>
        <w:t xml:space="preserve"> Language</w:t>
      </w:r>
      <w:r w:rsidR="001104B4" w:rsidRPr="001104B4">
        <w:rPr>
          <w:rFonts w:ascii="Verdana" w:hAnsi="Verdana"/>
        </w:rPr>
        <w:t xml:space="preserve"> together</w:t>
      </w:r>
      <w:r w:rsidR="001104B4">
        <w:rPr>
          <w:rFonts w:ascii="Verdana" w:hAnsi="Verdana"/>
        </w:rPr>
        <w:t xml:space="preserve">. </w:t>
      </w:r>
      <w:r w:rsidR="00E90017" w:rsidRPr="001104B4">
        <w:rPr>
          <w:rFonts w:ascii="Verdana" w:hAnsi="Verdana"/>
        </w:rPr>
        <w:t>Jobs Information</w:t>
      </w:r>
      <w:r w:rsidR="00A555F0" w:rsidRPr="001104B4">
        <w:rPr>
          <w:rFonts w:ascii="Verdana" w:hAnsi="Verdana"/>
        </w:rPr>
        <w:t xml:space="preserve"> in </w:t>
      </w:r>
      <w:r w:rsidRPr="001104B4">
        <w:rPr>
          <w:rFonts w:ascii="Verdana" w:hAnsi="Verdana"/>
        </w:rPr>
        <w:t xml:space="preserve">JOB_INFO &amp; JOB_INFO_DESC tables of </w:t>
      </w:r>
      <w:r w:rsidR="00A555F0" w:rsidRPr="001104B4">
        <w:rPr>
          <w:rFonts w:ascii="Verdana" w:hAnsi="Verdana"/>
        </w:rPr>
        <w:t>JST Database</w:t>
      </w:r>
      <w:r w:rsidR="00895C3E" w:rsidRPr="001104B4">
        <w:rPr>
          <w:rFonts w:ascii="Verdana" w:hAnsi="Verdana"/>
        </w:rPr>
        <w:t xml:space="preserve"> will be used for searching</w:t>
      </w:r>
      <w:r w:rsidR="006F7DA5" w:rsidRPr="001104B4">
        <w:rPr>
          <w:rFonts w:ascii="Verdana" w:hAnsi="Verdana"/>
        </w:rPr>
        <w:t xml:space="preserve">. </w:t>
      </w:r>
      <w:r w:rsidR="00890B78" w:rsidRPr="001104B4">
        <w:rPr>
          <w:rFonts w:ascii="Verdana" w:hAnsi="Verdana"/>
        </w:rPr>
        <w:t xml:space="preserve">DAO Layer </w:t>
      </w:r>
      <w:r w:rsidR="005B5215" w:rsidRPr="001104B4">
        <w:rPr>
          <w:rFonts w:ascii="Verdana" w:hAnsi="Verdana"/>
        </w:rPr>
        <w:t xml:space="preserve">will be </w:t>
      </w:r>
      <w:r w:rsidR="00890B78" w:rsidRPr="001104B4">
        <w:rPr>
          <w:rFonts w:ascii="Verdana" w:hAnsi="Verdana"/>
        </w:rPr>
        <w:t>used by Service layer for performing combined keyword search</w:t>
      </w:r>
    </w:p>
    <w:p w14:paraId="5A1F9588" w14:textId="6708BCF8" w:rsidR="00E34C3E" w:rsidRDefault="004702E6" w:rsidP="002F59BD">
      <w:pPr>
        <w:pStyle w:val="BodyText"/>
        <w:numPr>
          <w:ilvl w:val="1"/>
          <w:numId w:val="31"/>
        </w:numPr>
        <w:ind w:left="2520"/>
        <w:rPr>
          <w:rFonts w:ascii="Verdana" w:hAnsi="Verdana"/>
        </w:rPr>
      </w:pPr>
      <w:ins w:id="352" w:author="Nha-Tien Nguyen" w:date="2016-09-02T11:40:00Z">
        <w:r>
          <w:rPr>
            <w:rFonts w:ascii="Verdana" w:hAnsi="Verdana"/>
          </w:rPr>
          <w:t xml:space="preserve">JST DB: </w:t>
        </w:r>
      </w:ins>
      <w:del w:id="353" w:author="Nha-Tien Nguyen" w:date="2016-09-02T11:40:00Z">
        <w:r w:rsidR="00E34C3E" w:rsidDel="004702E6">
          <w:rPr>
            <w:rFonts w:ascii="Verdana" w:hAnsi="Verdana"/>
          </w:rPr>
          <w:delText xml:space="preserve">SYSTEM_TYPE </w:delText>
        </w:r>
      </w:del>
      <w:r w:rsidR="00E34C3E">
        <w:rPr>
          <w:rFonts w:ascii="Verdana" w:hAnsi="Verdana"/>
        </w:rPr>
        <w:t xml:space="preserve">column </w:t>
      </w:r>
      <w:ins w:id="354" w:author="Nha-Tien Nguyen" w:date="2016-09-02T11:40:00Z">
        <w:r>
          <w:rPr>
            <w:rFonts w:ascii="Verdana" w:hAnsi="Verdana"/>
          </w:rPr>
          <w:t>‘</w:t>
        </w:r>
        <w:r>
          <w:rPr>
            <w:rFonts w:ascii="Verdana" w:hAnsi="Verdana"/>
          </w:rPr>
          <w:t xml:space="preserve">SYSTEM_TYPE </w:t>
        </w:r>
        <w:r>
          <w:rPr>
            <w:rFonts w:ascii="Verdana" w:hAnsi="Verdana"/>
          </w:rPr>
          <w:t>‘</w:t>
        </w:r>
      </w:ins>
      <w:r w:rsidR="00E34C3E">
        <w:rPr>
          <w:rFonts w:ascii="Verdana" w:hAnsi="Verdana"/>
        </w:rPr>
        <w:t>in JOB_INFO table will be used for differentiating the external and internal jobs</w:t>
      </w:r>
    </w:p>
    <w:p w14:paraId="08B85AE6" w14:textId="4BEBAFBF" w:rsidR="00E34C3E" w:rsidRDefault="004702E6" w:rsidP="002F59BD">
      <w:pPr>
        <w:pStyle w:val="BodyText"/>
        <w:numPr>
          <w:ilvl w:val="1"/>
          <w:numId w:val="31"/>
        </w:numPr>
        <w:ind w:left="2520"/>
        <w:rPr>
          <w:ins w:id="355" w:author="Nha-Tien Nguyen" w:date="2016-09-02T11:37:00Z"/>
          <w:rFonts w:ascii="Verdana" w:hAnsi="Verdana"/>
        </w:rPr>
      </w:pPr>
      <w:ins w:id="356" w:author="Nha-Tien Nguyen" w:date="2016-09-02T11:40:00Z">
        <w:r>
          <w:rPr>
            <w:rFonts w:ascii="Verdana" w:hAnsi="Verdana"/>
          </w:rPr>
          <w:t xml:space="preserve">JST DB: </w:t>
        </w:r>
      </w:ins>
      <w:del w:id="357" w:author="Nha-Tien Nguyen" w:date="2016-09-02T11:40:00Z">
        <w:r w:rsidR="00E34C3E" w:rsidDel="004702E6">
          <w:rPr>
            <w:rFonts w:ascii="Verdana" w:hAnsi="Verdana"/>
          </w:rPr>
          <w:delText xml:space="preserve">COUNTRY </w:delText>
        </w:r>
      </w:del>
      <w:r w:rsidR="00E34C3E">
        <w:rPr>
          <w:rFonts w:ascii="Verdana" w:hAnsi="Verdana"/>
        </w:rPr>
        <w:t xml:space="preserve">column </w:t>
      </w:r>
      <w:ins w:id="358" w:author="Nha-Tien Nguyen" w:date="2016-09-02T11:40:00Z">
        <w:r>
          <w:rPr>
            <w:rFonts w:ascii="Verdana" w:hAnsi="Verdana"/>
          </w:rPr>
          <w:t>‘</w:t>
        </w:r>
        <w:r>
          <w:rPr>
            <w:rFonts w:ascii="Verdana" w:hAnsi="Verdana"/>
          </w:rPr>
          <w:t>COUNTRY</w:t>
        </w:r>
        <w:r>
          <w:rPr>
            <w:rFonts w:ascii="Verdana" w:hAnsi="Verdana"/>
          </w:rPr>
          <w:t xml:space="preserve"> ‘ </w:t>
        </w:r>
      </w:ins>
      <w:r w:rsidR="00E34C3E">
        <w:rPr>
          <w:rFonts w:ascii="Verdana" w:hAnsi="Verdana"/>
        </w:rPr>
        <w:t>in JOB_INFO table will be used for differentiating the country specific jobs (</w:t>
      </w:r>
      <w:r w:rsidR="004113CB">
        <w:rPr>
          <w:rFonts w:ascii="Verdana" w:hAnsi="Verdana"/>
        </w:rPr>
        <w:t>for differentiati</w:t>
      </w:r>
      <w:r w:rsidR="00E34C3E">
        <w:rPr>
          <w:rFonts w:ascii="Verdana" w:hAnsi="Verdana"/>
        </w:rPr>
        <w:t>n</w:t>
      </w:r>
      <w:r w:rsidR="004113CB">
        <w:rPr>
          <w:rFonts w:ascii="Verdana" w:hAnsi="Verdana"/>
        </w:rPr>
        <w:t>g</w:t>
      </w:r>
      <w:r w:rsidR="00E34C3E">
        <w:rPr>
          <w:rFonts w:ascii="Verdana" w:hAnsi="Verdana"/>
        </w:rPr>
        <w:t xml:space="preserve"> Global TG jobs and Russian TG jobs)</w:t>
      </w:r>
    </w:p>
    <w:p w14:paraId="6FFBDB89" w14:textId="181856B0" w:rsidR="00BB621A" w:rsidRPr="004702E6" w:rsidRDefault="00BB621A" w:rsidP="002F59BD">
      <w:pPr>
        <w:pStyle w:val="BodyText"/>
        <w:numPr>
          <w:ilvl w:val="1"/>
          <w:numId w:val="31"/>
        </w:numPr>
        <w:ind w:left="2520"/>
        <w:rPr>
          <w:ins w:id="359" w:author="Nha-Tien Nguyen" w:date="2016-09-02T11:37:00Z"/>
          <w:rFonts w:ascii="Verdana" w:hAnsi="Verdana"/>
        </w:rPr>
      </w:pPr>
      <w:ins w:id="360" w:author="Nha-Tien Nguyen" w:date="2016-09-02T11:37:00Z">
        <w:r w:rsidRPr="00BB621A">
          <w:rPr>
            <w:rFonts w:ascii="Verdana" w:hAnsi="Verdana"/>
          </w:rPr>
          <w:t>Link to ‘</w:t>
        </w:r>
        <w:r w:rsidRPr="004702E6">
          <w:rPr>
            <w:rFonts w:ascii="Verdana" w:hAnsi="Verdana"/>
          </w:rPr>
          <w:t>Working at the IKEA Group’</w:t>
        </w:r>
      </w:ins>
      <w:ins w:id="361" w:author="Nha-Tien Nguyen" w:date="2016-09-02T11:38:00Z">
        <w:r w:rsidRPr="004702E6">
          <w:rPr>
            <w:rFonts w:ascii="Verdana" w:hAnsi="Verdana"/>
          </w:rPr>
          <w:t xml:space="preserve"> and the employer branding picture</w:t>
        </w:r>
      </w:ins>
    </w:p>
    <w:p w14:paraId="5D0C3662" w14:textId="478736AF" w:rsidR="00BB621A" w:rsidRPr="00BB621A" w:rsidRDefault="00BB621A" w:rsidP="002F59BD">
      <w:pPr>
        <w:pStyle w:val="BodyText"/>
        <w:numPr>
          <w:ilvl w:val="1"/>
          <w:numId w:val="31"/>
        </w:numPr>
        <w:ind w:left="2520"/>
        <w:rPr>
          <w:rFonts w:ascii="Verdana" w:hAnsi="Verdana"/>
        </w:rPr>
      </w:pPr>
      <w:ins w:id="362" w:author="Nha-Tien Nguyen" w:date="2016-09-02T11:39:00Z">
        <w:r w:rsidRPr="004702E6">
          <w:rPr>
            <w:rFonts w:ascii="Verdana" w:hAnsi="Verdana"/>
          </w:rPr>
          <w:t>Text for ‘</w:t>
        </w:r>
        <w:r w:rsidRPr="00BB621A">
          <w:rPr>
            <w:rFonts w:ascii="Verdana" w:hAnsi="Verdana" w:cs="Arial"/>
            <w:color w:val="222222"/>
            <w:lang w:val="en"/>
            <w:rPrChange w:id="363" w:author="Nha-Tien Nguyen" w:date="2016-09-02T11:39:00Z">
              <w:rPr>
                <w:rFonts w:ascii="Verdana" w:hAnsi="Verdana" w:cs="Arial"/>
                <w:color w:val="222222"/>
                <w:sz w:val="30"/>
                <w:szCs w:val="30"/>
                <w:lang w:val="en"/>
              </w:rPr>
            </w:rPrChange>
          </w:rPr>
          <w:t>How to apply</w:t>
        </w:r>
        <w:r w:rsidRPr="00BB621A">
          <w:rPr>
            <w:rFonts w:ascii="Verdana" w:hAnsi="Verdana" w:cs="Arial"/>
            <w:color w:val="222222"/>
            <w:lang w:val="en"/>
            <w:rPrChange w:id="364" w:author="Nha-Tien Nguyen" w:date="2016-09-02T11:39:00Z">
              <w:rPr>
                <w:rFonts w:ascii="Verdana" w:hAnsi="Verdana" w:cs="Arial"/>
                <w:color w:val="222222"/>
                <w:sz w:val="30"/>
                <w:szCs w:val="30"/>
                <w:lang w:val="en"/>
              </w:rPr>
            </w:rPrChange>
          </w:rPr>
          <w:t>’ section</w:t>
        </w:r>
      </w:ins>
    </w:p>
    <w:p w14:paraId="2383F0E3" w14:textId="77777777" w:rsidR="00890B78" w:rsidRPr="002F59BD" w:rsidRDefault="00890B78" w:rsidP="009A1443">
      <w:pPr>
        <w:pStyle w:val="BodyText"/>
        <w:ind w:left="2520"/>
        <w:rPr>
          <w:rFonts w:ascii="Verdana" w:hAnsi="Verdana"/>
        </w:rPr>
      </w:pPr>
    </w:p>
    <w:p w14:paraId="17BD0B4F" w14:textId="77777777" w:rsidR="009A1443" w:rsidRDefault="009A1443" w:rsidP="00810ECF">
      <w:pPr>
        <w:pStyle w:val="BodyText"/>
        <w:numPr>
          <w:ilvl w:val="0"/>
          <w:numId w:val="31"/>
        </w:numPr>
        <w:ind w:left="1800"/>
        <w:rPr>
          <w:rFonts w:ascii="Verdana" w:hAnsi="Verdana"/>
        </w:rPr>
      </w:pPr>
      <w:r>
        <w:rPr>
          <w:rFonts w:ascii="Verdana" w:hAnsi="Verdana"/>
        </w:rPr>
        <w:t>Job Description Modal Popup</w:t>
      </w:r>
      <w:r w:rsidR="00E162B6">
        <w:rPr>
          <w:rFonts w:ascii="Verdana" w:hAnsi="Verdana"/>
        </w:rPr>
        <w:t xml:space="preserve"> (Job Title Click)</w:t>
      </w:r>
    </w:p>
    <w:p w14:paraId="4A679D2E" w14:textId="77777777" w:rsidR="00DF13B4" w:rsidRDefault="00DF13B4" w:rsidP="00B11A48">
      <w:pPr>
        <w:pStyle w:val="BodyText"/>
        <w:numPr>
          <w:ilvl w:val="1"/>
          <w:numId w:val="31"/>
        </w:numPr>
        <w:ind w:left="2520"/>
        <w:rPr>
          <w:rFonts w:ascii="Verdana" w:hAnsi="Verdana"/>
        </w:rPr>
      </w:pPr>
      <w:r>
        <w:rPr>
          <w:rFonts w:ascii="Verdana" w:hAnsi="Verdana"/>
        </w:rPr>
        <w:t xml:space="preserve">On click of Job title, Job description modal popup will be displayed </w:t>
      </w:r>
    </w:p>
    <w:p w14:paraId="0405D27E" w14:textId="77777777" w:rsidR="00DF13B4" w:rsidRDefault="00DF13B4" w:rsidP="00B11A48">
      <w:pPr>
        <w:pStyle w:val="BodyText"/>
        <w:numPr>
          <w:ilvl w:val="1"/>
          <w:numId w:val="31"/>
        </w:numPr>
        <w:ind w:left="2520"/>
        <w:rPr>
          <w:rFonts w:ascii="Verdana" w:hAnsi="Verdana"/>
        </w:rPr>
      </w:pPr>
      <w:r>
        <w:rPr>
          <w:rFonts w:ascii="Verdana" w:hAnsi="Verdana"/>
        </w:rPr>
        <w:t>User will have option to close or continue in modal popup</w:t>
      </w:r>
    </w:p>
    <w:p w14:paraId="6E68EB03" w14:textId="2BC20A6E" w:rsidR="00DF13B4" w:rsidRDefault="002B6975" w:rsidP="00B11A48">
      <w:pPr>
        <w:pStyle w:val="BodyText"/>
        <w:numPr>
          <w:ilvl w:val="1"/>
          <w:numId w:val="31"/>
        </w:numPr>
        <w:ind w:left="2520"/>
        <w:rPr>
          <w:rFonts w:ascii="Verdana" w:hAnsi="Verdana"/>
        </w:rPr>
      </w:pPr>
      <w:r>
        <w:rPr>
          <w:rFonts w:ascii="Verdana" w:hAnsi="Verdana"/>
        </w:rPr>
        <w:t>On click of continue, job description page will be loaded</w:t>
      </w:r>
      <w:ins w:id="365" w:author="Nha-Tien Nguyen" w:date="2016-09-02T11:41:00Z">
        <w:r w:rsidR="004702E6">
          <w:rPr>
            <w:rFonts w:ascii="Verdana" w:hAnsi="Verdana"/>
          </w:rPr>
          <w:t xml:space="preserve"> (iframe to Kenexa)</w:t>
        </w:r>
      </w:ins>
    </w:p>
    <w:p w14:paraId="4A0CB79E" w14:textId="77777777" w:rsidR="002B6975" w:rsidRDefault="002B6975" w:rsidP="00B11A48">
      <w:pPr>
        <w:pStyle w:val="BodyText"/>
        <w:numPr>
          <w:ilvl w:val="1"/>
          <w:numId w:val="31"/>
        </w:numPr>
        <w:ind w:left="2520"/>
        <w:rPr>
          <w:rFonts w:ascii="Verdana" w:hAnsi="Verdana"/>
        </w:rPr>
      </w:pPr>
      <w:r>
        <w:rPr>
          <w:rFonts w:ascii="Verdana" w:hAnsi="Verdana"/>
        </w:rPr>
        <w:t>On click of close, modal popup will be closed</w:t>
      </w:r>
    </w:p>
    <w:p w14:paraId="64ED0708" w14:textId="77777777" w:rsidR="009A1443" w:rsidRDefault="009A1443" w:rsidP="00810ECF">
      <w:pPr>
        <w:pStyle w:val="BodyText"/>
        <w:numPr>
          <w:ilvl w:val="0"/>
          <w:numId w:val="31"/>
        </w:numPr>
        <w:ind w:left="1800"/>
        <w:rPr>
          <w:rFonts w:ascii="Verdana" w:hAnsi="Verdana"/>
        </w:rPr>
      </w:pPr>
      <w:r>
        <w:rPr>
          <w:rFonts w:ascii="Verdana" w:hAnsi="Verdana"/>
        </w:rPr>
        <w:t>Tips Popup</w:t>
      </w:r>
      <w:ins w:id="366" w:author="schitrai" w:date="2016-09-01T14:21:00Z">
        <w:r w:rsidR="00D16D67">
          <w:rPr>
            <w:rFonts w:ascii="Verdana" w:hAnsi="Verdana"/>
          </w:rPr>
          <w:t xml:space="preserve"> for search</w:t>
        </w:r>
      </w:ins>
    </w:p>
    <w:p w14:paraId="7433A78D" w14:textId="77777777" w:rsidR="00B11A48" w:rsidRDefault="00B11A48" w:rsidP="00B11A48">
      <w:pPr>
        <w:pStyle w:val="BodyText"/>
        <w:numPr>
          <w:ilvl w:val="1"/>
          <w:numId w:val="31"/>
        </w:numPr>
        <w:ind w:left="2520"/>
        <w:rPr>
          <w:rFonts w:ascii="Verdana" w:hAnsi="Verdana"/>
        </w:rPr>
      </w:pPr>
      <w:r>
        <w:rPr>
          <w:rFonts w:ascii="Verdana" w:hAnsi="Verdana"/>
        </w:rPr>
        <w:t>On click of tips link, user will be tips content in modal popup</w:t>
      </w:r>
    </w:p>
    <w:p w14:paraId="7CAFD0C4" w14:textId="77777777" w:rsidR="00B11A48" w:rsidRPr="00B11A48" w:rsidRDefault="00B11A48" w:rsidP="00B11A48">
      <w:pPr>
        <w:pStyle w:val="BodyText"/>
        <w:numPr>
          <w:ilvl w:val="1"/>
          <w:numId w:val="31"/>
        </w:numPr>
        <w:ind w:left="2520"/>
        <w:rPr>
          <w:rFonts w:ascii="Verdana" w:hAnsi="Verdana"/>
        </w:rPr>
      </w:pPr>
      <w:r>
        <w:rPr>
          <w:rFonts w:ascii="Verdana" w:hAnsi="Verdana"/>
        </w:rPr>
        <w:t>Tips content will be language specific</w:t>
      </w:r>
    </w:p>
    <w:p w14:paraId="7FE8FBD7" w14:textId="77777777" w:rsidR="009A1443" w:rsidRDefault="009A1443" w:rsidP="00810ECF">
      <w:pPr>
        <w:pStyle w:val="BodyText"/>
        <w:numPr>
          <w:ilvl w:val="0"/>
          <w:numId w:val="31"/>
        </w:numPr>
        <w:ind w:left="1800"/>
        <w:rPr>
          <w:rFonts w:ascii="Verdana" w:hAnsi="Verdana"/>
        </w:rPr>
      </w:pPr>
      <w:r>
        <w:rPr>
          <w:rFonts w:ascii="Verdana" w:hAnsi="Verdana"/>
        </w:rPr>
        <w:t>Job Description Page</w:t>
      </w:r>
    </w:p>
    <w:p w14:paraId="28126510" w14:textId="77777777" w:rsidR="009E59B8" w:rsidRDefault="009E59B8" w:rsidP="009E59B8">
      <w:pPr>
        <w:pStyle w:val="BodyText"/>
        <w:numPr>
          <w:ilvl w:val="1"/>
          <w:numId w:val="31"/>
        </w:numPr>
        <w:ind w:left="2520"/>
        <w:rPr>
          <w:rFonts w:ascii="Verdana" w:hAnsi="Verdana"/>
        </w:rPr>
      </w:pPr>
      <w:r>
        <w:rPr>
          <w:rFonts w:ascii="Verdana" w:hAnsi="Verdana"/>
        </w:rPr>
        <w:t>Job description page will be created using iframe</w:t>
      </w:r>
    </w:p>
    <w:p w14:paraId="64BBD753" w14:textId="77777777" w:rsidR="009E59B8" w:rsidRPr="009E59B8" w:rsidRDefault="009E59B8" w:rsidP="009E59B8">
      <w:pPr>
        <w:pStyle w:val="BodyText"/>
        <w:numPr>
          <w:ilvl w:val="1"/>
          <w:numId w:val="31"/>
        </w:numPr>
        <w:ind w:left="2520"/>
        <w:rPr>
          <w:rFonts w:ascii="Verdana" w:hAnsi="Verdana"/>
        </w:rPr>
      </w:pPr>
      <w:proofErr w:type="spellStart"/>
      <w:r>
        <w:rPr>
          <w:rFonts w:ascii="Verdana" w:hAnsi="Verdana"/>
        </w:rPr>
        <w:t>Brassring</w:t>
      </w:r>
      <w:proofErr w:type="spellEnd"/>
      <w:r>
        <w:rPr>
          <w:rFonts w:ascii="Verdana" w:hAnsi="Verdana"/>
        </w:rPr>
        <w:t xml:space="preserve"> job description </w:t>
      </w:r>
      <w:proofErr w:type="spellStart"/>
      <w:r>
        <w:rPr>
          <w:rFonts w:ascii="Verdana" w:hAnsi="Verdana"/>
        </w:rPr>
        <w:t>url</w:t>
      </w:r>
      <w:proofErr w:type="spellEnd"/>
      <w:r>
        <w:rPr>
          <w:rFonts w:ascii="Verdana" w:hAnsi="Verdana"/>
        </w:rPr>
        <w:t xml:space="preserve"> is the source for iframe</w:t>
      </w:r>
    </w:p>
    <w:p w14:paraId="1540740E" w14:textId="77777777" w:rsidR="009A1443" w:rsidRDefault="009A1443" w:rsidP="00810ECF">
      <w:pPr>
        <w:pStyle w:val="BodyText"/>
        <w:numPr>
          <w:ilvl w:val="0"/>
          <w:numId w:val="31"/>
        </w:numPr>
        <w:ind w:left="1800"/>
        <w:rPr>
          <w:rFonts w:ascii="Verdana" w:hAnsi="Verdana"/>
        </w:rPr>
      </w:pPr>
      <w:r>
        <w:rPr>
          <w:rFonts w:ascii="Verdana" w:hAnsi="Verdana"/>
        </w:rPr>
        <w:t>Login Page</w:t>
      </w:r>
    </w:p>
    <w:p w14:paraId="64B0FBF3" w14:textId="77777777" w:rsidR="006F082A" w:rsidRDefault="006F082A" w:rsidP="006F082A">
      <w:pPr>
        <w:pStyle w:val="BodyText"/>
        <w:numPr>
          <w:ilvl w:val="1"/>
          <w:numId w:val="31"/>
        </w:numPr>
        <w:ind w:left="2520"/>
        <w:rPr>
          <w:rFonts w:ascii="Verdana" w:hAnsi="Verdana"/>
        </w:rPr>
      </w:pPr>
      <w:r>
        <w:rPr>
          <w:rFonts w:ascii="Verdana" w:hAnsi="Verdana"/>
        </w:rPr>
        <w:t>Login page will be created using iframe</w:t>
      </w:r>
    </w:p>
    <w:p w14:paraId="74BE8253" w14:textId="77777777" w:rsidR="006F082A" w:rsidRPr="009E59B8" w:rsidRDefault="006F082A" w:rsidP="006F082A">
      <w:pPr>
        <w:pStyle w:val="BodyText"/>
        <w:numPr>
          <w:ilvl w:val="1"/>
          <w:numId w:val="31"/>
        </w:numPr>
        <w:ind w:left="2520"/>
        <w:rPr>
          <w:rFonts w:ascii="Verdana" w:hAnsi="Verdana"/>
        </w:rPr>
      </w:pPr>
      <w:proofErr w:type="spellStart"/>
      <w:r>
        <w:rPr>
          <w:rFonts w:ascii="Verdana" w:hAnsi="Verdana"/>
        </w:rPr>
        <w:t>Brassring</w:t>
      </w:r>
      <w:proofErr w:type="spellEnd"/>
      <w:r>
        <w:rPr>
          <w:rFonts w:ascii="Verdana" w:hAnsi="Verdana"/>
        </w:rPr>
        <w:t xml:space="preserve"> job login </w:t>
      </w:r>
      <w:proofErr w:type="spellStart"/>
      <w:r>
        <w:rPr>
          <w:rFonts w:ascii="Verdana" w:hAnsi="Verdana"/>
        </w:rPr>
        <w:t>url</w:t>
      </w:r>
      <w:proofErr w:type="spellEnd"/>
      <w:r>
        <w:rPr>
          <w:rFonts w:ascii="Verdana" w:hAnsi="Verdana"/>
        </w:rPr>
        <w:t xml:space="preserve"> is the source for iframe</w:t>
      </w:r>
    </w:p>
    <w:p w14:paraId="4B9A9D51" w14:textId="77777777" w:rsidR="00647C3D" w:rsidRDefault="00647C3D" w:rsidP="00810ECF">
      <w:pPr>
        <w:pStyle w:val="BodyText"/>
        <w:numPr>
          <w:ilvl w:val="0"/>
          <w:numId w:val="31"/>
        </w:numPr>
        <w:ind w:left="1800"/>
        <w:rPr>
          <w:rFonts w:ascii="Verdana" w:hAnsi="Verdana"/>
        </w:rPr>
      </w:pPr>
      <w:r>
        <w:rPr>
          <w:rFonts w:ascii="Verdana" w:hAnsi="Verdana"/>
        </w:rPr>
        <w:t>Advance Search Page</w:t>
      </w:r>
    </w:p>
    <w:p w14:paraId="05920D50" w14:textId="77777777" w:rsidR="006F082A" w:rsidRDefault="006F082A" w:rsidP="006F082A">
      <w:pPr>
        <w:pStyle w:val="BodyText"/>
        <w:numPr>
          <w:ilvl w:val="1"/>
          <w:numId w:val="31"/>
        </w:numPr>
        <w:ind w:left="2520"/>
        <w:rPr>
          <w:rFonts w:ascii="Verdana" w:hAnsi="Verdana"/>
        </w:rPr>
      </w:pPr>
      <w:r>
        <w:rPr>
          <w:rFonts w:ascii="Verdana" w:hAnsi="Verdana"/>
        </w:rPr>
        <w:t>Advance search page will be created using iframe</w:t>
      </w:r>
    </w:p>
    <w:p w14:paraId="4F156438" w14:textId="77777777" w:rsidR="006F082A" w:rsidRPr="002410C1" w:rsidRDefault="006F082A" w:rsidP="002410C1">
      <w:pPr>
        <w:pStyle w:val="BodyText"/>
        <w:numPr>
          <w:ilvl w:val="1"/>
          <w:numId w:val="31"/>
        </w:numPr>
        <w:ind w:left="2520"/>
        <w:rPr>
          <w:rFonts w:ascii="Verdana" w:hAnsi="Verdana"/>
        </w:rPr>
      </w:pPr>
      <w:proofErr w:type="spellStart"/>
      <w:r>
        <w:rPr>
          <w:rFonts w:ascii="Verdana" w:hAnsi="Verdana"/>
        </w:rPr>
        <w:t>Brassring</w:t>
      </w:r>
      <w:proofErr w:type="spellEnd"/>
      <w:r>
        <w:rPr>
          <w:rFonts w:ascii="Verdana" w:hAnsi="Verdana"/>
        </w:rPr>
        <w:t xml:space="preserve"> job advance search </w:t>
      </w:r>
      <w:proofErr w:type="spellStart"/>
      <w:r>
        <w:rPr>
          <w:rFonts w:ascii="Verdana" w:hAnsi="Verdana"/>
        </w:rPr>
        <w:t>url</w:t>
      </w:r>
      <w:proofErr w:type="spellEnd"/>
      <w:r>
        <w:rPr>
          <w:rFonts w:ascii="Verdana" w:hAnsi="Verdana"/>
        </w:rPr>
        <w:t xml:space="preserve"> is the source for iframe</w:t>
      </w:r>
    </w:p>
    <w:p w14:paraId="02B28DFE" w14:textId="77777777" w:rsidR="00647C3D" w:rsidRDefault="00647C3D" w:rsidP="00810ECF">
      <w:pPr>
        <w:pStyle w:val="BodyText"/>
        <w:numPr>
          <w:ilvl w:val="0"/>
          <w:numId w:val="31"/>
        </w:numPr>
        <w:ind w:left="1800"/>
        <w:rPr>
          <w:rFonts w:ascii="Verdana" w:hAnsi="Verdana"/>
        </w:rPr>
      </w:pPr>
      <w:r>
        <w:rPr>
          <w:rFonts w:ascii="Verdana" w:hAnsi="Verdana"/>
        </w:rPr>
        <w:t>Jobs Count Information</w:t>
      </w:r>
    </w:p>
    <w:p w14:paraId="16FDEDFE" w14:textId="77777777" w:rsidR="002410C1" w:rsidRDefault="002410C1" w:rsidP="002410C1">
      <w:pPr>
        <w:pStyle w:val="BodyText"/>
        <w:numPr>
          <w:ilvl w:val="1"/>
          <w:numId w:val="31"/>
        </w:numPr>
        <w:ind w:left="2520"/>
        <w:rPr>
          <w:rFonts w:ascii="Verdana" w:hAnsi="Verdana"/>
        </w:rPr>
      </w:pPr>
      <w:r>
        <w:rPr>
          <w:rFonts w:ascii="Verdana" w:hAnsi="Verdana"/>
        </w:rPr>
        <w:t>Total jobs count is shown on loading of homepage</w:t>
      </w:r>
    </w:p>
    <w:p w14:paraId="269FDCE7" w14:textId="77777777" w:rsidR="002410C1" w:rsidRDefault="002410C1" w:rsidP="002410C1">
      <w:pPr>
        <w:pStyle w:val="BodyText"/>
        <w:numPr>
          <w:ilvl w:val="1"/>
          <w:numId w:val="31"/>
        </w:numPr>
        <w:ind w:left="2520"/>
        <w:rPr>
          <w:rFonts w:ascii="Verdana" w:hAnsi="Verdana"/>
        </w:rPr>
      </w:pPr>
      <w:r>
        <w:rPr>
          <w:rFonts w:ascii="Verdana" w:hAnsi="Verdana"/>
        </w:rPr>
        <w:t xml:space="preserve">Jobs count will be updated whenever user makes selection in search filter </w:t>
      </w:r>
    </w:p>
    <w:p w14:paraId="5DEA5A2A" w14:textId="77777777" w:rsidR="002410C1" w:rsidRPr="00820A17" w:rsidRDefault="002410C1" w:rsidP="00820A17">
      <w:pPr>
        <w:pStyle w:val="BodyText"/>
        <w:numPr>
          <w:ilvl w:val="1"/>
          <w:numId w:val="31"/>
        </w:numPr>
        <w:ind w:left="2520"/>
        <w:rPr>
          <w:rFonts w:ascii="Verdana" w:hAnsi="Verdana"/>
        </w:rPr>
      </w:pPr>
      <w:r>
        <w:rPr>
          <w:rFonts w:ascii="Verdana" w:hAnsi="Verdana"/>
        </w:rPr>
        <w:t>Jobs count will be updated when user completes the keyword and focus is moved to other fields</w:t>
      </w:r>
    </w:p>
    <w:p w14:paraId="0291EBB5" w14:textId="77777777" w:rsidR="00C576D0" w:rsidRDefault="00C576D0" w:rsidP="00810ECF">
      <w:pPr>
        <w:pStyle w:val="BodyText"/>
        <w:numPr>
          <w:ilvl w:val="0"/>
          <w:numId w:val="31"/>
        </w:numPr>
        <w:ind w:left="1800"/>
        <w:rPr>
          <w:rFonts w:ascii="Verdana" w:hAnsi="Verdana"/>
        </w:rPr>
      </w:pPr>
      <w:r>
        <w:rPr>
          <w:rFonts w:ascii="Verdana" w:hAnsi="Verdana"/>
        </w:rPr>
        <w:t>View Jobs Modal Popup</w:t>
      </w:r>
    </w:p>
    <w:p w14:paraId="330C2831" w14:textId="77777777" w:rsidR="00820A17" w:rsidRPr="00820A17" w:rsidRDefault="00820A17" w:rsidP="00820A17">
      <w:pPr>
        <w:pStyle w:val="BodyText"/>
        <w:numPr>
          <w:ilvl w:val="1"/>
          <w:numId w:val="31"/>
        </w:numPr>
        <w:ind w:left="2520"/>
        <w:rPr>
          <w:rFonts w:ascii="Verdana" w:hAnsi="Verdana"/>
        </w:rPr>
      </w:pPr>
      <w:r>
        <w:rPr>
          <w:rFonts w:ascii="Verdana" w:hAnsi="Verdana"/>
        </w:rPr>
        <w:t>Total jobs count is shown on loading of homepage</w:t>
      </w:r>
    </w:p>
    <w:p w14:paraId="746EA46F" w14:textId="77777777" w:rsidR="000B7681" w:rsidRPr="004404B0" w:rsidRDefault="000B7681" w:rsidP="00810ECF">
      <w:pPr>
        <w:pStyle w:val="BodyText"/>
        <w:numPr>
          <w:ilvl w:val="0"/>
          <w:numId w:val="31"/>
        </w:numPr>
        <w:ind w:left="1800"/>
        <w:rPr>
          <w:rFonts w:ascii="Verdana" w:hAnsi="Verdana"/>
        </w:rPr>
      </w:pPr>
      <w:commentRangeStart w:id="367"/>
      <w:r w:rsidRPr="004404B0">
        <w:rPr>
          <w:rFonts w:ascii="Verdana" w:hAnsi="Verdana"/>
        </w:rPr>
        <w:t>Restrictions on keyword</w:t>
      </w:r>
      <w:commentRangeEnd w:id="367"/>
      <w:r w:rsidR="00CF54DF">
        <w:rPr>
          <w:rStyle w:val="CommentReference"/>
        </w:rPr>
        <w:commentReference w:id="367"/>
      </w:r>
    </w:p>
    <w:p w14:paraId="53A735DA" w14:textId="77777777" w:rsidR="0085616E" w:rsidRDefault="000B7681">
      <w:pPr>
        <w:pStyle w:val="BodyText"/>
        <w:numPr>
          <w:ilvl w:val="1"/>
          <w:numId w:val="31"/>
        </w:numPr>
        <w:rPr>
          <w:rFonts w:ascii="Verdana" w:hAnsi="Verdana"/>
        </w:rPr>
      </w:pPr>
      <w:r w:rsidRPr="004404B0">
        <w:rPr>
          <w:rFonts w:ascii="Verdana" w:hAnsi="Verdana"/>
        </w:rPr>
        <w:t>Special characters like ~()&gt;&lt;@+- cannot be used as part of keyword</w:t>
      </w:r>
    </w:p>
    <w:p w14:paraId="50C9CC07" w14:textId="77777777" w:rsidR="0085616E" w:rsidRDefault="00E9783E">
      <w:pPr>
        <w:pStyle w:val="BodyText"/>
        <w:numPr>
          <w:ilvl w:val="1"/>
          <w:numId w:val="31"/>
        </w:numPr>
        <w:rPr>
          <w:ins w:id="368" w:author="schitrai" w:date="2016-09-01T14:14:00Z"/>
          <w:rFonts w:ascii="Verdana" w:hAnsi="Verdana"/>
        </w:rPr>
      </w:pPr>
      <w:r w:rsidRPr="004404B0">
        <w:rPr>
          <w:rFonts w:ascii="Verdana" w:hAnsi="Verdana"/>
        </w:rPr>
        <w:t>The asterisk serves as the truncation (or wildcard) operator. Words match if they begin with the word preceding the * operator</w:t>
      </w:r>
    </w:p>
    <w:p w14:paraId="68A50E98" w14:textId="77777777" w:rsidR="00A75179" w:rsidRDefault="00A75179">
      <w:pPr>
        <w:pStyle w:val="BodyText"/>
        <w:numPr>
          <w:ilvl w:val="1"/>
          <w:numId w:val="31"/>
        </w:numPr>
        <w:rPr>
          <w:rFonts w:ascii="Verdana" w:hAnsi="Verdana"/>
        </w:rPr>
      </w:pPr>
    </w:p>
    <w:tbl>
      <w:tblPr>
        <w:tblStyle w:val="TableGrid"/>
        <w:tblW w:w="0" w:type="auto"/>
        <w:shd w:val="clear" w:color="auto" w:fill="FFFFFF" w:themeFill="background1"/>
        <w:tblLook w:val="04A0" w:firstRow="1" w:lastRow="0" w:firstColumn="1" w:lastColumn="0" w:noHBand="0" w:noVBand="1"/>
      </w:tblPr>
      <w:tblGrid>
        <w:gridCol w:w="8948"/>
      </w:tblGrid>
      <w:tr w:rsidR="00300864" w:rsidRPr="004404B0" w14:paraId="11CA08C7" w14:textId="77777777" w:rsidTr="00300864">
        <w:tc>
          <w:tcPr>
            <w:tcW w:w="9174" w:type="dxa"/>
            <w:shd w:val="clear" w:color="auto" w:fill="FFFFFF" w:themeFill="background1"/>
          </w:tcPr>
          <w:p w14:paraId="1F2DC632" w14:textId="77777777" w:rsidR="00BF16EC" w:rsidRPr="004404B0" w:rsidRDefault="00B61B84" w:rsidP="00BF16EC">
            <w:pPr>
              <w:rPr>
                <w:rFonts w:ascii="Verdana" w:hAnsi="Verdana"/>
              </w:rPr>
            </w:pPr>
            <w:r w:rsidRPr="004404B0">
              <w:rPr>
                <w:rFonts w:ascii="Verdana" w:hAnsi="Verdana"/>
              </w:rPr>
              <w:t>Keywords are</w:t>
            </w:r>
            <w:r w:rsidR="009240E4" w:rsidRPr="004404B0">
              <w:rPr>
                <w:rFonts w:ascii="Verdana" w:hAnsi="Verdana"/>
              </w:rPr>
              <w:t xml:space="preserve"> case insensitive.</w:t>
            </w:r>
            <w:r w:rsidR="00582590" w:rsidRPr="004404B0">
              <w:rPr>
                <w:rFonts w:ascii="Verdana" w:hAnsi="Verdana"/>
              </w:rPr>
              <w:t xml:space="preserve"> </w:t>
            </w:r>
            <w:r w:rsidR="00D70887" w:rsidRPr="004404B0">
              <w:rPr>
                <w:rFonts w:ascii="Verdana" w:hAnsi="Verdana"/>
              </w:rPr>
              <w:t>Keyword</w:t>
            </w:r>
            <w:r w:rsidR="00AA6E68" w:rsidRPr="004404B0">
              <w:rPr>
                <w:rFonts w:ascii="Verdana" w:hAnsi="Verdana"/>
              </w:rPr>
              <w:t xml:space="preserve"> Search will be performed using </w:t>
            </w:r>
            <w:r w:rsidR="00BF16EC" w:rsidRPr="004404B0">
              <w:rPr>
                <w:rFonts w:ascii="Verdana" w:hAnsi="Verdana"/>
              </w:rPr>
              <w:t xml:space="preserve">the </w:t>
            </w:r>
            <w:r w:rsidR="001A4733" w:rsidRPr="004404B0">
              <w:rPr>
                <w:rFonts w:ascii="Verdana" w:hAnsi="Verdana"/>
              </w:rPr>
              <w:t xml:space="preserve">logic </w:t>
            </w:r>
            <w:r w:rsidR="00752BE2" w:rsidRPr="004404B0">
              <w:rPr>
                <w:rFonts w:ascii="Verdana" w:hAnsi="Verdana"/>
              </w:rPr>
              <w:t xml:space="preserve">provided </w:t>
            </w:r>
            <w:proofErr w:type="spellStart"/>
            <w:r w:rsidR="00752BE2" w:rsidRPr="004404B0">
              <w:rPr>
                <w:rFonts w:ascii="Verdana" w:hAnsi="Verdana"/>
              </w:rPr>
              <w:t>below</w:t>
            </w:r>
            <w:r w:rsidR="00BF16EC" w:rsidRPr="004404B0">
              <w:rPr>
                <w:rFonts w:ascii="Verdana" w:hAnsi="Verdana"/>
              </w:rPr>
              <w:t>Scenario</w:t>
            </w:r>
            <w:proofErr w:type="spellEnd"/>
            <w:r w:rsidR="00BF16EC" w:rsidRPr="004404B0">
              <w:rPr>
                <w:rFonts w:ascii="Verdana" w:hAnsi="Verdana"/>
              </w:rPr>
              <w:t xml:space="preserve"> 1:</w:t>
            </w:r>
          </w:p>
          <w:p w14:paraId="3A1931FF" w14:textId="77777777" w:rsidR="00BF16EC" w:rsidRPr="004404B0" w:rsidRDefault="00BF16EC" w:rsidP="00BF16EC">
            <w:pPr>
              <w:rPr>
                <w:rFonts w:ascii="Verdana" w:hAnsi="Verdana"/>
              </w:rPr>
            </w:pPr>
            <w:r w:rsidRPr="004404B0">
              <w:rPr>
                <w:rFonts w:ascii="Verdana" w:hAnsi="Verdana"/>
              </w:rPr>
              <w:t xml:space="preserve">Keyword entered by User = </w:t>
            </w:r>
            <w:r w:rsidRPr="004404B0">
              <w:rPr>
                <w:rFonts w:ascii="Verdana" w:hAnsi="Verdana"/>
                <w:i/>
                <w:iCs/>
              </w:rPr>
              <w:t>manager</w:t>
            </w:r>
          </w:p>
          <w:p w14:paraId="739FE890" w14:textId="77777777" w:rsidR="00BF16EC" w:rsidRPr="004404B0" w:rsidRDefault="00BF16EC" w:rsidP="00BF16EC">
            <w:pPr>
              <w:ind w:firstLine="720"/>
              <w:rPr>
                <w:rFonts w:ascii="Verdana" w:hAnsi="Verdana"/>
              </w:rPr>
            </w:pPr>
            <w:r w:rsidRPr="004404B0">
              <w:rPr>
                <w:rFonts w:ascii="Verdana" w:hAnsi="Verdana"/>
              </w:rPr>
              <w:t xml:space="preserve">The jobs satisfying any one of the following conditions will be returned </w:t>
            </w:r>
          </w:p>
          <w:p w14:paraId="58A9CFDA" w14:textId="77777777" w:rsidR="0085616E" w:rsidRDefault="00BF16EC">
            <w:pPr>
              <w:pStyle w:val="ListParagraph"/>
              <w:numPr>
                <w:ilvl w:val="0"/>
                <w:numId w:val="49"/>
              </w:numPr>
              <w:rPr>
                <w:rFonts w:ascii="Verdana" w:hAnsi="Verdana"/>
                <w:sz w:val="20"/>
                <w:szCs w:val="20"/>
              </w:rPr>
            </w:pPr>
            <w:r w:rsidRPr="004404B0">
              <w:rPr>
                <w:rFonts w:ascii="Verdana" w:hAnsi="Verdana"/>
                <w:sz w:val="20"/>
                <w:szCs w:val="20"/>
              </w:rPr>
              <w:t xml:space="preserve">Job title with </w:t>
            </w:r>
            <w:r w:rsidRPr="004404B0">
              <w:rPr>
                <w:rFonts w:ascii="Verdana" w:hAnsi="Verdana"/>
                <w:b/>
                <w:bCs/>
                <w:i/>
                <w:iCs/>
                <w:sz w:val="20"/>
                <w:szCs w:val="20"/>
              </w:rPr>
              <w:t>manager</w:t>
            </w:r>
          </w:p>
          <w:p w14:paraId="0597BBA3" w14:textId="77777777" w:rsidR="0085616E" w:rsidRDefault="00BF16EC">
            <w:pPr>
              <w:pStyle w:val="ListParagraph"/>
              <w:numPr>
                <w:ilvl w:val="0"/>
                <w:numId w:val="49"/>
              </w:numPr>
              <w:rPr>
                <w:rFonts w:ascii="Verdana" w:hAnsi="Verdana"/>
                <w:sz w:val="20"/>
                <w:szCs w:val="20"/>
              </w:rPr>
            </w:pPr>
            <w:r w:rsidRPr="004404B0">
              <w:rPr>
                <w:rFonts w:ascii="Verdana" w:hAnsi="Verdana"/>
                <w:sz w:val="20"/>
                <w:szCs w:val="20"/>
              </w:rPr>
              <w:t xml:space="preserve">Job description with </w:t>
            </w:r>
            <w:r w:rsidRPr="004404B0">
              <w:rPr>
                <w:rFonts w:ascii="Verdana" w:hAnsi="Verdana"/>
                <w:b/>
                <w:bCs/>
                <w:i/>
                <w:iCs/>
                <w:sz w:val="20"/>
                <w:szCs w:val="20"/>
              </w:rPr>
              <w:t>manager</w:t>
            </w:r>
            <w:r w:rsidRPr="004404B0">
              <w:rPr>
                <w:rFonts w:ascii="Verdana" w:hAnsi="Verdana"/>
                <w:i/>
                <w:iCs/>
                <w:sz w:val="20"/>
                <w:szCs w:val="20"/>
              </w:rPr>
              <w:t xml:space="preserve"> </w:t>
            </w:r>
          </w:p>
          <w:p w14:paraId="2905FCBC" w14:textId="77777777" w:rsidR="0085616E" w:rsidRDefault="00BF16EC">
            <w:pPr>
              <w:pStyle w:val="ListParagraph"/>
              <w:numPr>
                <w:ilvl w:val="0"/>
                <w:numId w:val="49"/>
              </w:numPr>
              <w:rPr>
                <w:rFonts w:ascii="Verdana" w:hAnsi="Verdana"/>
                <w:sz w:val="20"/>
                <w:szCs w:val="20"/>
              </w:rPr>
            </w:pPr>
            <w:r w:rsidRPr="004404B0">
              <w:rPr>
                <w:rFonts w:ascii="Verdana" w:hAnsi="Verdana"/>
                <w:sz w:val="20"/>
                <w:szCs w:val="20"/>
              </w:rPr>
              <w:t xml:space="preserve">Country with </w:t>
            </w:r>
            <w:r w:rsidRPr="004404B0">
              <w:rPr>
                <w:rFonts w:ascii="Verdana" w:hAnsi="Verdana"/>
                <w:b/>
                <w:bCs/>
                <w:i/>
                <w:iCs/>
                <w:sz w:val="20"/>
                <w:szCs w:val="20"/>
              </w:rPr>
              <w:t>manager</w:t>
            </w:r>
            <w:r w:rsidRPr="004404B0">
              <w:rPr>
                <w:rFonts w:ascii="Verdana" w:hAnsi="Verdana"/>
                <w:i/>
                <w:iCs/>
                <w:sz w:val="20"/>
                <w:szCs w:val="20"/>
              </w:rPr>
              <w:t xml:space="preserve"> </w:t>
            </w:r>
          </w:p>
          <w:p w14:paraId="65BD8BB1" w14:textId="77777777" w:rsidR="0085616E" w:rsidRDefault="00BF16EC">
            <w:pPr>
              <w:pStyle w:val="ListParagraph"/>
              <w:numPr>
                <w:ilvl w:val="0"/>
                <w:numId w:val="49"/>
              </w:numPr>
              <w:rPr>
                <w:rFonts w:ascii="Verdana" w:hAnsi="Verdana"/>
                <w:sz w:val="20"/>
                <w:szCs w:val="20"/>
              </w:rPr>
            </w:pPr>
            <w:r w:rsidRPr="004404B0">
              <w:rPr>
                <w:rFonts w:ascii="Verdana" w:hAnsi="Verdana"/>
                <w:sz w:val="20"/>
                <w:szCs w:val="20"/>
              </w:rPr>
              <w:t xml:space="preserve">Location with </w:t>
            </w:r>
            <w:r w:rsidRPr="004404B0">
              <w:rPr>
                <w:rFonts w:ascii="Verdana" w:hAnsi="Verdana"/>
                <w:b/>
                <w:bCs/>
                <w:i/>
                <w:iCs/>
                <w:sz w:val="20"/>
                <w:szCs w:val="20"/>
              </w:rPr>
              <w:t>manager</w:t>
            </w:r>
            <w:r w:rsidRPr="004404B0">
              <w:rPr>
                <w:rFonts w:ascii="Verdana" w:hAnsi="Verdana"/>
                <w:i/>
                <w:iCs/>
                <w:sz w:val="20"/>
                <w:szCs w:val="20"/>
              </w:rPr>
              <w:t xml:space="preserve"> </w:t>
            </w:r>
          </w:p>
          <w:p w14:paraId="33A4E583" w14:textId="77777777" w:rsidR="0085616E" w:rsidRDefault="00BF16EC">
            <w:pPr>
              <w:pStyle w:val="ListParagraph"/>
              <w:numPr>
                <w:ilvl w:val="0"/>
                <w:numId w:val="49"/>
              </w:numPr>
              <w:rPr>
                <w:rFonts w:ascii="Verdana" w:hAnsi="Verdana"/>
                <w:sz w:val="20"/>
                <w:szCs w:val="20"/>
              </w:rPr>
            </w:pPr>
            <w:r w:rsidRPr="004404B0">
              <w:rPr>
                <w:rFonts w:ascii="Verdana" w:hAnsi="Verdana"/>
                <w:sz w:val="20"/>
                <w:szCs w:val="20"/>
              </w:rPr>
              <w:t xml:space="preserve">Language with </w:t>
            </w:r>
            <w:r w:rsidRPr="004404B0">
              <w:rPr>
                <w:rFonts w:ascii="Verdana" w:hAnsi="Verdana"/>
                <w:b/>
                <w:bCs/>
                <w:i/>
                <w:iCs/>
                <w:sz w:val="20"/>
                <w:szCs w:val="20"/>
              </w:rPr>
              <w:t>manager</w:t>
            </w:r>
            <w:r w:rsidRPr="004404B0">
              <w:rPr>
                <w:rFonts w:ascii="Verdana" w:hAnsi="Verdana"/>
                <w:i/>
                <w:iCs/>
                <w:sz w:val="20"/>
                <w:szCs w:val="20"/>
              </w:rPr>
              <w:t xml:space="preserve"> </w:t>
            </w:r>
          </w:p>
          <w:p w14:paraId="58058EC2" w14:textId="77777777" w:rsidR="0085616E" w:rsidRDefault="00BF16EC">
            <w:pPr>
              <w:pStyle w:val="ListParagraph"/>
              <w:numPr>
                <w:ilvl w:val="0"/>
                <w:numId w:val="49"/>
              </w:numPr>
              <w:rPr>
                <w:rFonts w:ascii="Verdana" w:hAnsi="Verdana"/>
                <w:sz w:val="20"/>
                <w:szCs w:val="20"/>
              </w:rPr>
            </w:pPr>
            <w:r w:rsidRPr="004404B0">
              <w:rPr>
                <w:rFonts w:ascii="Verdana" w:hAnsi="Verdana"/>
                <w:sz w:val="20"/>
                <w:szCs w:val="20"/>
              </w:rPr>
              <w:t xml:space="preserve">Work Area with </w:t>
            </w:r>
            <w:r w:rsidRPr="004404B0">
              <w:rPr>
                <w:rFonts w:ascii="Verdana" w:hAnsi="Verdana"/>
                <w:b/>
                <w:bCs/>
                <w:i/>
                <w:iCs/>
                <w:sz w:val="20"/>
                <w:szCs w:val="20"/>
              </w:rPr>
              <w:t>manager</w:t>
            </w:r>
            <w:r w:rsidRPr="004404B0">
              <w:rPr>
                <w:rFonts w:ascii="Verdana" w:hAnsi="Verdana"/>
                <w:i/>
                <w:iCs/>
                <w:sz w:val="20"/>
                <w:szCs w:val="20"/>
              </w:rPr>
              <w:t xml:space="preserve"> </w:t>
            </w:r>
          </w:p>
          <w:p w14:paraId="68427CD8" w14:textId="77777777" w:rsidR="0085616E" w:rsidRDefault="002C74D6">
            <w:pPr>
              <w:pStyle w:val="ListParagraph"/>
              <w:numPr>
                <w:ilvl w:val="0"/>
                <w:numId w:val="49"/>
              </w:numPr>
              <w:rPr>
                <w:rFonts w:ascii="Verdana" w:hAnsi="Verdana"/>
              </w:rPr>
            </w:pPr>
            <w:r w:rsidRPr="002C74D6">
              <w:rPr>
                <w:rFonts w:ascii="Verdana" w:hAnsi="Verdana"/>
                <w:sz w:val="20"/>
                <w:szCs w:val="20"/>
              </w:rPr>
              <w:t xml:space="preserve">Job Type with </w:t>
            </w:r>
            <w:r w:rsidRPr="002C74D6">
              <w:rPr>
                <w:rFonts w:ascii="Verdana" w:hAnsi="Verdana"/>
                <w:b/>
                <w:bCs/>
                <w:i/>
                <w:iCs/>
                <w:sz w:val="20"/>
                <w:szCs w:val="20"/>
              </w:rPr>
              <w:t>manager</w:t>
            </w:r>
          </w:p>
          <w:p w14:paraId="59BC588A" w14:textId="77777777" w:rsidR="00BF16EC" w:rsidRPr="004404B0" w:rsidRDefault="00BF16EC" w:rsidP="00300864">
            <w:pPr>
              <w:rPr>
                <w:rFonts w:ascii="Verdana" w:hAnsi="Verdana"/>
              </w:rPr>
            </w:pPr>
            <w:r w:rsidRPr="004404B0">
              <w:rPr>
                <w:rFonts w:ascii="Verdana" w:hAnsi="Verdana"/>
              </w:rPr>
              <w:t>Scenario 2:</w:t>
            </w:r>
          </w:p>
          <w:p w14:paraId="299D7974" w14:textId="77777777" w:rsidR="00300864" w:rsidRPr="00D15692" w:rsidRDefault="002C74D6" w:rsidP="00300864">
            <w:pPr>
              <w:rPr>
                <w:rFonts w:ascii="Verdana" w:hAnsi="Verdana"/>
              </w:rPr>
            </w:pPr>
            <w:r w:rsidRPr="00D15692">
              <w:rPr>
                <w:rFonts w:ascii="Verdana" w:hAnsi="Verdana"/>
              </w:rPr>
              <w:t xml:space="preserve">Keyword entered by User = </w:t>
            </w:r>
            <w:r w:rsidRPr="00D15692">
              <w:rPr>
                <w:rFonts w:ascii="Verdana" w:hAnsi="Verdana"/>
                <w:i/>
                <w:iCs/>
              </w:rPr>
              <w:t>manager Helsingborg Sweden</w:t>
            </w:r>
          </w:p>
          <w:p w14:paraId="19493062" w14:textId="77777777" w:rsidR="00B57E27" w:rsidRPr="00D15692" w:rsidRDefault="002C74D6" w:rsidP="00D15692">
            <w:pPr>
              <w:rPr>
                <w:rFonts w:ascii="Verdana" w:hAnsi="Verdana"/>
              </w:rPr>
            </w:pPr>
            <w:r w:rsidRPr="00D15692">
              <w:rPr>
                <w:rFonts w:ascii="Verdana" w:hAnsi="Verdana"/>
              </w:rPr>
              <w:t xml:space="preserve">The jobs satisfying any one of the following conditions will be returned </w:t>
            </w:r>
          </w:p>
          <w:p w14:paraId="27D1DFE4" w14:textId="77777777" w:rsidR="0085616E" w:rsidRPr="00D15692" w:rsidRDefault="002C74D6" w:rsidP="00D15692">
            <w:pPr>
              <w:pStyle w:val="ListParagraph"/>
              <w:numPr>
                <w:ilvl w:val="0"/>
                <w:numId w:val="55"/>
              </w:numPr>
              <w:rPr>
                <w:rFonts w:ascii="Verdana" w:hAnsi="Verdana"/>
                <w:sz w:val="20"/>
              </w:rPr>
            </w:pPr>
            <w:r w:rsidRPr="00D15692">
              <w:rPr>
                <w:rFonts w:ascii="Verdana" w:hAnsi="Verdana"/>
                <w:sz w:val="20"/>
              </w:rPr>
              <w:t xml:space="preserve">Job title with </w:t>
            </w:r>
            <w:r w:rsidRPr="00D15692">
              <w:rPr>
                <w:rFonts w:ascii="Verdana" w:hAnsi="Verdana"/>
                <w:b/>
                <w:bCs/>
                <w:i/>
                <w:iCs/>
                <w:sz w:val="20"/>
              </w:rPr>
              <w:t>manager</w:t>
            </w:r>
            <w:r w:rsidRPr="00D15692">
              <w:rPr>
                <w:rFonts w:ascii="Verdana" w:hAnsi="Verdana"/>
                <w:i/>
                <w:iCs/>
                <w:sz w:val="20"/>
              </w:rPr>
              <w:t xml:space="preserve"> or</w:t>
            </w:r>
            <w:r w:rsidRPr="00D15692">
              <w:rPr>
                <w:rFonts w:ascii="Verdana" w:hAnsi="Verdana"/>
                <w:b/>
                <w:bCs/>
                <w:sz w:val="20"/>
              </w:rPr>
              <w:t xml:space="preserve"> </w:t>
            </w:r>
            <w:r w:rsidRPr="00D15692">
              <w:rPr>
                <w:rFonts w:ascii="Verdana" w:hAnsi="Verdana"/>
                <w:b/>
                <w:i/>
                <w:iCs/>
                <w:sz w:val="20"/>
              </w:rPr>
              <w:t xml:space="preserve">Helsingborg </w:t>
            </w:r>
            <w:r w:rsidRPr="00D15692">
              <w:rPr>
                <w:rFonts w:ascii="Verdana" w:hAnsi="Verdana"/>
                <w:i/>
                <w:iCs/>
                <w:sz w:val="20"/>
              </w:rPr>
              <w:t>or</w:t>
            </w:r>
            <w:r w:rsidRPr="00D15692">
              <w:rPr>
                <w:rFonts w:ascii="Verdana" w:hAnsi="Verdana"/>
                <w:b/>
                <w:i/>
                <w:iCs/>
                <w:sz w:val="20"/>
              </w:rPr>
              <w:t xml:space="preserve"> Sweden</w:t>
            </w:r>
          </w:p>
          <w:p w14:paraId="398701D3" w14:textId="77777777" w:rsidR="0085616E" w:rsidRPr="00D15692" w:rsidRDefault="002C74D6" w:rsidP="00D15692">
            <w:pPr>
              <w:pStyle w:val="ListParagraph"/>
              <w:numPr>
                <w:ilvl w:val="0"/>
                <w:numId w:val="55"/>
              </w:numPr>
              <w:rPr>
                <w:rFonts w:ascii="Verdana" w:hAnsi="Verdana"/>
                <w:sz w:val="20"/>
              </w:rPr>
            </w:pPr>
            <w:r w:rsidRPr="00D15692">
              <w:rPr>
                <w:rFonts w:ascii="Verdana" w:hAnsi="Verdana"/>
                <w:sz w:val="20"/>
              </w:rPr>
              <w:t xml:space="preserve">Job description with </w:t>
            </w:r>
            <w:r w:rsidRPr="00D15692">
              <w:rPr>
                <w:rFonts w:ascii="Verdana" w:hAnsi="Verdana"/>
                <w:b/>
                <w:bCs/>
                <w:i/>
                <w:iCs/>
                <w:sz w:val="20"/>
              </w:rPr>
              <w:t>manager</w:t>
            </w:r>
            <w:r w:rsidRPr="00D15692">
              <w:rPr>
                <w:rFonts w:ascii="Verdana" w:hAnsi="Verdana"/>
                <w:i/>
                <w:iCs/>
                <w:sz w:val="20"/>
              </w:rPr>
              <w:t xml:space="preserve"> or</w:t>
            </w:r>
            <w:r w:rsidRPr="00D15692">
              <w:rPr>
                <w:rFonts w:ascii="Verdana" w:hAnsi="Verdana"/>
                <w:b/>
                <w:bCs/>
                <w:sz w:val="20"/>
              </w:rPr>
              <w:t xml:space="preserve"> </w:t>
            </w:r>
            <w:r w:rsidRPr="00D15692">
              <w:rPr>
                <w:rFonts w:ascii="Verdana" w:hAnsi="Verdana"/>
                <w:b/>
                <w:i/>
                <w:iCs/>
                <w:sz w:val="20"/>
              </w:rPr>
              <w:t xml:space="preserve">Helsingborg </w:t>
            </w:r>
            <w:r w:rsidRPr="00D15692">
              <w:rPr>
                <w:rFonts w:ascii="Verdana" w:hAnsi="Verdana"/>
                <w:i/>
                <w:iCs/>
                <w:sz w:val="20"/>
              </w:rPr>
              <w:t>or</w:t>
            </w:r>
            <w:r w:rsidRPr="00D15692">
              <w:rPr>
                <w:rFonts w:ascii="Verdana" w:hAnsi="Verdana"/>
                <w:b/>
                <w:i/>
                <w:iCs/>
                <w:sz w:val="20"/>
              </w:rPr>
              <w:t xml:space="preserve"> Sweden</w:t>
            </w:r>
            <w:r w:rsidRPr="00D15692">
              <w:rPr>
                <w:rFonts w:ascii="Verdana" w:hAnsi="Verdana"/>
                <w:i/>
                <w:iCs/>
                <w:sz w:val="20"/>
              </w:rPr>
              <w:t xml:space="preserve"> </w:t>
            </w:r>
          </w:p>
          <w:p w14:paraId="0B5DC6E2" w14:textId="77777777" w:rsidR="0085616E" w:rsidRPr="00D15692" w:rsidRDefault="002C74D6" w:rsidP="00D15692">
            <w:pPr>
              <w:pStyle w:val="ListParagraph"/>
              <w:numPr>
                <w:ilvl w:val="0"/>
                <w:numId w:val="55"/>
              </w:numPr>
              <w:rPr>
                <w:rFonts w:ascii="Verdana" w:hAnsi="Verdana"/>
                <w:sz w:val="20"/>
              </w:rPr>
            </w:pPr>
            <w:r w:rsidRPr="00D15692">
              <w:rPr>
                <w:rFonts w:ascii="Verdana" w:hAnsi="Verdana"/>
                <w:sz w:val="20"/>
              </w:rPr>
              <w:t xml:space="preserve">Country with </w:t>
            </w:r>
            <w:r w:rsidRPr="00D15692">
              <w:rPr>
                <w:rFonts w:ascii="Verdana" w:hAnsi="Verdana"/>
                <w:b/>
                <w:bCs/>
                <w:i/>
                <w:iCs/>
                <w:sz w:val="20"/>
              </w:rPr>
              <w:t>manager</w:t>
            </w:r>
            <w:r w:rsidRPr="00D15692">
              <w:rPr>
                <w:rFonts w:ascii="Verdana" w:hAnsi="Verdana"/>
                <w:i/>
                <w:iCs/>
                <w:sz w:val="20"/>
              </w:rPr>
              <w:t xml:space="preserve"> or</w:t>
            </w:r>
            <w:r w:rsidRPr="00D15692">
              <w:rPr>
                <w:rFonts w:ascii="Verdana" w:hAnsi="Verdana"/>
                <w:b/>
                <w:bCs/>
                <w:sz w:val="20"/>
              </w:rPr>
              <w:t xml:space="preserve"> </w:t>
            </w:r>
            <w:r w:rsidRPr="00D15692">
              <w:rPr>
                <w:rFonts w:ascii="Verdana" w:hAnsi="Verdana"/>
                <w:b/>
                <w:i/>
                <w:iCs/>
                <w:sz w:val="20"/>
              </w:rPr>
              <w:t xml:space="preserve">Helsingborg </w:t>
            </w:r>
            <w:r w:rsidRPr="00D15692">
              <w:rPr>
                <w:rFonts w:ascii="Verdana" w:hAnsi="Verdana"/>
                <w:i/>
                <w:iCs/>
                <w:sz w:val="20"/>
              </w:rPr>
              <w:t>or</w:t>
            </w:r>
            <w:r w:rsidRPr="00D15692">
              <w:rPr>
                <w:rFonts w:ascii="Verdana" w:hAnsi="Verdana"/>
                <w:b/>
                <w:i/>
                <w:iCs/>
                <w:sz w:val="20"/>
              </w:rPr>
              <w:t xml:space="preserve"> Sweden</w:t>
            </w:r>
          </w:p>
          <w:p w14:paraId="27A38DAA" w14:textId="77777777" w:rsidR="0085616E" w:rsidRPr="00D15692" w:rsidRDefault="002C74D6" w:rsidP="00D15692">
            <w:pPr>
              <w:pStyle w:val="ListParagraph"/>
              <w:numPr>
                <w:ilvl w:val="0"/>
                <w:numId w:val="55"/>
              </w:numPr>
              <w:rPr>
                <w:rFonts w:ascii="Verdana" w:hAnsi="Verdana"/>
                <w:sz w:val="20"/>
              </w:rPr>
            </w:pPr>
            <w:r w:rsidRPr="00D15692">
              <w:rPr>
                <w:rFonts w:ascii="Verdana" w:hAnsi="Verdana"/>
                <w:sz w:val="20"/>
              </w:rPr>
              <w:t xml:space="preserve">Location with </w:t>
            </w:r>
            <w:r w:rsidRPr="00D15692">
              <w:rPr>
                <w:rFonts w:ascii="Verdana" w:hAnsi="Verdana"/>
                <w:b/>
                <w:bCs/>
                <w:i/>
                <w:iCs/>
                <w:sz w:val="20"/>
              </w:rPr>
              <w:t>manager</w:t>
            </w:r>
            <w:r w:rsidRPr="00D15692">
              <w:rPr>
                <w:rFonts w:ascii="Verdana" w:hAnsi="Verdana"/>
                <w:i/>
                <w:iCs/>
                <w:sz w:val="20"/>
              </w:rPr>
              <w:t xml:space="preserve"> or</w:t>
            </w:r>
            <w:r w:rsidRPr="00D15692">
              <w:rPr>
                <w:rFonts w:ascii="Verdana" w:hAnsi="Verdana"/>
                <w:b/>
                <w:bCs/>
                <w:sz w:val="20"/>
              </w:rPr>
              <w:t xml:space="preserve"> </w:t>
            </w:r>
            <w:r w:rsidRPr="00D15692">
              <w:rPr>
                <w:rFonts w:ascii="Verdana" w:hAnsi="Verdana"/>
                <w:b/>
                <w:i/>
                <w:iCs/>
                <w:sz w:val="20"/>
              </w:rPr>
              <w:t xml:space="preserve">Helsingborg </w:t>
            </w:r>
            <w:r w:rsidRPr="00D15692">
              <w:rPr>
                <w:rFonts w:ascii="Verdana" w:hAnsi="Verdana"/>
                <w:i/>
                <w:iCs/>
                <w:sz w:val="20"/>
              </w:rPr>
              <w:t>or</w:t>
            </w:r>
            <w:r w:rsidRPr="00D15692">
              <w:rPr>
                <w:rFonts w:ascii="Verdana" w:hAnsi="Verdana"/>
                <w:b/>
                <w:i/>
                <w:iCs/>
                <w:sz w:val="20"/>
              </w:rPr>
              <w:t xml:space="preserve"> Sweden</w:t>
            </w:r>
            <w:r w:rsidRPr="00D15692">
              <w:rPr>
                <w:rFonts w:ascii="Verdana" w:hAnsi="Verdana"/>
                <w:sz w:val="20"/>
              </w:rPr>
              <w:t xml:space="preserve"> </w:t>
            </w:r>
          </w:p>
          <w:p w14:paraId="487E8A20" w14:textId="77777777" w:rsidR="0085616E" w:rsidRPr="00D15692" w:rsidRDefault="002C74D6" w:rsidP="00D15692">
            <w:pPr>
              <w:pStyle w:val="ListParagraph"/>
              <w:numPr>
                <w:ilvl w:val="0"/>
                <w:numId w:val="55"/>
              </w:numPr>
              <w:rPr>
                <w:rFonts w:ascii="Verdana" w:hAnsi="Verdana"/>
                <w:sz w:val="20"/>
              </w:rPr>
            </w:pPr>
            <w:r w:rsidRPr="00D15692">
              <w:rPr>
                <w:rFonts w:ascii="Verdana" w:hAnsi="Verdana"/>
                <w:sz w:val="20"/>
              </w:rPr>
              <w:t xml:space="preserve">Language with </w:t>
            </w:r>
            <w:r w:rsidRPr="00D15692">
              <w:rPr>
                <w:rFonts w:ascii="Verdana" w:hAnsi="Verdana"/>
                <w:b/>
                <w:bCs/>
                <w:i/>
                <w:iCs/>
                <w:sz w:val="20"/>
              </w:rPr>
              <w:t>manager</w:t>
            </w:r>
            <w:r w:rsidRPr="00D15692">
              <w:rPr>
                <w:rFonts w:ascii="Verdana" w:hAnsi="Verdana"/>
                <w:i/>
                <w:iCs/>
                <w:sz w:val="20"/>
              </w:rPr>
              <w:t xml:space="preserve"> or</w:t>
            </w:r>
            <w:r w:rsidRPr="00D15692">
              <w:rPr>
                <w:rFonts w:ascii="Verdana" w:hAnsi="Verdana"/>
                <w:b/>
                <w:bCs/>
                <w:sz w:val="20"/>
              </w:rPr>
              <w:t xml:space="preserve"> </w:t>
            </w:r>
            <w:r w:rsidRPr="00D15692">
              <w:rPr>
                <w:rFonts w:ascii="Verdana" w:hAnsi="Verdana"/>
                <w:b/>
                <w:i/>
                <w:iCs/>
                <w:sz w:val="20"/>
              </w:rPr>
              <w:t xml:space="preserve">Helsingborg </w:t>
            </w:r>
            <w:r w:rsidRPr="00D15692">
              <w:rPr>
                <w:rFonts w:ascii="Verdana" w:hAnsi="Verdana"/>
                <w:i/>
                <w:iCs/>
                <w:sz w:val="20"/>
              </w:rPr>
              <w:t>or</w:t>
            </w:r>
            <w:r w:rsidRPr="00D15692">
              <w:rPr>
                <w:rFonts w:ascii="Verdana" w:hAnsi="Verdana"/>
                <w:b/>
                <w:i/>
                <w:iCs/>
                <w:sz w:val="20"/>
              </w:rPr>
              <w:t xml:space="preserve"> Sweden</w:t>
            </w:r>
          </w:p>
          <w:p w14:paraId="3985BF86" w14:textId="77777777" w:rsidR="0085616E" w:rsidRPr="00D15692" w:rsidRDefault="002C74D6" w:rsidP="00D15692">
            <w:pPr>
              <w:pStyle w:val="ListParagraph"/>
              <w:numPr>
                <w:ilvl w:val="0"/>
                <w:numId w:val="55"/>
              </w:numPr>
              <w:rPr>
                <w:rFonts w:ascii="Verdana" w:hAnsi="Verdana"/>
                <w:sz w:val="20"/>
              </w:rPr>
            </w:pPr>
            <w:r w:rsidRPr="00D15692">
              <w:rPr>
                <w:rFonts w:ascii="Verdana" w:hAnsi="Verdana"/>
                <w:sz w:val="20"/>
              </w:rPr>
              <w:t xml:space="preserve">Work Area with </w:t>
            </w:r>
            <w:r w:rsidRPr="00D15692">
              <w:rPr>
                <w:rFonts w:ascii="Verdana" w:hAnsi="Verdana"/>
                <w:b/>
                <w:bCs/>
                <w:i/>
                <w:iCs/>
                <w:sz w:val="20"/>
              </w:rPr>
              <w:t>manager</w:t>
            </w:r>
            <w:r w:rsidRPr="00D15692">
              <w:rPr>
                <w:rFonts w:ascii="Verdana" w:hAnsi="Verdana"/>
                <w:i/>
                <w:iCs/>
                <w:sz w:val="20"/>
              </w:rPr>
              <w:t xml:space="preserve"> or</w:t>
            </w:r>
            <w:r w:rsidRPr="00D15692">
              <w:rPr>
                <w:rFonts w:ascii="Verdana" w:hAnsi="Verdana"/>
                <w:b/>
                <w:bCs/>
                <w:sz w:val="20"/>
              </w:rPr>
              <w:t xml:space="preserve"> </w:t>
            </w:r>
            <w:r w:rsidRPr="00D15692">
              <w:rPr>
                <w:rFonts w:ascii="Verdana" w:hAnsi="Verdana"/>
                <w:b/>
                <w:i/>
                <w:iCs/>
                <w:sz w:val="20"/>
              </w:rPr>
              <w:t xml:space="preserve">Helsingborg </w:t>
            </w:r>
            <w:r w:rsidRPr="00D15692">
              <w:rPr>
                <w:rFonts w:ascii="Verdana" w:hAnsi="Verdana"/>
                <w:i/>
                <w:iCs/>
                <w:sz w:val="20"/>
              </w:rPr>
              <w:t>or</w:t>
            </w:r>
            <w:r w:rsidRPr="00D15692">
              <w:rPr>
                <w:rFonts w:ascii="Verdana" w:hAnsi="Verdana"/>
                <w:b/>
                <w:i/>
                <w:iCs/>
                <w:sz w:val="20"/>
              </w:rPr>
              <w:t xml:space="preserve"> Sweden</w:t>
            </w:r>
            <w:r w:rsidRPr="00D15692">
              <w:rPr>
                <w:rFonts w:ascii="Verdana" w:hAnsi="Verdana"/>
                <w:sz w:val="20"/>
              </w:rPr>
              <w:t xml:space="preserve"> </w:t>
            </w:r>
          </w:p>
          <w:p w14:paraId="5B113F9C" w14:textId="77777777" w:rsidR="0085616E" w:rsidRPr="00D15692" w:rsidRDefault="002C74D6" w:rsidP="00D15692">
            <w:pPr>
              <w:pStyle w:val="ListParagraph"/>
              <w:numPr>
                <w:ilvl w:val="0"/>
                <w:numId w:val="55"/>
              </w:numPr>
              <w:rPr>
                <w:ins w:id="369" w:author="schitrai" w:date="2016-09-02T09:58:00Z"/>
                <w:rFonts w:ascii="Verdana" w:hAnsi="Verdana"/>
                <w:sz w:val="20"/>
                <w:rPrChange w:id="370" w:author="schitrai" w:date="2016-09-02T09:58:00Z">
                  <w:rPr>
                    <w:ins w:id="371" w:author="schitrai" w:date="2016-09-02T09:58:00Z"/>
                    <w:rFonts w:ascii="Verdana" w:hAnsi="Verdana"/>
                    <w:b/>
                    <w:bCs/>
                    <w:i/>
                    <w:iCs/>
                    <w:sz w:val="20"/>
                  </w:rPr>
                </w:rPrChange>
              </w:rPr>
            </w:pPr>
            <w:r w:rsidRPr="00D15692">
              <w:rPr>
                <w:rFonts w:ascii="Verdana" w:hAnsi="Verdana"/>
                <w:sz w:val="20"/>
              </w:rPr>
              <w:t xml:space="preserve">job Type with </w:t>
            </w:r>
            <w:r w:rsidRPr="00D15692">
              <w:rPr>
                <w:rFonts w:ascii="Verdana" w:hAnsi="Verdana"/>
                <w:b/>
                <w:bCs/>
                <w:i/>
                <w:iCs/>
                <w:sz w:val="20"/>
              </w:rPr>
              <w:t>manager</w:t>
            </w:r>
            <w:r w:rsidRPr="00D15692">
              <w:rPr>
                <w:rFonts w:ascii="Verdana" w:hAnsi="Verdana"/>
                <w:i/>
                <w:iCs/>
                <w:sz w:val="20"/>
              </w:rPr>
              <w:t xml:space="preserve"> or</w:t>
            </w:r>
            <w:r w:rsidRPr="00D15692">
              <w:rPr>
                <w:rFonts w:ascii="Verdana" w:hAnsi="Verdana"/>
                <w:b/>
                <w:bCs/>
                <w:sz w:val="20"/>
              </w:rPr>
              <w:t xml:space="preserve"> </w:t>
            </w:r>
            <w:r w:rsidRPr="00D15692">
              <w:rPr>
                <w:rFonts w:ascii="Verdana" w:hAnsi="Verdana"/>
                <w:b/>
                <w:i/>
                <w:iCs/>
                <w:sz w:val="20"/>
              </w:rPr>
              <w:t xml:space="preserve">Helsingborg </w:t>
            </w:r>
            <w:r w:rsidRPr="00D15692">
              <w:rPr>
                <w:rFonts w:ascii="Verdana" w:hAnsi="Verdana"/>
                <w:i/>
                <w:iCs/>
                <w:sz w:val="20"/>
              </w:rPr>
              <w:t>or</w:t>
            </w:r>
            <w:r w:rsidRPr="00D15692">
              <w:rPr>
                <w:rFonts w:ascii="Verdana" w:hAnsi="Verdana"/>
                <w:b/>
                <w:i/>
                <w:iCs/>
                <w:sz w:val="20"/>
              </w:rPr>
              <w:t xml:space="preserve"> Sweden</w:t>
            </w:r>
            <w:r w:rsidRPr="00D15692">
              <w:rPr>
                <w:rFonts w:ascii="Verdana" w:hAnsi="Verdana"/>
                <w:b/>
                <w:bCs/>
                <w:i/>
                <w:iCs/>
                <w:sz w:val="20"/>
              </w:rPr>
              <w:t xml:space="preserve"> </w:t>
            </w:r>
          </w:p>
          <w:p w14:paraId="3FC22BE6" w14:textId="77777777" w:rsidR="0085616E" w:rsidRDefault="00BF16EC">
            <w:pPr>
              <w:rPr>
                <w:rFonts w:ascii="Verdana" w:hAnsi="Verdana"/>
              </w:rPr>
            </w:pPr>
            <w:r w:rsidRPr="004404B0">
              <w:rPr>
                <w:rFonts w:ascii="Verdana" w:hAnsi="Verdana"/>
              </w:rPr>
              <w:t>Scenario 3:</w:t>
            </w:r>
          </w:p>
          <w:p w14:paraId="171AE36F" w14:textId="77777777" w:rsidR="0085616E" w:rsidRDefault="002C74D6">
            <w:pPr>
              <w:rPr>
                <w:rFonts w:ascii="Verdana" w:hAnsi="Verdana"/>
                <w:b/>
                <w:kern w:val="28"/>
                <w:sz w:val="36"/>
              </w:rPr>
            </w:pPr>
            <w:r w:rsidRPr="002C74D6">
              <w:rPr>
                <w:rFonts w:ascii="Verdana" w:hAnsi="Verdana"/>
              </w:rPr>
              <w:t>A phrase that is enclosed within double quote (“"”) characters matches only rows that contain the phrase literally, as it was typed</w:t>
            </w:r>
            <w:r w:rsidR="00455092" w:rsidRPr="004404B0">
              <w:rPr>
                <w:rFonts w:ascii="Verdana" w:hAnsi="Verdana"/>
              </w:rPr>
              <w:t xml:space="preserve"> </w:t>
            </w:r>
          </w:p>
          <w:p w14:paraId="7D93DABC" w14:textId="77777777" w:rsidR="0085616E" w:rsidRDefault="00455092">
            <w:pPr>
              <w:rPr>
                <w:rFonts w:ascii="Verdana" w:hAnsi="Verdana"/>
                <w:b/>
                <w:kern w:val="28"/>
                <w:sz w:val="36"/>
              </w:rPr>
            </w:pPr>
            <w:r w:rsidRPr="004404B0">
              <w:rPr>
                <w:rFonts w:ascii="Verdana" w:hAnsi="Verdana"/>
              </w:rPr>
              <w:t>For Example, Keyword entered by User = “system developer”. Jobs that contain the exact phrase “system developer” will be returned</w:t>
            </w:r>
          </w:p>
          <w:p w14:paraId="2C3B4E17" w14:textId="77777777" w:rsidR="0085616E" w:rsidRDefault="0085616E">
            <w:pPr>
              <w:rPr>
                <w:rFonts w:ascii="Verdana" w:hAnsi="Verdana"/>
                <w:u w:val="single"/>
              </w:rPr>
            </w:pPr>
          </w:p>
          <w:p w14:paraId="7A2FA27E" w14:textId="77777777" w:rsidR="0085616E" w:rsidRDefault="002C74D6">
            <w:pPr>
              <w:rPr>
                <w:rFonts w:ascii="Verdana" w:hAnsi="Verdana"/>
                <w:u w:val="single"/>
              </w:rPr>
            </w:pPr>
            <w:r w:rsidRPr="002C74D6">
              <w:rPr>
                <w:rFonts w:ascii="Verdana" w:hAnsi="Verdana"/>
                <w:u w:val="single"/>
              </w:rPr>
              <w:t>Note :</w:t>
            </w:r>
          </w:p>
          <w:p w14:paraId="1079A952" w14:textId="77777777" w:rsidR="00BF16EC" w:rsidRPr="004404B0" w:rsidRDefault="00BF16EC" w:rsidP="00BF16EC">
            <w:pPr>
              <w:rPr>
                <w:rFonts w:ascii="Verdana" w:hAnsi="Verdana"/>
              </w:rPr>
            </w:pPr>
            <w:r w:rsidRPr="004404B0">
              <w:rPr>
                <w:rFonts w:ascii="Verdana" w:hAnsi="Verdana"/>
              </w:rPr>
              <w:t xml:space="preserve">Other filters (like Country, Location, </w:t>
            </w:r>
            <w:proofErr w:type="spellStart"/>
            <w:r w:rsidRPr="004404B0">
              <w:rPr>
                <w:rFonts w:ascii="Verdana" w:hAnsi="Verdana"/>
              </w:rPr>
              <w:t>WorkArea</w:t>
            </w:r>
            <w:proofErr w:type="spellEnd"/>
            <w:r w:rsidRPr="004404B0">
              <w:rPr>
                <w:rFonts w:ascii="Verdana" w:hAnsi="Verdana"/>
              </w:rPr>
              <w:t>, Language, Job Type) will be applied on Jobs returned by Keyword Search Logic</w:t>
            </w:r>
          </w:p>
          <w:p w14:paraId="266177D9" w14:textId="77777777" w:rsidR="0085616E" w:rsidRDefault="0085616E">
            <w:pPr>
              <w:rPr>
                <w:rFonts w:ascii="Verdana" w:hAnsi="Verdana"/>
              </w:rPr>
            </w:pPr>
          </w:p>
          <w:p w14:paraId="043F7722" w14:textId="77777777" w:rsidR="0085616E" w:rsidRDefault="0085616E">
            <w:pPr>
              <w:rPr>
                <w:rFonts w:ascii="Verdana" w:hAnsi="Verdana"/>
                <w:sz w:val="18"/>
              </w:rPr>
            </w:pPr>
          </w:p>
        </w:tc>
      </w:tr>
    </w:tbl>
    <w:p w14:paraId="0EBF8154" w14:textId="77777777" w:rsidR="00783638" w:rsidRPr="004404B0" w:rsidRDefault="002C74D6" w:rsidP="00810ECF">
      <w:pPr>
        <w:pStyle w:val="BodyText"/>
        <w:numPr>
          <w:ilvl w:val="0"/>
          <w:numId w:val="31"/>
        </w:numPr>
        <w:ind w:left="1800"/>
        <w:rPr>
          <w:rFonts w:ascii="Verdana" w:hAnsi="Verdana"/>
          <w:highlight w:val="yellow"/>
        </w:rPr>
      </w:pPr>
      <w:commentRangeStart w:id="372"/>
      <w:r w:rsidRPr="002C74D6">
        <w:rPr>
          <w:rFonts w:ascii="Verdana" w:hAnsi="Verdana"/>
          <w:highlight w:val="yellow"/>
        </w:rPr>
        <w:t>Implementation of Action Buttons like Apply Job(s), View Job(s), Send to Friends, Create Search Agent, Save to basket (</w:t>
      </w:r>
      <w:proofErr w:type="spellStart"/>
      <w:r w:rsidRPr="002C74D6">
        <w:rPr>
          <w:rFonts w:ascii="Verdana" w:hAnsi="Verdana"/>
          <w:highlight w:val="yellow"/>
        </w:rPr>
        <w:t>Brassring</w:t>
      </w:r>
      <w:proofErr w:type="spellEnd"/>
      <w:r w:rsidRPr="002C74D6">
        <w:rPr>
          <w:rFonts w:ascii="Verdana" w:hAnsi="Verdana"/>
          <w:highlight w:val="yellow"/>
        </w:rPr>
        <w:t xml:space="preserve"> UI will be linked using iframe)</w:t>
      </w:r>
      <w:r w:rsidR="00E86965" w:rsidRPr="004404B0">
        <w:rPr>
          <w:rFonts w:ascii="Verdana" w:hAnsi="Verdana"/>
          <w:highlight w:val="yellow"/>
        </w:rPr>
        <w:t>.</w:t>
      </w:r>
      <w:commentRangeEnd w:id="372"/>
      <w:r w:rsidR="00AB2623">
        <w:rPr>
          <w:rStyle w:val="CommentReference"/>
        </w:rPr>
        <w:commentReference w:id="372"/>
      </w:r>
    </w:p>
    <w:p w14:paraId="63D12E7B" w14:textId="77777777" w:rsidR="00873736" w:rsidRPr="004404B0" w:rsidRDefault="00300001" w:rsidP="00810ECF">
      <w:pPr>
        <w:pStyle w:val="BodyText"/>
        <w:numPr>
          <w:ilvl w:val="0"/>
          <w:numId w:val="31"/>
        </w:numPr>
        <w:ind w:left="1800"/>
        <w:rPr>
          <w:rFonts w:ascii="Verdana" w:hAnsi="Verdana"/>
        </w:rPr>
      </w:pPr>
      <w:commentRangeStart w:id="373"/>
      <w:r w:rsidRPr="004404B0">
        <w:rPr>
          <w:rFonts w:ascii="Verdana" w:hAnsi="Verdana"/>
        </w:rPr>
        <w:t>Advance Job Search Page (</w:t>
      </w:r>
      <w:proofErr w:type="spellStart"/>
      <w:r w:rsidRPr="004404B0">
        <w:rPr>
          <w:rFonts w:ascii="Verdana" w:hAnsi="Verdana"/>
        </w:rPr>
        <w:t>Brassring</w:t>
      </w:r>
      <w:proofErr w:type="spellEnd"/>
      <w:r w:rsidRPr="004404B0">
        <w:rPr>
          <w:rFonts w:ascii="Verdana" w:hAnsi="Verdana"/>
        </w:rPr>
        <w:t xml:space="preserve"> UI will be linked using iframe)</w:t>
      </w:r>
      <w:commentRangeEnd w:id="373"/>
      <w:r w:rsidR="00AB2623">
        <w:rPr>
          <w:rStyle w:val="CommentReference"/>
        </w:rPr>
        <w:commentReference w:id="373"/>
      </w:r>
    </w:p>
    <w:p w14:paraId="6AF12303" w14:textId="77777777" w:rsidR="00300001" w:rsidRPr="004404B0" w:rsidRDefault="00300001" w:rsidP="00810ECF">
      <w:pPr>
        <w:pStyle w:val="BodyText"/>
        <w:numPr>
          <w:ilvl w:val="0"/>
          <w:numId w:val="31"/>
        </w:numPr>
        <w:ind w:left="1800"/>
        <w:rPr>
          <w:rFonts w:ascii="Verdana" w:hAnsi="Verdana"/>
        </w:rPr>
      </w:pPr>
      <w:commentRangeStart w:id="374"/>
      <w:r w:rsidRPr="004404B0">
        <w:rPr>
          <w:rFonts w:ascii="Verdana" w:hAnsi="Verdana"/>
        </w:rPr>
        <w:t>Login Page (</w:t>
      </w:r>
      <w:proofErr w:type="spellStart"/>
      <w:r w:rsidRPr="004404B0">
        <w:rPr>
          <w:rFonts w:ascii="Verdana" w:hAnsi="Verdana"/>
        </w:rPr>
        <w:t>Brassring</w:t>
      </w:r>
      <w:proofErr w:type="spellEnd"/>
      <w:r w:rsidRPr="004404B0">
        <w:rPr>
          <w:rFonts w:ascii="Verdana" w:hAnsi="Verdana"/>
        </w:rPr>
        <w:t xml:space="preserve"> UI will be linked using iframe)</w:t>
      </w:r>
      <w:commentRangeEnd w:id="374"/>
      <w:r w:rsidR="00AB2623">
        <w:rPr>
          <w:rStyle w:val="CommentReference"/>
        </w:rPr>
        <w:commentReference w:id="374"/>
      </w:r>
    </w:p>
    <w:p w14:paraId="3FD90D5F" w14:textId="1C12A351" w:rsidR="007B1513" w:rsidRPr="004404B0" w:rsidRDefault="007B1513" w:rsidP="00810ECF">
      <w:pPr>
        <w:pStyle w:val="BodyText"/>
        <w:numPr>
          <w:ilvl w:val="0"/>
          <w:numId w:val="31"/>
        </w:numPr>
        <w:ind w:left="1800"/>
        <w:rPr>
          <w:rFonts w:ascii="Verdana" w:hAnsi="Verdana"/>
        </w:rPr>
      </w:pPr>
      <w:r w:rsidRPr="004404B0">
        <w:rPr>
          <w:rFonts w:ascii="Verdana" w:hAnsi="Verdana"/>
        </w:rPr>
        <w:t xml:space="preserve">Russia </w:t>
      </w:r>
      <w:r w:rsidR="00A27A83" w:rsidRPr="004404B0">
        <w:rPr>
          <w:rFonts w:ascii="Verdana" w:hAnsi="Verdana"/>
        </w:rPr>
        <w:t xml:space="preserve">users </w:t>
      </w:r>
      <w:ins w:id="375" w:author="schitrai" w:date="2016-09-01T14:18:00Z">
        <w:r w:rsidR="004A44D0">
          <w:rPr>
            <w:rFonts w:ascii="Verdana" w:hAnsi="Verdana"/>
          </w:rPr>
          <w:t>will not see Login and Advance Search Link</w:t>
        </w:r>
      </w:ins>
      <w:ins w:id="376" w:author="schitrai" w:date="2016-09-01T14:52:00Z">
        <w:r w:rsidR="00D605AF">
          <w:rPr>
            <w:rFonts w:ascii="Verdana" w:hAnsi="Verdana"/>
          </w:rPr>
          <w:t xml:space="preserve"> in home page</w:t>
        </w:r>
      </w:ins>
      <w:ins w:id="377" w:author="schitrai" w:date="2016-09-01T14:18:00Z">
        <w:r w:rsidR="004A44D0">
          <w:rPr>
            <w:rFonts w:ascii="Verdana" w:hAnsi="Verdana"/>
          </w:rPr>
          <w:t xml:space="preserve">. </w:t>
        </w:r>
      </w:ins>
    </w:p>
    <w:p w14:paraId="04E2C2EB" w14:textId="3ABEB2E4" w:rsidR="0085616E" w:rsidRDefault="007E2276">
      <w:pPr>
        <w:pStyle w:val="BodyText"/>
        <w:numPr>
          <w:ilvl w:val="0"/>
          <w:numId w:val="31"/>
        </w:numPr>
        <w:ind w:left="1800"/>
        <w:rPr>
          <w:rFonts w:ascii="Verdana" w:hAnsi="Verdana"/>
        </w:rPr>
      </w:pPr>
      <w:r w:rsidRPr="004404B0">
        <w:rPr>
          <w:rFonts w:ascii="Verdana" w:hAnsi="Verdana"/>
        </w:rPr>
        <w:t xml:space="preserve">Html5 local storage will be used for storing the job search selections and job results. </w:t>
      </w:r>
      <w:ins w:id="378" w:author="schitrai" w:date="2016-09-01T14:20:00Z">
        <w:r w:rsidR="00535FD3">
          <w:rPr>
            <w:rFonts w:ascii="Verdana" w:hAnsi="Verdana"/>
          </w:rPr>
          <w:t xml:space="preserve">Major browsers to be supported by JST have html 5 storage support. </w:t>
        </w:r>
      </w:ins>
      <w:ins w:id="379" w:author="schitrai" w:date="2016-09-01T14:19:00Z">
        <w:r w:rsidR="00F60D79">
          <w:rPr>
            <w:rFonts w:ascii="Verdana" w:hAnsi="Verdana"/>
          </w:rPr>
          <w:t>Old browsers may not support html 5 so c</w:t>
        </w:r>
      </w:ins>
      <w:r w:rsidR="009B6CC1" w:rsidRPr="004404B0">
        <w:rPr>
          <w:rFonts w:ascii="Verdana" w:hAnsi="Verdana"/>
        </w:rPr>
        <w:t xml:space="preserve">ookies will be used for storing the job search selections and </w:t>
      </w:r>
      <w:proofErr w:type="gramStart"/>
      <w:r w:rsidR="009B6CC1" w:rsidRPr="004404B0">
        <w:rPr>
          <w:rFonts w:ascii="Verdana" w:hAnsi="Verdana"/>
        </w:rPr>
        <w:t>ajax</w:t>
      </w:r>
      <w:proofErr w:type="gramEnd"/>
      <w:r w:rsidR="009B6CC1" w:rsidRPr="004404B0">
        <w:rPr>
          <w:rFonts w:ascii="Verdana" w:hAnsi="Verdana"/>
        </w:rPr>
        <w:t xml:space="preserve"> calls will be used for reloading the job result page</w:t>
      </w:r>
      <w:r w:rsidR="0072170C" w:rsidRPr="004404B0">
        <w:rPr>
          <w:rFonts w:ascii="Verdana" w:hAnsi="Verdana"/>
        </w:rPr>
        <w:t>,</w:t>
      </w:r>
      <w:r w:rsidR="009B6CC1" w:rsidRPr="004404B0">
        <w:rPr>
          <w:rFonts w:ascii="Verdana" w:hAnsi="Verdana"/>
        </w:rPr>
        <w:t xml:space="preserve"> when the use</w:t>
      </w:r>
      <w:r w:rsidR="0072170C" w:rsidRPr="004404B0">
        <w:rPr>
          <w:rFonts w:ascii="Verdana" w:hAnsi="Verdana"/>
        </w:rPr>
        <w:t>r</w:t>
      </w:r>
      <w:r w:rsidR="009B6CC1" w:rsidRPr="004404B0">
        <w:rPr>
          <w:rFonts w:ascii="Verdana" w:hAnsi="Verdana"/>
        </w:rPr>
        <w:t xml:space="preserve"> clicks on </w:t>
      </w:r>
      <w:r w:rsidR="007D1E0C">
        <w:rPr>
          <w:rFonts w:ascii="Verdana" w:hAnsi="Verdana"/>
        </w:rPr>
        <w:t>“B</w:t>
      </w:r>
      <w:r w:rsidR="009B6CC1" w:rsidRPr="004404B0">
        <w:rPr>
          <w:rFonts w:ascii="Verdana" w:hAnsi="Verdana"/>
        </w:rPr>
        <w:t xml:space="preserve">ack to </w:t>
      </w:r>
      <w:r w:rsidR="007D1E0C">
        <w:rPr>
          <w:rFonts w:ascii="Verdana" w:hAnsi="Verdana"/>
        </w:rPr>
        <w:t xml:space="preserve">Job </w:t>
      </w:r>
      <w:r w:rsidR="009B6CC1" w:rsidRPr="004404B0">
        <w:rPr>
          <w:rFonts w:ascii="Verdana" w:hAnsi="Verdana"/>
        </w:rPr>
        <w:t>Search</w:t>
      </w:r>
      <w:r w:rsidR="007D1E0C">
        <w:rPr>
          <w:rFonts w:ascii="Verdana" w:hAnsi="Verdana"/>
        </w:rPr>
        <w:t>”</w:t>
      </w:r>
      <w:r w:rsidR="009B6CC1" w:rsidRPr="004404B0">
        <w:rPr>
          <w:rFonts w:ascii="Verdana" w:hAnsi="Verdana"/>
        </w:rPr>
        <w:t xml:space="preserve"> button</w:t>
      </w:r>
      <w:ins w:id="380" w:author="schitrai" w:date="2016-09-01T14:19:00Z">
        <w:r w:rsidR="00F60D79">
          <w:rPr>
            <w:rFonts w:ascii="Verdana" w:hAnsi="Verdana"/>
          </w:rPr>
          <w:t xml:space="preserve">. </w:t>
        </w:r>
      </w:ins>
    </w:p>
    <w:p w14:paraId="0A5C56D7" w14:textId="77777777" w:rsidR="00B57E27" w:rsidRPr="00AB2623" w:rsidRDefault="00BA7D25" w:rsidP="00AB2623">
      <w:pPr>
        <w:pStyle w:val="Heading4"/>
        <w:rPr>
          <w:rFonts w:ascii="Verdana" w:hAnsi="Verdana"/>
          <w:rPrChange w:id="381" w:author="Nha-Tien Nguyen" w:date="2016-09-02T11:44:00Z">
            <w:rPr/>
          </w:rPrChange>
        </w:rPr>
      </w:pPr>
      <w:r w:rsidRPr="00AB2623">
        <w:rPr>
          <w:rFonts w:ascii="Verdana" w:hAnsi="Verdana"/>
          <w:rPrChange w:id="382" w:author="Nha-Tien Nguyen" w:date="2016-09-02T11:44:00Z">
            <w:rPr/>
          </w:rPrChange>
        </w:rPr>
        <w:t>JST Batch Application</w:t>
      </w:r>
    </w:p>
    <w:p w14:paraId="137C22B1" w14:textId="77777777" w:rsidR="00BA7D25" w:rsidRPr="004404B0" w:rsidRDefault="00BA7D25" w:rsidP="00BA7D25">
      <w:pPr>
        <w:pStyle w:val="BodyText"/>
        <w:rPr>
          <w:rFonts w:ascii="Verdana" w:hAnsi="Verdana"/>
        </w:rPr>
      </w:pPr>
    </w:p>
    <w:p w14:paraId="1C4B96B4" w14:textId="77777777" w:rsidR="00A324D9" w:rsidRPr="004404B0" w:rsidRDefault="00A324D9" w:rsidP="00A324D9">
      <w:pPr>
        <w:pStyle w:val="BodyText"/>
        <w:ind w:left="1440"/>
        <w:rPr>
          <w:rFonts w:ascii="Verdana" w:hAnsi="Verdana"/>
        </w:rPr>
      </w:pPr>
      <w:r w:rsidRPr="004404B0">
        <w:rPr>
          <w:rFonts w:ascii="Verdana" w:hAnsi="Verdana"/>
        </w:rPr>
        <w:t>The following functionalities are covered as part of JST Batch application implementations</w:t>
      </w:r>
    </w:p>
    <w:p w14:paraId="1AE125EC" w14:textId="77777777" w:rsidR="00A324D9" w:rsidRPr="004404B0" w:rsidRDefault="000D7C71" w:rsidP="00A324D9">
      <w:pPr>
        <w:pStyle w:val="BodyText"/>
        <w:numPr>
          <w:ilvl w:val="0"/>
          <w:numId w:val="32"/>
        </w:numPr>
        <w:rPr>
          <w:rFonts w:ascii="Verdana" w:hAnsi="Verdana"/>
        </w:rPr>
      </w:pPr>
      <w:ins w:id="383" w:author="schitrai" w:date="2016-09-01T14:21:00Z">
        <w:r w:rsidRPr="000D7C71">
          <w:rPr>
            <w:rFonts w:ascii="Verdana" w:hAnsi="Verdana"/>
          </w:rPr>
          <w:t>Search Fields Data Sync Job</w:t>
        </w:r>
      </w:ins>
      <w:ins w:id="384" w:author="schitrai" w:date="2016-09-01T14:22:00Z">
        <w:r>
          <w:rPr>
            <w:rFonts w:ascii="Verdana" w:hAnsi="Verdana"/>
          </w:rPr>
          <w:t xml:space="preserve"> - </w:t>
        </w:r>
      </w:ins>
      <w:del w:id="385" w:author="schitrai" w:date="2016-09-01T14:22:00Z">
        <w:r w:rsidR="00A324D9" w:rsidRPr="004404B0" w:rsidDel="000D7C71">
          <w:rPr>
            <w:rFonts w:ascii="Verdana" w:hAnsi="Verdana"/>
          </w:rPr>
          <w:delText>Search fields values</w:delText>
        </w:r>
      </w:del>
      <w:ins w:id="386" w:author="schitrai" w:date="2016-09-01T14:22:00Z">
        <w:r>
          <w:rPr>
            <w:rFonts w:ascii="Verdana" w:hAnsi="Verdana"/>
          </w:rPr>
          <w:t xml:space="preserve">using the master data </w:t>
        </w:r>
      </w:ins>
      <w:del w:id="387" w:author="schitrai" w:date="2016-09-01T14:22:00Z">
        <w:r w:rsidR="00A324D9" w:rsidRPr="004404B0" w:rsidDel="000D7C71">
          <w:rPr>
            <w:rFonts w:ascii="Verdana" w:hAnsi="Verdana"/>
          </w:rPr>
          <w:delText xml:space="preserve"> update </w:delText>
        </w:r>
      </w:del>
      <w:r w:rsidR="00A324D9" w:rsidRPr="004404B0">
        <w:rPr>
          <w:rFonts w:ascii="Verdana" w:hAnsi="Verdana"/>
        </w:rPr>
        <w:t xml:space="preserve">from Kenexa </w:t>
      </w:r>
      <w:proofErr w:type="spellStart"/>
      <w:r w:rsidR="00A324D9" w:rsidRPr="004404B0">
        <w:rPr>
          <w:rFonts w:ascii="Verdana" w:hAnsi="Verdana"/>
        </w:rPr>
        <w:t>Brassring</w:t>
      </w:r>
      <w:proofErr w:type="spellEnd"/>
    </w:p>
    <w:p w14:paraId="4A78A0DB" w14:textId="77777777" w:rsidR="00C01C30" w:rsidRPr="004404B0" w:rsidRDefault="00C01C30" w:rsidP="00C01C30">
      <w:pPr>
        <w:pStyle w:val="BodyText"/>
        <w:numPr>
          <w:ilvl w:val="1"/>
          <w:numId w:val="32"/>
        </w:numPr>
        <w:rPr>
          <w:rFonts w:ascii="Verdana" w:hAnsi="Verdana"/>
        </w:rPr>
      </w:pPr>
      <w:r w:rsidRPr="004404B0">
        <w:rPr>
          <w:rFonts w:ascii="Verdana" w:hAnsi="Verdana"/>
        </w:rPr>
        <w:t>Amazon S3 will be used as container and excel files listed below needs to be uploaded</w:t>
      </w:r>
    </w:p>
    <w:p w14:paraId="10BFCE66" w14:textId="77777777" w:rsidR="00C01C30" w:rsidRPr="004404B0" w:rsidRDefault="00C01C30" w:rsidP="00C01C30">
      <w:pPr>
        <w:pStyle w:val="BodyText"/>
        <w:numPr>
          <w:ilvl w:val="2"/>
          <w:numId w:val="32"/>
        </w:numPr>
        <w:rPr>
          <w:rFonts w:ascii="Verdana" w:hAnsi="Verdana"/>
        </w:rPr>
      </w:pPr>
      <w:r w:rsidRPr="004404B0">
        <w:rPr>
          <w:rFonts w:ascii="Verdana" w:hAnsi="Verdana"/>
        </w:rPr>
        <w:t xml:space="preserve">BR_CONFIG.xlsx contains the </w:t>
      </w:r>
      <w:proofErr w:type="spellStart"/>
      <w:r w:rsidRPr="004404B0">
        <w:rPr>
          <w:rFonts w:ascii="Verdana" w:hAnsi="Verdana"/>
        </w:rPr>
        <w:t>Brassring</w:t>
      </w:r>
      <w:proofErr w:type="spellEnd"/>
      <w:r w:rsidRPr="004404B0">
        <w:rPr>
          <w:rFonts w:ascii="Verdana" w:hAnsi="Verdana"/>
        </w:rPr>
        <w:t xml:space="preserve"> configuration information like </w:t>
      </w:r>
      <w:proofErr w:type="spellStart"/>
      <w:r w:rsidRPr="004404B0">
        <w:rPr>
          <w:rFonts w:ascii="Verdana" w:hAnsi="Verdana"/>
        </w:rPr>
        <w:t>url</w:t>
      </w:r>
      <w:proofErr w:type="spellEnd"/>
      <w:r w:rsidRPr="004404B0">
        <w:rPr>
          <w:rFonts w:ascii="Verdana" w:hAnsi="Verdana"/>
        </w:rPr>
        <w:t xml:space="preserve">, site ids </w:t>
      </w:r>
      <w:proofErr w:type="spellStart"/>
      <w:r w:rsidRPr="004404B0">
        <w:rPr>
          <w:rFonts w:ascii="Verdana" w:hAnsi="Verdana"/>
        </w:rPr>
        <w:t>etc</w:t>
      </w:r>
      <w:proofErr w:type="spellEnd"/>
    </w:p>
    <w:p w14:paraId="295DD48E" w14:textId="77777777" w:rsidR="00C01C30" w:rsidRPr="004404B0" w:rsidRDefault="00C01C30" w:rsidP="00C01C30">
      <w:pPr>
        <w:pStyle w:val="BodyText"/>
        <w:numPr>
          <w:ilvl w:val="2"/>
          <w:numId w:val="32"/>
        </w:numPr>
        <w:rPr>
          <w:rFonts w:ascii="Verdana" w:hAnsi="Verdana"/>
        </w:rPr>
      </w:pPr>
      <w:r w:rsidRPr="004404B0">
        <w:rPr>
          <w:rFonts w:ascii="Verdana" w:hAnsi="Verdana"/>
        </w:rPr>
        <w:t xml:space="preserve">BR_JST_FIELDS_VALUES.xlsx contains the values for search fields like country, location, </w:t>
      </w:r>
      <w:proofErr w:type="spellStart"/>
      <w:r w:rsidRPr="004404B0">
        <w:rPr>
          <w:rFonts w:ascii="Verdana" w:hAnsi="Verdana"/>
        </w:rPr>
        <w:t>workarea</w:t>
      </w:r>
      <w:proofErr w:type="spellEnd"/>
      <w:r w:rsidRPr="004404B0">
        <w:rPr>
          <w:rFonts w:ascii="Verdana" w:hAnsi="Verdana"/>
        </w:rPr>
        <w:t>, job type and language</w:t>
      </w:r>
    </w:p>
    <w:p w14:paraId="0FB01997" w14:textId="77777777" w:rsidR="0085616E" w:rsidRDefault="00C01C30">
      <w:pPr>
        <w:pStyle w:val="BodyText"/>
        <w:numPr>
          <w:ilvl w:val="1"/>
          <w:numId w:val="32"/>
        </w:numPr>
        <w:rPr>
          <w:rFonts w:ascii="Verdana" w:hAnsi="Verdana"/>
        </w:rPr>
      </w:pPr>
      <w:r w:rsidRPr="004404B0">
        <w:rPr>
          <w:rFonts w:ascii="Verdana" w:hAnsi="Verdana"/>
        </w:rPr>
        <w:t>Job will download BR_CONFIG.xlsx and BR_JST_FIELDS_VALUES.xlsx</w:t>
      </w:r>
    </w:p>
    <w:p w14:paraId="71D26CB3" w14:textId="77777777" w:rsidR="0085616E" w:rsidRDefault="001A4B29">
      <w:pPr>
        <w:pStyle w:val="BodyText"/>
        <w:numPr>
          <w:ilvl w:val="1"/>
          <w:numId w:val="32"/>
        </w:numPr>
        <w:rPr>
          <w:rFonts w:ascii="Verdana" w:hAnsi="Verdana"/>
        </w:rPr>
      </w:pPr>
      <w:r w:rsidRPr="004404B0">
        <w:rPr>
          <w:rFonts w:ascii="Verdana" w:hAnsi="Verdana"/>
        </w:rPr>
        <w:t>If the files a</w:t>
      </w:r>
      <w:r w:rsidR="00D80378" w:rsidRPr="004404B0">
        <w:rPr>
          <w:rFonts w:ascii="Verdana" w:hAnsi="Verdana"/>
        </w:rPr>
        <w:t xml:space="preserve">re available in S3 then the </w:t>
      </w:r>
      <w:r w:rsidR="00996035" w:rsidRPr="004404B0">
        <w:rPr>
          <w:rFonts w:ascii="Verdana" w:hAnsi="Verdana"/>
        </w:rPr>
        <w:t>following</w:t>
      </w:r>
      <w:r w:rsidR="00D80378" w:rsidRPr="004404B0">
        <w:rPr>
          <w:rFonts w:ascii="Verdana" w:hAnsi="Verdana"/>
        </w:rPr>
        <w:t xml:space="preserve"> steps will be processed</w:t>
      </w:r>
      <w:r w:rsidR="002C3D5F" w:rsidRPr="004404B0">
        <w:rPr>
          <w:rFonts w:ascii="Verdana" w:hAnsi="Verdana"/>
        </w:rPr>
        <w:t xml:space="preserve"> otherwise job execution will be stopped</w:t>
      </w:r>
      <w:r w:rsidR="00906627" w:rsidRPr="004404B0">
        <w:rPr>
          <w:rFonts w:ascii="Verdana" w:hAnsi="Verdana"/>
        </w:rPr>
        <w:t xml:space="preserve"> at this stage</w:t>
      </w:r>
    </w:p>
    <w:p w14:paraId="30A10DBB" w14:textId="77777777" w:rsidR="0085616E" w:rsidRDefault="006D0A7F">
      <w:pPr>
        <w:pStyle w:val="BodyText"/>
        <w:numPr>
          <w:ilvl w:val="1"/>
          <w:numId w:val="32"/>
        </w:numPr>
        <w:rPr>
          <w:rFonts w:ascii="Verdana" w:hAnsi="Verdana"/>
        </w:rPr>
      </w:pPr>
      <w:r w:rsidRPr="004404B0">
        <w:rPr>
          <w:rFonts w:ascii="Verdana" w:hAnsi="Verdana"/>
        </w:rPr>
        <w:t>Information in BR_CONFIG.xlsx will be used to populate/update JST_CONFIG table</w:t>
      </w:r>
    </w:p>
    <w:p w14:paraId="2D989EC5" w14:textId="77777777" w:rsidR="0085616E" w:rsidRDefault="006D0A7F">
      <w:pPr>
        <w:pStyle w:val="BodyText"/>
        <w:numPr>
          <w:ilvl w:val="1"/>
          <w:numId w:val="32"/>
        </w:numPr>
        <w:rPr>
          <w:rFonts w:ascii="Verdana" w:hAnsi="Verdana"/>
        </w:rPr>
      </w:pPr>
      <w:r w:rsidRPr="004404B0">
        <w:rPr>
          <w:rFonts w:ascii="Verdana" w:hAnsi="Verdana"/>
        </w:rPr>
        <w:t>Information in BR_JST_FIELDS_VALUES.xlsx will be used to populate/update the below tables</w:t>
      </w:r>
    </w:p>
    <w:p w14:paraId="530FAB41" w14:textId="77777777" w:rsidR="0085616E" w:rsidRDefault="006D0A7F">
      <w:pPr>
        <w:pStyle w:val="BodyText"/>
        <w:numPr>
          <w:ilvl w:val="2"/>
          <w:numId w:val="32"/>
        </w:numPr>
        <w:rPr>
          <w:rFonts w:ascii="Verdana" w:hAnsi="Verdana"/>
        </w:rPr>
      </w:pPr>
      <w:r w:rsidRPr="004404B0">
        <w:rPr>
          <w:rFonts w:ascii="Verdana" w:hAnsi="Verdana"/>
        </w:rPr>
        <w:t>COUNTRY</w:t>
      </w:r>
      <w:r w:rsidR="005869AC" w:rsidRPr="004404B0">
        <w:rPr>
          <w:rFonts w:ascii="Verdana" w:hAnsi="Verdana"/>
        </w:rPr>
        <w:t xml:space="preserve"> &amp; </w:t>
      </w:r>
      <w:r w:rsidRPr="004404B0">
        <w:rPr>
          <w:rFonts w:ascii="Verdana" w:hAnsi="Verdana"/>
        </w:rPr>
        <w:t>COUNTRY_VALUES</w:t>
      </w:r>
    </w:p>
    <w:p w14:paraId="1B29C597" w14:textId="77777777" w:rsidR="0085616E" w:rsidRDefault="006D0A7F">
      <w:pPr>
        <w:pStyle w:val="BodyText"/>
        <w:numPr>
          <w:ilvl w:val="2"/>
          <w:numId w:val="32"/>
        </w:numPr>
        <w:rPr>
          <w:rFonts w:ascii="Verdana" w:hAnsi="Verdana"/>
        </w:rPr>
      </w:pPr>
      <w:r w:rsidRPr="004404B0">
        <w:rPr>
          <w:rFonts w:ascii="Verdana" w:hAnsi="Verdana"/>
        </w:rPr>
        <w:t>LOCATION</w:t>
      </w:r>
      <w:r w:rsidR="005869AC" w:rsidRPr="004404B0">
        <w:rPr>
          <w:rFonts w:ascii="Verdana" w:hAnsi="Verdana"/>
        </w:rPr>
        <w:t xml:space="preserve"> &amp; </w:t>
      </w:r>
      <w:r w:rsidRPr="004404B0">
        <w:rPr>
          <w:rFonts w:ascii="Verdana" w:hAnsi="Verdana"/>
        </w:rPr>
        <w:t>LOCATION_VALUES</w:t>
      </w:r>
    </w:p>
    <w:p w14:paraId="2C8DF7B1" w14:textId="77777777" w:rsidR="0085616E" w:rsidRDefault="005869AC">
      <w:pPr>
        <w:pStyle w:val="BodyText"/>
        <w:numPr>
          <w:ilvl w:val="2"/>
          <w:numId w:val="32"/>
        </w:numPr>
        <w:rPr>
          <w:rFonts w:ascii="Verdana" w:hAnsi="Verdana"/>
        </w:rPr>
      </w:pPr>
      <w:r w:rsidRPr="004404B0">
        <w:rPr>
          <w:rFonts w:ascii="Verdana" w:hAnsi="Verdana"/>
        </w:rPr>
        <w:t>JOB_TYPE &amp; JOB_TYPE_VALUES</w:t>
      </w:r>
    </w:p>
    <w:p w14:paraId="5D63FFDD" w14:textId="77777777" w:rsidR="0085616E" w:rsidRDefault="005869AC">
      <w:pPr>
        <w:pStyle w:val="BodyText"/>
        <w:numPr>
          <w:ilvl w:val="2"/>
          <w:numId w:val="32"/>
        </w:numPr>
        <w:rPr>
          <w:rFonts w:ascii="Verdana" w:hAnsi="Verdana"/>
        </w:rPr>
      </w:pPr>
      <w:r w:rsidRPr="004404B0">
        <w:rPr>
          <w:rFonts w:ascii="Verdana" w:hAnsi="Verdana"/>
        </w:rPr>
        <w:t>LANGUAGE &amp; LANGUAGE_VALUES</w:t>
      </w:r>
    </w:p>
    <w:p w14:paraId="605BB4D3" w14:textId="77777777" w:rsidR="0085616E" w:rsidRDefault="005869AC">
      <w:pPr>
        <w:pStyle w:val="BodyText"/>
        <w:numPr>
          <w:ilvl w:val="2"/>
          <w:numId w:val="32"/>
        </w:numPr>
        <w:rPr>
          <w:rFonts w:ascii="Verdana" w:hAnsi="Verdana"/>
        </w:rPr>
      </w:pPr>
      <w:r w:rsidRPr="004404B0">
        <w:rPr>
          <w:rFonts w:ascii="Verdana" w:hAnsi="Verdana"/>
        </w:rPr>
        <w:t>WORKAREA &amp; WORKAREA_VALUES</w:t>
      </w:r>
    </w:p>
    <w:p w14:paraId="3934DFF0" w14:textId="77777777" w:rsidR="0085616E" w:rsidRDefault="00D852F3">
      <w:pPr>
        <w:pStyle w:val="BodyText"/>
        <w:numPr>
          <w:ilvl w:val="1"/>
          <w:numId w:val="32"/>
        </w:numPr>
        <w:rPr>
          <w:rFonts w:ascii="Verdana" w:hAnsi="Verdana"/>
        </w:rPr>
      </w:pPr>
      <w:r w:rsidRPr="004404B0">
        <w:rPr>
          <w:rFonts w:ascii="Verdana" w:hAnsi="Verdana"/>
        </w:rPr>
        <w:t>After successful populate/update of data, the excel sheet will be renamed</w:t>
      </w:r>
      <w:r w:rsidR="00EC6B52" w:rsidRPr="004404B0">
        <w:rPr>
          <w:rFonts w:ascii="Verdana" w:hAnsi="Verdana"/>
        </w:rPr>
        <w:t xml:space="preserve"> as BR_CONFIG_Processed_{TimeStamp}.xlsx &amp;</w:t>
      </w:r>
      <w:r w:rsidRPr="004404B0">
        <w:rPr>
          <w:rFonts w:ascii="Verdana" w:hAnsi="Verdana"/>
        </w:rPr>
        <w:t xml:space="preserve"> </w:t>
      </w:r>
      <w:r w:rsidR="00EC6B52" w:rsidRPr="004404B0">
        <w:rPr>
          <w:rFonts w:ascii="Verdana" w:hAnsi="Verdana"/>
        </w:rPr>
        <w:t xml:space="preserve">BR_JST_FIELDS_VALUES_Processed_{TimeStamp}.xlsx  </w:t>
      </w:r>
      <w:r w:rsidRPr="004404B0">
        <w:rPr>
          <w:rFonts w:ascii="Verdana" w:hAnsi="Verdana"/>
        </w:rPr>
        <w:t>in S3 folder</w:t>
      </w:r>
    </w:p>
    <w:p w14:paraId="3C7FD97F" w14:textId="77777777" w:rsidR="0085616E" w:rsidRDefault="00F5078F">
      <w:pPr>
        <w:pStyle w:val="BodyText"/>
        <w:ind w:left="0"/>
        <w:rPr>
          <w:rFonts w:ascii="Verdana" w:hAnsi="Verdana"/>
        </w:rPr>
      </w:pPr>
      <w:r w:rsidRPr="004404B0">
        <w:rPr>
          <w:rFonts w:ascii="Verdana" w:hAnsi="Verdana"/>
        </w:rPr>
        <w:t xml:space="preserve">Note: Only authorized people </w:t>
      </w:r>
      <w:r w:rsidR="007D1E0C">
        <w:rPr>
          <w:rFonts w:ascii="Verdana" w:hAnsi="Verdana"/>
        </w:rPr>
        <w:t xml:space="preserve">will have the right </w:t>
      </w:r>
      <w:proofErr w:type="gramStart"/>
      <w:r w:rsidR="007D1E0C">
        <w:rPr>
          <w:rFonts w:ascii="Verdana" w:hAnsi="Verdana"/>
        </w:rPr>
        <w:t xml:space="preserve">to </w:t>
      </w:r>
      <w:r w:rsidRPr="004404B0">
        <w:rPr>
          <w:rFonts w:ascii="Verdana" w:hAnsi="Verdana"/>
        </w:rPr>
        <w:t xml:space="preserve"> upload</w:t>
      </w:r>
      <w:proofErr w:type="gramEnd"/>
      <w:r w:rsidRPr="004404B0">
        <w:rPr>
          <w:rFonts w:ascii="Verdana" w:hAnsi="Verdana"/>
        </w:rPr>
        <w:t xml:space="preserve"> files to Amazon S3 and it will be similar to uploading the file in website. User can do it using their browser. </w:t>
      </w:r>
    </w:p>
    <w:p w14:paraId="0FC7B8C7" w14:textId="77777777" w:rsidR="0085616E" w:rsidRDefault="00791A45">
      <w:pPr>
        <w:pStyle w:val="BodyText"/>
        <w:ind w:left="0"/>
        <w:rPr>
          <w:rFonts w:ascii="Verdana" w:hAnsi="Verdana"/>
        </w:rPr>
      </w:pPr>
      <w:r w:rsidRPr="004404B0">
        <w:rPr>
          <w:rFonts w:ascii="Verdana" w:hAnsi="Verdana"/>
        </w:rPr>
        <w:t xml:space="preserve">Excel files are placed in </w:t>
      </w:r>
      <w:hyperlink r:id="rId19" w:history="1">
        <w:r w:rsidRPr="004404B0">
          <w:rPr>
            <w:rStyle w:val="Hyperlink"/>
            <w:rFonts w:ascii="Verdana" w:hAnsi="Verdana"/>
          </w:rPr>
          <w:t>https://service.projectplace.com/pp/pp.cgi/0/1240910216</w:t>
        </w:r>
      </w:hyperlink>
      <w:r w:rsidRPr="004404B0">
        <w:rPr>
          <w:rFonts w:ascii="Verdana" w:hAnsi="Verdana"/>
        </w:rPr>
        <w:t xml:space="preserve"> for reference</w:t>
      </w:r>
    </w:p>
    <w:p w14:paraId="7C086363" w14:textId="77777777" w:rsidR="00A324D9" w:rsidRPr="004404B0" w:rsidRDefault="00B3768D" w:rsidP="00A324D9">
      <w:pPr>
        <w:pStyle w:val="BodyText"/>
        <w:numPr>
          <w:ilvl w:val="0"/>
          <w:numId w:val="32"/>
        </w:numPr>
        <w:rPr>
          <w:rFonts w:ascii="Verdana" w:hAnsi="Verdana"/>
        </w:rPr>
      </w:pPr>
      <w:ins w:id="388" w:author="schitrai" w:date="2016-09-01T14:27:00Z">
        <w:r w:rsidRPr="00B3768D">
          <w:rPr>
            <w:rFonts w:ascii="Verdana" w:hAnsi="Verdana"/>
          </w:rPr>
          <w:t>Jobs Info Sync Job</w:t>
        </w:r>
        <w:r>
          <w:rPr>
            <w:rFonts w:ascii="Verdana" w:hAnsi="Verdana"/>
          </w:rPr>
          <w:t xml:space="preserve"> - </w:t>
        </w:r>
      </w:ins>
      <w:r w:rsidR="00A324D9" w:rsidRPr="004404B0">
        <w:rPr>
          <w:rFonts w:ascii="Verdana" w:hAnsi="Verdana"/>
        </w:rPr>
        <w:t xml:space="preserve">Jobs Info Caching using Kenexa </w:t>
      </w:r>
      <w:proofErr w:type="spellStart"/>
      <w:r w:rsidR="00A324D9" w:rsidRPr="004404B0">
        <w:rPr>
          <w:rFonts w:ascii="Verdana" w:hAnsi="Verdana"/>
        </w:rPr>
        <w:t>Brassring</w:t>
      </w:r>
      <w:proofErr w:type="spellEnd"/>
      <w:r w:rsidR="00A324D9" w:rsidRPr="004404B0">
        <w:rPr>
          <w:rFonts w:ascii="Verdana" w:hAnsi="Verdana"/>
        </w:rPr>
        <w:t xml:space="preserve"> API</w:t>
      </w:r>
    </w:p>
    <w:p w14:paraId="68D9B689" w14:textId="77777777" w:rsidR="0085616E" w:rsidRDefault="00966D1A">
      <w:pPr>
        <w:pStyle w:val="BodyText"/>
        <w:numPr>
          <w:ilvl w:val="1"/>
          <w:numId w:val="32"/>
        </w:numPr>
        <w:rPr>
          <w:ins w:id="389" w:author="schitrai" w:date="2016-09-01T14:28:00Z"/>
          <w:rFonts w:ascii="Verdana" w:hAnsi="Verdana"/>
        </w:rPr>
      </w:pPr>
      <w:proofErr w:type="spellStart"/>
      <w:r w:rsidRPr="004404B0">
        <w:rPr>
          <w:rFonts w:ascii="Verdana" w:hAnsi="Verdana"/>
        </w:rPr>
        <w:t>Brassring</w:t>
      </w:r>
      <w:proofErr w:type="spellEnd"/>
      <w:r w:rsidRPr="004404B0">
        <w:rPr>
          <w:rFonts w:ascii="Verdana" w:hAnsi="Verdana"/>
        </w:rPr>
        <w:t xml:space="preserve"> API will be called according to language list in JST_CONFIG table information </w:t>
      </w:r>
      <w:r w:rsidR="00A76F55" w:rsidRPr="004404B0">
        <w:rPr>
          <w:rFonts w:ascii="Verdana" w:hAnsi="Verdana"/>
        </w:rPr>
        <w:t>for Global and Russian TG</w:t>
      </w:r>
      <w:r w:rsidR="00EC266D" w:rsidRPr="004404B0">
        <w:rPr>
          <w:rFonts w:ascii="Verdana" w:hAnsi="Verdana"/>
        </w:rPr>
        <w:t>. Only jobs posted after last update of information will be requested</w:t>
      </w:r>
    </w:p>
    <w:p w14:paraId="033CA36E" w14:textId="77777777" w:rsidR="009C764E" w:rsidRDefault="009C764E">
      <w:pPr>
        <w:pStyle w:val="BodyText"/>
        <w:numPr>
          <w:ilvl w:val="1"/>
          <w:numId w:val="32"/>
        </w:numPr>
        <w:rPr>
          <w:ins w:id="390" w:author="schitrai" w:date="2016-09-01T14:28:00Z"/>
          <w:rFonts w:ascii="Verdana" w:hAnsi="Verdana"/>
        </w:rPr>
      </w:pPr>
      <w:ins w:id="391" w:author="schitrai" w:date="2016-09-01T14:28:00Z">
        <w:r>
          <w:rPr>
            <w:rFonts w:ascii="Verdana" w:hAnsi="Verdana"/>
          </w:rPr>
          <w:t xml:space="preserve">Site Id and locale site id specific to the language are specified in the </w:t>
        </w:r>
        <w:proofErr w:type="spellStart"/>
        <w:r>
          <w:rPr>
            <w:rFonts w:ascii="Verdana" w:hAnsi="Verdana"/>
          </w:rPr>
          <w:t>Brassring</w:t>
        </w:r>
        <w:proofErr w:type="spellEnd"/>
        <w:r>
          <w:rPr>
            <w:rFonts w:ascii="Verdana" w:hAnsi="Verdana"/>
          </w:rPr>
          <w:t xml:space="preserve"> </w:t>
        </w:r>
      </w:ins>
      <w:ins w:id="392" w:author="schitrai" w:date="2016-09-01T14:29:00Z">
        <w:r w:rsidR="00EA5571">
          <w:rPr>
            <w:rFonts w:ascii="Verdana" w:hAnsi="Verdana"/>
          </w:rPr>
          <w:t xml:space="preserve">API XML </w:t>
        </w:r>
      </w:ins>
      <w:ins w:id="393" w:author="schitrai" w:date="2016-09-01T14:28:00Z">
        <w:r>
          <w:rPr>
            <w:rFonts w:ascii="Verdana" w:hAnsi="Verdana"/>
          </w:rPr>
          <w:t>request</w:t>
        </w:r>
      </w:ins>
    </w:p>
    <w:p w14:paraId="48565787" w14:textId="77777777" w:rsidR="00EA5571" w:rsidRDefault="00EA5571">
      <w:pPr>
        <w:pStyle w:val="BodyText"/>
        <w:numPr>
          <w:ilvl w:val="1"/>
          <w:numId w:val="32"/>
        </w:numPr>
        <w:rPr>
          <w:rFonts w:ascii="Verdana" w:hAnsi="Verdana"/>
        </w:rPr>
      </w:pPr>
      <w:proofErr w:type="spellStart"/>
      <w:ins w:id="394" w:author="schitrai" w:date="2016-09-01T14:28:00Z">
        <w:r>
          <w:rPr>
            <w:rFonts w:ascii="Verdana" w:hAnsi="Verdana"/>
          </w:rPr>
          <w:t>DatePosted</w:t>
        </w:r>
        <w:proofErr w:type="spellEnd"/>
        <w:r>
          <w:rPr>
            <w:rFonts w:ascii="Verdana" w:hAnsi="Verdana"/>
          </w:rPr>
          <w:t xml:space="preserve"> tag is added to </w:t>
        </w:r>
      </w:ins>
      <w:proofErr w:type="spellStart"/>
      <w:ins w:id="395" w:author="schitrai" w:date="2016-09-01T14:29:00Z">
        <w:r>
          <w:rPr>
            <w:rFonts w:ascii="Verdana" w:hAnsi="Verdana"/>
          </w:rPr>
          <w:t>Brassring</w:t>
        </w:r>
      </w:ins>
      <w:proofErr w:type="spellEnd"/>
      <w:ins w:id="396" w:author="schitrai" w:date="2016-09-01T14:28:00Z">
        <w:r>
          <w:rPr>
            <w:rFonts w:ascii="Verdana" w:hAnsi="Verdana"/>
          </w:rPr>
          <w:t xml:space="preserve"> </w:t>
        </w:r>
      </w:ins>
      <w:ins w:id="397" w:author="schitrai" w:date="2016-09-01T14:29:00Z">
        <w:r>
          <w:rPr>
            <w:rFonts w:ascii="Verdana" w:hAnsi="Verdana"/>
          </w:rPr>
          <w:t>API XML request</w:t>
        </w:r>
      </w:ins>
    </w:p>
    <w:p w14:paraId="3368A219" w14:textId="77777777" w:rsidR="006B5408" w:rsidRPr="004404B0" w:rsidRDefault="002142A4" w:rsidP="00D96467">
      <w:pPr>
        <w:pStyle w:val="BodyText"/>
        <w:numPr>
          <w:ilvl w:val="0"/>
          <w:numId w:val="32"/>
        </w:numPr>
        <w:rPr>
          <w:rFonts w:ascii="Verdana" w:hAnsi="Verdana"/>
        </w:rPr>
      </w:pPr>
      <w:ins w:id="398" w:author="schitrai" w:date="2016-09-01T14:32:00Z">
        <w:r w:rsidRPr="002142A4">
          <w:rPr>
            <w:rFonts w:ascii="Verdana" w:hAnsi="Verdana"/>
          </w:rPr>
          <w:t>Jobs Status Update Job</w:t>
        </w:r>
        <w:r>
          <w:rPr>
            <w:rFonts w:ascii="Verdana" w:hAnsi="Verdana"/>
          </w:rPr>
          <w:t xml:space="preserve"> - </w:t>
        </w:r>
      </w:ins>
      <w:r w:rsidR="00966D1A" w:rsidRPr="004404B0">
        <w:rPr>
          <w:rFonts w:ascii="Verdana" w:hAnsi="Verdana"/>
        </w:rPr>
        <w:t>Jobs information will be stored</w:t>
      </w:r>
      <w:r w:rsidR="0042226B" w:rsidRPr="004404B0">
        <w:rPr>
          <w:rFonts w:ascii="Verdana" w:hAnsi="Verdana"/>
        </w:rPr>
        <w:t>/updated</w:t>
      </w:r>
      <w:r w:rsidR="00966D1A" w:rsidRPr="004404B0">
        <w:rPr>
          <w:rFonts w:ascii="Verdana" w:hAnsi="Verdana"/>
        </w:rPr>
        <w:t xml:space="preserve"> in JOB_INFO and </w:t>
      </w:r>
      <w:r w:rsidR="003936EE" w:rsidRPr="004404B0">
        <w:rPr>
          <w:rFonts w:ascii="Verdana" w:hAnsi="Verdana"/>
        </w:rPr>
        <w:t>Job description will be stored in JOB_INFO_DESC table</w:t>
      </w:r>
      <w:ins w:id="399" w:author="schitrai" w:date="2016-09-01T14:30:00Z">
        <w:r w:rsidR="00D62B8E">
          <w:rPr>
            <w:rFonts w:ascii="Verdana" w:hAnsi="Verdana"/>
          </w:rPr>
          <w:t xml:space="preserve">. </w:t>
        </w:r>
      </w:ins>
      <w:r w:rsidR="00A324D9" w:rsidRPr="004404B0">
        <w:rPr>
          <w:rFonts w:ascii="Verdana" w:hAnsi="Verdana"/>
        </w:rPr>
        <w:t xml:space="preserve">Jobs Info status update using Kenexa </w:t>
      </w:r>
      <w:proofErr w:type="spellStart"/>
      <w:r w:rsidR="00A324D9" w:rsidRPr="004404B0">
        <w:rPr>
          <w:rFonts w:ascii="Verdana" w:hAnsi="Verdana"/>
        </w:rPr>
        <w:t>Brassring</w:t>
      </w:r>
      <w:proofErr w:type="spellEnd"/>
      <w:r w:rsidR="00A324D9" w:rsidRPr="004404B0">
        <w:rPr>
          <w:rFonts w:ascii="Verdana" w:hAnsi="Verdana"/>
        </w:rPr>
        <w:t xml:space="preserve"> API</w:t>
      </w:r>
    </w:p>
    <w:p w14:paraId="501F7192" w14:textId="77777777" w:rsidR="00E92712" w:rsidRPr="004404B0" w:rsidRDefault="00E92712" w:rsidP="00E92712">
      <w:pPr>
        <w:pStyle w:val="BodyText"/>
        <w:numPr>
          <w:ilvl w:val="1"/>
          <w:numId w:val="32"/>
        </w:numPr>
        <w:rPr>
          <w:rFonts w:ascii="Verdana" w:hAnsi="Verdana"/>
        </w:rPr>
      </w:pPr>
      <w:proofErr w:type="spellStart"/>
      <w:r w:rsidRPr="004404B0">
        <w:rPr>
          <w:rFonts w:ascii="Verdana" w:hAnsi="Verdana"/>
        </w:rPr>
        <w:t>Brassring</w:t>
      </w:r>
      <w:proofErr w:type="spellEnd"/>
      <w:r w:rsidRPr="004404B0">
        <w:rPr>
          <w:rFonts w:ascii="Verdana" w:hAnsi="Verdana"/>
        </w:rPr>
        <w:t xml:space="preserve"> API will be called according to language list in JST_CONFIG table information for Global and Russian TG. </w:t>
      </w:r>
    </w:p>
    <w:p w14:paraId="6154DBBB" w14:textId="77777777" w:rsidR="0085616E" w:rsidRDefault="00E0409F">
      <w:pPr>
        <w:pStyle w:val="BodyText"/>
        <w:numPr>
          <w:ilvl w:val="1"/>
          <w:numId w:val="32"/>
        </w:numPr>
        <w:rPr>
          <w:ins w:id="400" w:author="schitrai" w:date="2016-09-01T14:29:00Z"/>
          <w:rFonts w:ascii="Verdana" w:hAnsi="Verdana"/>
        </w:rPr>
      </w:pPr>
      <w:r w:rsidRPr="004404B0">
        <w:rPr>
          <w:rFonts w:ascii="Verdana" w:hAnsi="Verdana"/>
        </w:rPr>
        <w:t xml:space="preserve">Unposted </w:t>
      </w:r>
      <w:r w:rsidR="00E92712" w:rsidRPr="004404B0">
        <w:rPr>
          <w:rFonts w:ascii="Verdana" w:hAnsi="Verdana"/>
        </w:rPr>
        <w:t xml:space="preserve">Jobs will be </w:t>
      </w:r>
      <w:r w:rsidR="00B80588" w:rsidRPr="004404B0">
        <w:rPr>
          <w:rFonts w:ascii="Verdana" w:hAnsi="Verdana"/>
        </w:rPr>
        <w:t xml:space="preserve">marked as INACTIVE in </w:t>
      </w:r>
      <w:ins w:id="401" w:author="schitrai" w:date="2016-09-01T14:30:00Z">
        <w:r w:rsidR="00F55FE1">
          <w:rPr>
            <w:rFonts w:ascii="Verdana" w:hAnsi="Verdana"/>
          </w:rPr>
          <w:t xml:space="preserve">STATUS column of </w:t>
        </w:r>
      </w:ins>
      <w:r w:rsidR="00E92712" w:rsidRPr="004404B0">
        <w:rPr>
          <w:rFonts w:ascii="Verdana" w:hAnsi="Verdana"/>
        </w:rPr>
        <w:t>JOB_INFO</w:t>
      </w:r>
      <w:r w:rsidR="00D34A7C">
        <w:rPr>
          <w:rFonts w:ascii="Verdana" w:hAnsi="Verdana"/>
        </w:rPr>
        <w:t xml:space="preserve"> table in JST database</w:t>
      </w:r>
    </w:p>
    <w:p w14:paraId="0F7E9224" w14:textId="77777777" w:rsidR="00832D00" w:rsidRDefault="00832D00" w:rsidP="00832D00">
      <w:pPr>
        <w:pStyle w:val="BodyText"/>
        <w:numPr>
          <w:ilvl w:val="1"/>
          <w:numId w:val="32"/>
        </w:numPr>
        <w:rPr>
          <w:ins w:id="402" w:author="schitrai" w:date="2016-09-01T14:29:00Z"/>
          <w:rFonts w:ascii="Verdana" w:hAnsi="Verdana"/>
        </w:rPr>
      </w:pPr>
      <w:ins w:id="403" w:author="schitrai" w:date="2016-09-01T14:29:00Z">
        <w:r>
          <w:rPr>
            <w:rFonts w:ascii="Verdana" w:hAnsi="Verdana"/>
          </w:rPr>
          <w:t xml:space="preserve">Site Id and locale site id specific to the language are specified in the </w:t>
        </w:r>
        <w:proofErr w:type="spellStart"/>
        <w:r>
          <w:rPr>
            <w:rFonts w:ascii="Verdana" w:hAnsi="Verdana"/>
          </w:rPr>
          <w:t>Brassring</w:t>
        </w:r>
        <w:proofErr w:type="spellEnd"/>
        <w:r>
          <w:rPr>
            <w:rFonts w:ascii="Verdana" w:hAnsi="Verdana"/>
          </w:rPr>
          <w:t xml:space="preserve"> API XML request</w:t>
        </w:r>
      </w:ins>
    </w:p>
    <w:p w14:paraId="05B93690" w14:textId="77777777" w:rsidR="00832D00" w:rsidRDefault="00141DD9">
      <w:pPr>
        <w:pStyle w:val="BodyText"/>
        <w:numPr>
          <w:ilvl w:val="1"/>
          <w:numId w:val="32"/>
        </w:numPr>
        <w:rPr>
          <w:ins w:id="404" w:author="schitrai" w:date="2016-09-01T14:28:00Z"/>
          <w:rFonts w:ascii="Verdana" w:hAnsi="Verdana"/>
        </w:rPr>
      </w:pPr>
      <w:ins w:id="405" w:author="schitrai" w:date="2016-09-01T14:31:00Z">
        <w:r w:rsidRPr="00141DD9">
          <w:rPr>
            <w:rFonts w:ascii="Verdana" w:hAnsi="Verdana"/>
          </w:rPr>
          <w:t>&lt;</w:t>
        </w:r>
        <w:proofErr w:type="spellStart"/>
        <w:r w:rsidRPr="00141DD9">
          <w:rPr>
            <w:rFonts w:ascii="Verdana" w:hAnsi="Verdana"/>
          </w:rPr>
          <w:t>ReturnUnpostedJobs</w:t>
        </w:r>
        <w:proofErr w:type="spellEnd"/>
        <w:r w:rsidRPr="00141DD9">
          <w:rPr>
            <w:rFonts w:ascii="Verdana" w:hAnsi="Verdana"/>
          </w:rPr>
          <w:t>&gt;Yes&lt;/</w:t>
        </w:r>
        <w:proofErr w:type="spellStart"/>
        <w:r w:rsidRPr="00141DD9">
          <w:rPr>
            <w:rFonts w:ascii="Verdana" w:hAnsi="Verdana"/>
          </w:rPr>
          <w:t>ReturnUnpostedJobs</w:t>
        </w:r>
        <w:proofErr w:type="spellEnd"/>
        <w:r w:rsidRPr="00141DD9">
          <w:rPr>
            <w:rFonts w:ascii="Verdana" w:hAnsi="Verdana"/>
          </w:rPr>
          <w:t>&gt;</w:t>
        </w:r>
        <w:r>
          <w:rPr>
            <w:rFonts w:ascii="Verdana" w:hAnsi="Verdana"/>
          </w:rPr>
          <w:t xml:space="preserve"> is added to </w:t>
        </w:r>
        <w:proofErr w:type="spellStart"/>
        <w:r>
          <w:rPr>
            <w:rFonts w:ascii="Verdana" w:hAnsi="Verdana"/>
          </w:rPr>
          <w:t>Brassring</w:t>
        </w:r>
        <w:proofErr w:type="spellEnd"/>
        <w:r>
          <w:rPr>
            <w:rFonts w:ascii="Verdana" w:hAnsi="Verdana"/>
          </w:rPr>
          <w:t xml:space="preserve"> API XML request</w:t>
        </w:r>
      </w:ins>
    </w:p>
    <w:p w14:paraId="2D6EF0BB" w14:textId="77777777" w:rsidR="00EA5571" w:rsidRDefault="00EA5571" w:rsidP="006E27F6">
      <w:pPr>
        <w:pStyle w:val="BodyText"/>
        <w:ind w:left="3240"/>
        <w:rPr>
          <w:rFonts w:ascii="Verdana" w:hAnsi="Verdana"/>
        </w:rPr>
      </w:pPr>
    </w:p>
    <w:p w14:paraId="1415F52D" w14:textId="77777777" w:rsidR="000F4ED0" w:rsidRDefault="000F4ED0" w:rsidP="000F4ED0">
      <w:pPr>
        <w:pStyle w:val="Heading3"/>
        <w:rPr>
          <w:rFonts w:ascii="Verdana" w:hAnsi="Verdana"/>
        </w:rPr>
      </w:pPr>
      <w:bookmarkStart w:id="406" w:name="_Toc460580552"/>
      <w:r w:rsidRPr="004404B0">
        <w:rPr>
          <w:rFonts w:ascii="Verdana" w:hAnsi="Verdana"/>
        </w:rPr>
        <w:t xml:space="preserve">JST </w:t>
      </w:r>
      <w:commentRangeStart w:id="407"/>
      <w:r w:rsidRPr="004404B0">
        <w:rPr>
          <w:rFonts w:ascii="Verdana" w:hAnsi="Verdana"/>
        </w:rPr>
        <w:t xml:space="preserve">Batch </w:t>
      </w:r>
      <w:r>
        <w:rPr>
          <w:rFonts w:ascii="Verdana" w:hAnsi="Verdana"/>
        </w:rPr>
        <w:t>Frequency</w:t>
      </w:r>
      <w:commentRangeEnd w:id="407"/>
      <w:r w:rsidR="006E27F6">
        <w:rPr>
          <w:rStyle w:val="CommentReference"/>
          <w:rFonts w:ascii="Century Schoolbook" w:hAnsi="Century Schoolbook"/>
          <w:b w:val="0"/>
        </w:rPr>
        <w:commentReference w:id="407"/>
      </w:r>
      <w:bookmarkEnd w:id="406"/>
    </w:p>
    <w:p w14:paraId="2E0F5F99" w14:textId="77777777" w:rsidR="00AB2623" w:rsidRDefault="00AB2623" w:rsidP="006E27F6">
      <w:pPr>
        <w:pStyle w:val="BodyText"/>
        <w:ind w:left="0"/>
        <w:rPr>
          <w:ins w:id="408" w:author="Nha-Tien Nguyen" w:date="2016-09-02T11:49:00Z"/>
          <w:rFonts w:ascii="Verdana" w:hAnsi="Verdana"/>
        </w:rPr>
      </w:pPr>
      <w:ins w:id="409" w:author="Nha-Tien Nguyen" w:date="2016-09-02T11:46:00Z">
        <w:r w:rsidRPr="006E27F6">
          <w:rPr>
            <w:rFonts w:ascii="Verdana" w:hAnsi="Verdana"/>
          </w:rPr>
          <w:t xml:space="preserve">The batches are scheduled from </w:t>
        </w:r>
      </w:ins>
    </w:p>
    <w:p w14:paraId="296B7E84" w14:textId="60EBD485" w:rsidR="0085616E" w:rsidRDefault="00AB2623" w:rsidP="006E27F6">
      <w:pPr>
        <w:pStyle w:val="BodyText"/>
        <w:ind w:left="0"/>
        <w:rPr>
          <w:ins w:id="410" w:author="Nha-Tien Nguyen" w:date="2016-09-02T11:49:00Z"/>
          <w:rFonts w:ascii="Verdana" w:hAnsi="Verdana"/>
        </w:rPr>
      </w:pPr>
      <w:proofErr w:type="gramStart"/>
      <w:ins w:id="411" w:author="Nha-Tien Nguyen" w:date="2016-09-02T11:49:00Z">
        <w:r>
          <w:rPr>
            <w:rFonts w:ascii="Verdana" w:hAnsi="Verdana"/>
          </w:rPr>
          <w:t>a</w:t>
        </w:r>
        <w:proofErr w:type="gramEnd"/>
        <w:r>
          <w:rPr>
            <w:rFonts w:ascii="Verdana" w:hAnsi="Verdana"/>
          </w:rPr>
          <w:t xml:space="preserve">) </w:t>
        </w:r>
      </w:ins>
      <w:ins w:id="412" w:author="Nha-Tien Nguyen" w:date="2016-09-02T11:46:00Z">
        <w:r w:rsidRPr="006E27F6">
          <w:rPr>
            <w:rFonts w:ascii="Verdana" w:hAnsi="Verdana"/>
          </w:rPr>
          <w:t>KB</w:t>
        </w:r>
      </w:ins>
      <w:ins w:id="413" w:author="Nha-Tien Nguyen" w:date="2016-09-02T11:48:00Z">
        <w:r w:rsidRPr="006E27F6">
          <w:rPr>
            <w:rFonts w:ascii="Verdana" w:hAnsi="Verdana"/>
          </w:rPr>
          <w:t xml:space="preserve"> Exce</w:t>
        </w:r>
        <w:r w:rsidR="00421475" w:rsidRPr="00421475">
          <w:rPr>
            <w:rFonts w:ascii="Verdana" w:hAnsi="Verdana"/>
          </w:rPr>
          <w:t xml:space="preserve">l Data to Container and then </w:t>
        </w:r>
        <w:r w:rsidRPr="006E27F6">
          <w:rPr>
            <w:rFonts w:ascii="Verdana" w:hAnsi="Verdana"/>
          </w:rPr>
          <w:t>JST Batch</w:t>
        </w:r>
      </w:ins>
    </w:p>
    <w:p w14:paraId="5BE74DE6" w14:textId="53A45170" w:rsidR="00AB2623" w:rsidRPr="006E27F6" w:rsidRDefault="00AB2623" w:rsidP="006E27F6">
      <w:pPr>
        <w:pStyle w:val="BodyText"/>
        <w:ind w:left="0"/>
        <w:rPr>
          <w:ins w:id="414" w:author="Nha-Tien Nguyen" w:date="2016-09-02T11:46:00Z"/>
          <w:rFonts w:ascii="Verdana" w:hAnsi="Verdana"/>
        </w:rPr>
      </w:pPr>
      <w:ins w:id="415" w:author="Nha-Tien Nguyen" w:date="2016-09-02T11:49:00Z">
        <w:r>
          <w:rPr>
            <w:rFonts w:ascii="Verdana" w:hAnsi="Verdana"/>
          </w:rPr>
          <w:t>b) KB API to JST Batch</w:t>
        </w:r>
      </w:ins>
    </w:p>
    <w:p w14:paraId="0A88AF11" w14:textId="77777777" w:rsidR="00AB2623" w:rsidRPr="006E27F6" w:rsidRDefault="00AB2623" w:rsidP="006E27F6">
      <w:pPr>
        <w:pStyle w:val="BodyText"/>
        <w:ind w:left="0"/>
        <w:rPr>
          <w:rFonts w:ascii="Verdana" w:hAnsi="Verdana"/>
        </w:rPr>
      </w:pPr>
    </w:p>
    <w:tbl>
      <w:tblPr>
        <w:tblStyle w:val="LightGrid-Accent5"/>
        <w:tblW w:w="0" w:type="auto"/>
        <w:tblLook w:val="04A0" w:firstRow="1" w:lastRow="0" w:firstColumn="1" w:lastColumn="0" w:noHBand="0" w:noVBand="1"/>
      </w:tblPr>
      <w:tblGrid>
        <w:gridCol w:w="1737"/>
        <w:gridCol w:w="3501"/>
        <w:gridCol w:w="3352"/>
      </w:tblGrid>
      <w:tr w:rsidR="00535240" w:rsidRPr="00AB2623" w14:paraId="42232F86" w14:textId="77777777" w:rsidTr="00535240">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82" w:type="dxa"/>
            <w:hideMark/>
          </w:tcPr>
          <w:p w14:paraId="1BE14627" w14:textId="77777777" w:rsidR="00535240" w:rsidRPr="006E27F6" w:rsidRDefault="00535240" w:rsidP="00862497">
            <w:pPr>
              <w:rPr>
                <w:rFonts w:ascii="Verdana" w:eastAsiaTheme="minorHAnsi" w:hAnsi="Verdana"/>
                <w:sz w:val="22"/>
                <w:szCs w:val="22"/>
                <w:rPrChange w:id="416" w:author="Nha-Tien Nguyen" w:date="2016-09-02T11:52:00Z">
                  <w:rPr>
                    <w:rFonts w:ascii="Cambria" w:eastAsiaTheme="minorHAnsi" w:hAnsi="Cambria"/>
                    <w:sz w:val="22"/>
                    <w:szCs w:val="22"/>
                  </w:rPr>
                </w:rPrChange>
              </w:rPr>
            </w:pPr>
            <w:r w:rsidRPr="006E27F6">
              <w:rPr>
                <w:rFonts w:ascii="Verdana" w:hAnsi="Verdana"/>
                <w:bCs w:val="0"/>
              </w:rPr>
              <w:t>Job Name</w:t>
            </w:r>
          </w:p>
        </w:tc>
        <w:tc>
          <w:tcPr>
            <w:tcW w:w="3501" w:type="dxa"/>
            <w:hideMark/>
          </w:tcPr>
          <w:p w14:paraId="2C4D027D" w14:textId="77777777" w:rsidR="00535240" w:rsidRPr="006E27F6" w:rsidRDefault="00535240" w:rsidP="00862497">
            <w:pPr>
              <w:cnfStyle w:val="100000000000" w:firstRow="1" w:lastRow="0" w:firstColumn="0" w:lastColumn="0" w:oddVBand="0" w:evenVBand="0" w:oddHBand="0" w:evenHBand="0" w:firstRowFirstColumn="0" w:firstRowLastColumn="0" w:lastRowFirstColumn="0" w:lastRowLastColumn="0"/>
              <w:rPr>
                <w:rFonts w:ascii="Verdana" w:eastAsiaTheme="minorHAnsi" w:hAnsi="Verdana"/>
                <w:sz w:val="22"/>
                <w:szCs w:val="22"/>
                <w:rPrChange w:id="417" w:author="Nha-Tien Nguyen" w:date="2016-09-02T11:52:00Z">
                  <w:rPr>
                    <w:rFonts w:ascii="Cambria" w:eastAsiaTheme="minorHAnsi" w:hAnsi="Cambria"/>
                    <w:sz w:val="22"/>
                    <w:szCs w:val="22"/>
                  </w:rPr>
                </w:rPrChange>
              </w:rPr>
            </w:pPr>
            <w:r w:rsidRPr="006E27F6">
              <w:rPr>
                <w:rFonts w:ascii="Verdana" w:hAnsi="Verdana"/>
                <w:bCs w:val="0"/>
              </w:rPr>
              <w:t>Schedule</w:t>
            </w:r>
          </w:p>
        </w:tc>
        <w:tc>
          <w:tcPr>
            <w:tcW w:w="3352" w:type="dxa"/>
          </w:tcPr>
          <w:p w14:paraId="2165315B" w14:textId="77777777" w:rsidR="00535240" w:rsidRPr="006E27F6" w:rsidRDefault="00535240" w:rsidP="00862497">
            <w:pPr>
              <w:cnfStyle w:val="100000000000" w:firstRow="1" w:lastRow="0" w:firstColumn="0" w:lastColumn="0" w:oddVBand="0" w:evenVBand="0" w:oddHBand="0" w:evenHBand="0" w:firstRowFirstColumn="0" w:firstRowLastColumn="0" w:lastRowFirstColumn="0" w:lastRowLastColumn="0"/>
              <w:rPr>
                <w:rFonts w:ascii="Verdana" w:hAnsi="Verdana"/>
                <w:bCs w:val="0"/>
              </w:rPr>
            </w:pPr>
            <w:r w:rsidRPr="006E27F6">
              <w:rPr>
                <w:rFonts w:ascii="Verdana" w:hAnsi="Verdana"/>
                <w:bCs w:val="0"/>
              </w:rPr>
              <w:t>Comments</w:t>
            </w:r>
          </w:p>
        </w:tc>
      </w:tr>
      <w:tr w:rsidR="00535240" w:rsidRPr="006E27F6" w14:paraId="74770B95" w14:textId="77777777" w:rsidTr="0053524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682" w:type="dxa"/>
            <w:hideMark/>
          </w:tcPr>
          <w:p w14:paraId="5AE2FBBF" w14:textId="77777777" w:rsidR="00535240" w:rsidRPr="006E27F6" w:rsidRDefault="00535240" w:rsidP="00862497">
            <w:pPr>
              <w:rPr>
                <w:rFonts w:ascii="Verdana" w:eastAsiaTheme="minorHAnsi" w:hAnsi="Verdana"/>
                <w:sz w:val="22"/>
                <w:szCs w:val="22"/>
              </w:rPr>
            </w:pPr>
            <w:proofErr w:type="spellStart"/>
            <w:r w:rsidRPr="006E27F6">
              <w:rPr>
                <w:rFonts w:ascii="Verdana" w:hAnsi="Verdana"/>
                <w:b w:val="0"/>
                <w:bCs w:val="0"/>
              </w:rPr>
              <w:t>downloadjobs</w:t>
            </w:r>
            <w:proofErr w:type="spellEnd"/>
          </w:p>
        </w:tc>
        <w:tc>
          <w:tcPr>
            <w:tcW w:w="3501" w:type="dxa"/>
            <w:hideMark/>
          </w:tcPr>
          <w:p w14:paraId="50E0C6F2" w14:textId="77777777" w:rsidR="00535240" w:rsidRPr="006E27F6" w:rsidRDefault="00535240" w:rsidP="00862497">
            <w:pPr>
              <w:cnfStyle w:val="000000100000" w:firstRow="0" w:lastRow="0" w:firstColumn="0" w:lastColumn="0" w:oddVBand="0" w:evenVBand="0" w:oddHBand="1" w:evenHBand="0" w:firstRowFirstColumn="0" w:firstRowLastColumn="0" w:lastRowFirstColumn="0" w:lastRowLastColumn="0"/>
              <w:rPr>
                <w:rFonts w:ascii="Verdana" w:eastAsiaTheme="minorHAnsi" w:hAnsi="Verdana"/>
                <w:sz w:val="22"/>
                <w:szCs w:val="22"/>
              </w:rPr>
            </w:pPr>
            <w:r w:rsidRPr="006E27F6">
              <w:rPr>
                <w:rFonts w:ascii="Verdana" w:hAnsi="Verdana"/>
              </w:rPr>
              <w:t>Every 1 hour at 00 min</w:t>
            </w:r>
          </w:p>
        </w:tc>
        <w:tc>
          <w:tcPr>
            <w:tcW w:w="3352" w:type="dxa"/>
          </w:tcPr>
          <w:p w14:paraId="5A3D15B8" w14:textId="5B31A605" w:rsidR="00535240" w:rsidRPr="006E27F6" w:rsidRDefault="00535240" w:rsidP="00862497">
            <w:pPr>
              <w:cnfStyle w:val="000000100000" w:firstRow="0" w:lastRow="0" w:firstColumn="0" w:lastColumn="0" w:oddVBand="0" w:evenVBand="0" w:oddHBand="1" w:evenHBand="0" w:firstRowFirstColumn="0" w:firstRowLastColumn="0" w:lastRowFirstColumn="0" w:lastRowLastColumn="0"/>
              <w:rPr>
                <w:rFonts w:ascii="Verdana" w:hAnsi="Verdana"/>
              </w:rPr>
            </w:pPr>
            <w:r w:rsidRPr="006E27F6">
              <w:rPr>
                <w:rFonts w:ascii="Verdana" w:hAnsi="Verdana"/>
              </w:rPr>
              <w:t xml:space="preserve">Jobs download from </w:t>
            </w:r>
            <w:proofErr w:type="spellStart"/>
            <w:r w:rsidRPr="006E27F6">
              <w:rPr>
                <w:rFonts w:ascii="Verdana" w:hAnsi="Verdana"/>
              </w:rPr>
              <w:t>Brassring</w:t>
            </w:r>
            <w:proofErr w:type="spellEnd"/>
            <w:ins w:id="418" w:author="Nha-Tien Nguyen" w:date="2016-09-02T11:50:00Z">
              <w:r w:rsidR="00421475">
                <w:rPr>
                  <w:rFonts w:ascii="Verdana" w:hAnsi="Verdana"/>
                </w:rPr>
                <w:t>:</w:t>
              </w:r>
              <w:r w:rsidR="00AB2623">
                <w:rPr>
                  <w:rFonts w:ascii="Verdana" w:hAnsi="Verdana"/>
                </w:rPr>
                <w:t xml:space="preserve"> (b)</w:t>
              </w:r>
              <w:r w:rsidR="00421475">
                <w:rPr>
                  <w:rFonts w:ascii="Verdana" w:hAnsi="Verdana"/>
                </w:rPr>
                <w:t xml:space="preserve"> KB API to </w:t>
              </w:r>
              <w:proofErr w:type="spellStart"/>
              <w:r w:rsidR="00421475">
                <w:rPr>
                  <w:rFonts w:ascii="Verdana" w:hAnsi="Verdana"/>
                </w:rPr>
                <w:t>JSt</w:t>
              </w:r>
              <w:proofErr w:type="spellEnd"/>
              <w:r w:rsidR="00421475">
                <w:rPr>
                  <w:rFonts w:ascii="Verdana" w:hAnsi="Verdana"/>
                </w:rPr>
                <w:t xml:space="preserve"> Batch</w:t>
              </w:r>
            </w:ins>
          </w:p>
        </w:tc>
      </w:tr>
      <w:tr w:rsidR="00535240" w:rsidRPr="006E27F6" w14:paraId="345D2905" w14:textId="77777777" w:rsidTr="00535240">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82" w:type="dxa"/>
            <w:hideMark/>
          </w:tcPr>
          <w:p w14:paraId="160447DF" w14:textId="77777777" w:rsidR="00535240" w:rsidRPr="006E27F6" w:rsidRDefault="00535240" w:rsidP="00862497">
            <w:pPr>
              <w:rPr>
                <w:rFonts w:ascii="Verdana" w:eastAsiaTheme="minorHAnsi" w:hAnsi="Verdana"/>
                <w:sz w:val="22"/>
                <w:szCs w:val="22"/>
              </w:rPr>
            </w:pPr>
            <w:proofErr w:type="spellStart"/>
            <w:r w:rsidRPr="006E27F6">
              <w:rPr>
                <w:rFonts w:ascii="Verdana" w:hAnsi="Verdana"/>
                <w:b w:val="0"/>
                <w:bCs w:val="0"/>
              </w:rPr>
              <w:t>updatejobs</w:t>
            </w:r>
            <w:proofErr w:type="spellEnd"/>
          </w:p>
        </w:tc>
        <w:tc>
          <w:tcPr>
            <w:tcW w:w="3501" w:type="dxa"/>
            <w:hideMark/>
          </w:tcPr>
          <w:p w14:paraId="3D45E97D" w14:textId="77777777" w:rsidR="00535240" w:rsidRPr="006E27F6" w:rsidRDefault="00535240" w:rsidP="00862497">
            <w:pPr>
              <w:cnfStyle w:val="000000010000" w:firstRow="0" w:lastRow="0" w:firstColumn="0" w:lastColumn="0" w:oddVBand="0" w:evenVBand="0" w:oddHBand="0" w:evenHBand="1" w:firstRowFirstColumn="0" w:firstRowLastColumn="0" w:lastRowFirstColumn="0" w:lastRowLastColumn="0"/>
              <w:rPr>
                <w:rFonts w:ascii="Verdana" w:eastAsiaTheme="minorHAnsi" w:hAnsi="Verdana"/>
                <w:sz w:val="22"/>
                <w:szCs w:val="22"/>
              </w:rPr>
            </w:pPr>
            <w:r w:rsidRPr="006E27F6">
              <w:rPr>
                <w:rFonts w:ascii="Verdana" w:hAnsi="Verdana"/>
              </w:rPr>
              <w:t>Every 1 hour at 30 min</w:t>
            </w:r>
          </w:p>
        </w:tc>
        <w:tc>
          <w:tcPr>
            <w:tcW w:w="3352" w:type="dxa"/>
          </w:tcPr>
          <w:p w14:paraId="1ABAF5AB" w14:textId="77777777" w:rsidR="00421475" w:rsidRDefault="00535240" w:rsidP="00862497">
            <w:pPr>
              <w:cnfStyle w:val="000000010000" w:firstRow="0" w:lastRow="0" w:firstColumn="0" w:lastColumn="0" w:oddVBand="0" w:evenVBand="0" w:oddHBand="0" w:evenHBand="1" w:firstRowFirstColumn="0" w:firstRowLastColumn="0" w:lastRowFirstColumn="0" w:lastRowLastColumn="0"/>
              <w:rPr>
                <w:ins w:id="419" w:author="Nha-Tien Nguyen" w:date="2016-09-02T11:50:00Z"/>
                <w:rFonts w:ascii="Verdana" w:hAnsi="Verdana"/>
              </w:rPr>
            </w:pPr>
            <w:r w:rsidRPr="006E27F6">
              <w:rPr>
                <w:rFonts w:ascii="Verdana" w:hAnsi="Verdana"/>
              </w:rPr>
              <w:t>Un posted Jobs Update</w:t>
            </w:r>
            <w:ins w:id="420" w:author="Nha-Tien Nguyen" w:date="2016-09-02T11:50:00Z">
              <w:r w:rsidR="00421475">
                <w:rPr>
                  <w:rFonts w:ascii="Verdana" w:hAnsi="Verdana"/>
                </w:rPr>
                <w:t>:</w:t>
              </w:r>
            </w:ins>
            <w:ins w:id="421" w:author="Nha-Tien Nguyen" w:date="2016-09-02T11:49:00Z">
              <w:r w:rsidR="00AB2623">
                <w:rPr>
                  <w:rFonts w:ascii="Verdana" w:hAnsi="Verdana"/>
                </w:rPr>
                <w:t xml:space="preserve"> </w:t>
              </w:r>
            </w:ins>
          </w:p>
          <w:p w14:paraId="3E1B3215" w14:textId="116F7186" w:rsidR="00535240" w:rsidRPr="006E27F6" w:rsidRDefault="00AB2623" w:rsidP="00862497">
            <w:pPr>
              <w:cnfStyle w:val="000000010000" w:firstRow="0" w:lastRow="0" w:firstColumn="0" w:lastColumn="0" w:oddVBand="0" w:evenVBand="0" w:oddHBand="0" w:evenHBand="1" w:firstRowFirstColumn="0" w:firstRowLastColumn="0" w:lastRowFirstColumn="0" w:lastRowLastColumn="0"/>
              <w:rPr>
                <w:rFonts w:ascii="Verdana" w:hAnsi="Verdana"/>
              </w:rPr>
            </w:pPr>
            <w:ins w:id="422" w:author="Nha-Tien Nguyen" w:date="2016-09-02T11:49:00Z">
              <w:r>
                <w:rPr>
                  <w:rFonts w:ascii="Verdana" w:hAnsi="Verdana"/>
                </w:rPr>
                <w:t>(b)</w:t>
              </w:r>
            </w:ins>
            <w:ins w:id="423" w:author="Nha-Tien Nguyen" w:date="2016-09-02T11:50:00Z">
              <w:r w:rsidR="00421475">
                <w:rPr>
                  <w:rFonts w:ascii="Verdana" w:hAnsi="Verdana"/>
                </w:rPr>
                <w:t xml:space="preserve"> </w:t>
              </w:r>
              <w:r w:rsidR="00421475">
                <w:rPr>
                  <w:rFonts w:ascii="Verdana" w:hAnsi="Verdana"/>
                </w:rPr>
                <w:t xml:space="preserve">KB API to </w:t>
              </w:r>
              <w:proofErr w:type="spellStart"/>
              <w:r w:rsidR="00421475">
                <w:rPr>
                  <w:rFonts w:ascii="Verdana" w:hAnsi="Verdana"/>
                </w:rPr>
                <w:t>JSt</w:t>
              </w:r>
              <w:proofErr w:type="spellEnd"/>
              <w:r w:rsidR="00421475">
                <w:rPr>
                  <w:rFonts w:ascii="Verdana" w:hAnsi="Verdana"/>
                </w:rPr>
                <w:t xml:space="preserve"> Batch</w:t>
              </w:r>
            </w:ins>
          </w:p>
        </w:tc>
      </w:tr>
      <w:tr w:rsidR="00535240" w:rsidRPr="00AB2623" w14:paraId="5F504566" w14:textId="77777777" w:rsidTr="0053524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682" w:type="dxa"/>
            <w:hideMark/>
          </w:tcPr>
          <w:p w14:paraId="74FB730A" w14:textId="77777777" w:rsidR="00535240" w:rsidRPr="006E27F6" w:rsidRDefault="00535240" w:rsidP="00862497">
            <w:pPr>
              <w:rPr>
                <w:rFonts w:ascii="Verdana" w:eastAsiaTheme="minorHAnsi" w:hAnsi="Verdana"/>
                <w:sz w:val="22"/>
                <w:szCs w:val="22"/>
              </w:rPr>
            </w:pPr>
            <w:proofErr w:type="spellStart"/>
            <w:r w:rsidRPr="006E27F6">
              <w:rPr>
                <w:rFonts w:ascii="Verdana" w:hAnsi="Verdana"/>
                <w:b w:val="0"/>
                <w:bCs w:val="0"/>
              </w:rPr>
              <w:t>syncfieldvalues</w:t>
            </w:r>
            <w:proofErr w:type="spellEnd"/>
          </w:p>
        </w:tc>
        <w:tc>
          <w:tcPr>
            <w:tcW w:w="3501" w:type="dxa"/>
            <w:hideMark/>
          </w:tcPr>
          <w:p w14:paraId="6D7938BF" w14:textId="77777777" w:rsidR="00535240" w:rsidRPr="006E27F6" w:rsidRDefault="00535240" w:rsidP="00862497">
            <w:pPr>
              <w:cnfStyle w:val="000000100000" w:firstRow="0" w:lastRow="0" w:firstColumn="0" w:lastColumn="0" w:oddVBand="0" w:evenVBand="0" w:oddHBand="1" w:evenHBand="0" w:firstRowFirstColumn="0" w:firstRowLastColumn="0" w:lastRowFirstColumn="0" w:lastRowLastColumn="0"/>
              <w:rPr>
                <w:rFonts w:ascii="Verdana" w:eastAsiaTheme="minorHAnsi" w:hAnsi="Verdana"/>
                <w:sz w:val="22"/>
                <w:szCs w:val="22"/>
              </w:rPr>
            </w:pPr>
            <w:r w:rsidRPr="006E27F6">
              <w:rPr>
                <w:rFonts w:ascii="Verdana" w:hAnsi="Verdana"/>
              </w:rPr>
              <w:t>Every 1 hour at 45 min</w:t>
            </w:r>
          </w:p>
        </w:tc>
        <w:tc>
          <w:tcPr>
            <w:tcW w:w="3352" w:type="dxa"/>
          </w:tcPr>
          <w:p w14:paraId="7B62D155" w14:textId="77777777" w:rsidR="00421475" w:rsidRDefault="00535240" w:rsidP="00862497">
            <w:pPr>
              <w:cnfStyle w:val="000000100000" w:firstRow="0" w:lastRow="0" w:firstColumn="0" w:lastColumn="0" w:oddVBand="0" w:evenVBand="0" w:oddHBand="1" w:evenHBand="0" w:firstRowFirstColumn="0" w:firstRowLastColumn="0" w:lastRowFirstColumn="0" w:lastRowLastColumn="0"/>
              <w:rPr>
                <w:ins w:id="424" w:author="Nha-Tien Nguyen" w:date="2016-09-02T11:51:00Z"/>
                <w:rFonts w:ascii="Verdana" w:hAnsi="Verdana"/>
              </w:rPr>
            </w:pPr>
            <w:r w:rsidRPr="006E27F6">
              <w:rPr>
                <w:rFonts w:ascii="Verdana" w:hAnsi="Verdana"/>
              </w:rPr>
              <w:t>Update the fields only master data is available in S3</w:t>
            </w:r>
            <w:ins w:id="425" w:author="Nha-Tien Nguyen" w:date="2016-09-02T11:50:00Z">
              <w:r w:rsidR="00421475">
                <w:rPr>
                  <w:rFonts w:ascii="Verdana" w:hAnsi="Verdana"/>
                </w:rPr>
                <w:t>:</w:t>
              </w:r>
              <w:r w:rsidR="00AB2623">
                <w:rPr>
                  <w:rFonts w:ascii="Verdana" w:hAnsi="Verdana"/>
                </w:rPr>
                <w:t xml:space="preserve"> </w:t>
              </w:r>
            </w:ins>
          </w:p>
          <w:p w14:paraId="5E82E9CD" w14:textId="190597CD" w:rsidR="00535240" w:rsidRPr="006E27F6" w:rsidRDefault="00AB2623" w:rsidP="00862497">
            <w:pPr>
              <w:cnfStyle w:val="000000100000" w:firstRow="0" w:lastRow="0" w:firstColumn="0" w:lastColumn="0" w:oddVBand="0" w:evenVBand="0" w:oddHBand="1" w:evenHBand="0" w:firstRowFirstColumn="0" w:firstRowLastColumn="0" w:lastRowFirstColumn="0" w:lastRowLastColumn="0"/>
              <w:rPr>
                <w:rFonts w:ascii="Verdana" w:hAnsi="Verdana"/>
              </w:rPr>
            </w:pPr>
            <w:ins w:id="426" w:author="Nha-Tien Nguyen" w:date="2016-09-02T11:50:00Z">
              <w:r>
                <w:rPr>
                  <w:rFonts w:ascii="Verdana" w:hAnsi="Verdana"/>
                </w:rPr>
                <w:t>(a)</w:t>
              </w:r>
              <w:r w:rsidR="00421475">
                <w:rPr>
                  <w:rFonts w:ascii="Verdana" w:hAnsi="Verdana"/>
                </w:rPr>
                <w:t xml:space="preserve"> </w:t>
              </w:r>
              <w:r w:rsidR="00421475" w:rsidRPr="001476C2">
                <w:rPr>
                  <w:rFonts w:ascii="Verdana" w:hAnsi="Verdana"/>
                </w:rPr>
                <w:t>KB Excel Data to Container and then JST Batch</w:t>
              </w:r>
            </w:ins>
          </w:p>
        </w:tc>
      </w:tr>
    </w:tbl>
    <w:p w14:paraId="2583316C" w14:textId="77777777" w:rsidR="0085616E" w:rsidRDefault="0085616E">
      <w:pPr>
        <w:pStyle w:val="BodyText"/>
        <w:rPr>
          <w:rFonts w:ascii="Verdana" w:hAnsi="Verdana"/>
        </w:rPr>
      </w:pPr>
      <w:bookmarkStart w:id="427" w:name="_Toc254884203"/>
      <w:bookmarkStart w:id="428" w:name="_Toc272317339"/>
      <w:bookmarkStart w:id="429" w:name="_Toc342389204"/>
      <w:bookmarkStart w:id="430" w:name="_Toc389217085"/>
      <w:bookmarkStart w:id="431" w:name="_Ref389663301"/>
      <w:bookmarkStart w:id="432" w:name="_Toc390152822"/>
      <w:bookmarkStart w:id="433" w:name="_Toc453864577"/>
      <w:bookmarkStart w:id="434" w:name="_Toc365299985"/>
    </w:p>
    <w:p w14:paraId="350BCE22" w14:textId="77777777" w:rsidR="005725F7" w:rsidRPr="004404B0" w:rsidRDefault="005725F7" w:rsidP="002D2E9C">
      <w:pPr>
        <w:pStyle w:val="Heading2"/>
        <w:tabs>
          <w:tab w:val="clear" w:pos="576"/>
        </w:tabs>
        <w:spacing w:before="120" w:after="60" w:line="240" w:lineRule="atLeast"/>
        <w:jc w:val="both"/>
        <w:rPr>
          <w:rFonts w:ascii="Verdana" w:hAnsi="Verdana"/>
        </w:rPr>
      </w:pPr>
      <w:bookmarkStart w:id="435" w:name="_Toc460580553"/>
      <w:r w:rsidRPr="004404B0">
        <w:rPr>
          <w:rFonts w:ascii="Verdana" w:hAnsi="Verdana"/>
        </w:rPr>
        <w:t>Open Source Libraries</w:t>
      </w:r>
      <w:bookmarkEnd w:id="435"/>
      <w:r w:rsidRPr="004404B0">
        <w:rPr>
          <w:rFonts w:ascii="Verdana" w:hAnsi="Verdana"/>
        </w:rPr>
        <w:t xml:space="preserve"> </w:t>
      </w:r>
    </w:p>
    <w:p w14:paraId="20EFB649" w14:textId="77777777" w:rsidR="005725F7" w:rsidRPr="004404B0" w:rsidRDefault="005725F7" w:rsidP="005725F7">
      <w:pPr>
        <w:pStyle w:val="BodyText"/>
        <w:ind w:left="1440"/>
        <w:rPr>
          <w:rFonts w:ascii="Verdana" w:hAnsi="Verdana"/>
        </w:rPr>
      </w:pPr>
      <w:r w:rsidRPr="004404B0">
        <w:rPr>
          <w:rFonts w:ascii="Verdana" w:hAnsi="Verdana"/>
        </w:rPr>
        <w:t>The following open source libraries will be used for developing Job Search Tool</w:t>
      </w:r>
    </w:p>
    <w:p w14:paraId="2730D062" w14:textId="77777777" w:rsidR="00C86683" w:rsidRPr="004404B0" w:rsidRDefault="00C86683" w:rsidP="005725F7">
      <w:pPr>
        <w:pStyle w:val="BodyText"/>
        <w:numPr>
          <w:ilvl w:val="0"/>
          <w:numId w:val="34"/>
        </w:numPr>
        <w:rPr>
          <w:rFonts w:ascii="Verdana" w:hAnsi="Verdana"/>
        </w:rPr>
      </w:pPr>
      <w:r w:rsidRPr="004404B0">
        <w:rPr>
          <w:rFonts w:ascii="Verdana" w:hAnsi="Verdana"/>
        </w:rPr>
        <w:t>Java Development Kit 1.8.0_91</w:t>
      </w:r>
    </w:p>
    <w:p w14:paraId="16B70C7B" w14:textId="77777777" w:rsidR="005725F7" w:rsidRPr="004404B0" w:rsidRDefault="00C86683" w:rsidP="005725F7">
      <w:pPr>
        <w:pStyle w:val="BodyText"/>
        <w:numPr>
          <w:ilvl w:val="0"/>
          <w:numId w:val="34"/>
        </w:numPr>
        <w:rPr>
          <w:rFonts w:ascii="Verdana" w:hAnsi="Verdana"/>
        </w:rPr>
      </w:pPr>
      <w:r w:rsidRPr="004404B0">
        <w:rPr>
          <w:rFonts w:ascii="Verdana" w:hAnsi="Verdana"/>
        </w:rPr>
        <w:t xml:space="preserve">Spring </w:t>
      </w:r>
      <w:r w:rsidR="003F2C80" w:rsidRPr="004404B0">
        <w:rPr>
          <w:rFonts w:ascii="Verdana" w:hAnsi="Verdana"/>
        </w:rPr>
        <w:t>MVC Framework 4.2.6.RELEASE</w:t>
      </w:r>
    </w:p>
    <w:p w14:paraId="07668C1A" w14:textId="77777777" w:rsidR="003F2C80" w:rsidRPr="004404B0" w:rsidRDefault="006A032D" w:rsidP="005725F7">
      <w:pPr>
        <w:pStyle w:val="BodyText"/>
        <w:numPr>
          <w:ilvl w:val="0"/>
          <w:numId w:val="34"/>
        </w:numPr>
        <w:rPr>
          <w:rFonts w:ascii="Verdana" w:hAnsi="Verdana"/>
        </w:rPr>
      </w:pPr>
      <w:r w:rsidRPr="004404B0">
        <w:rPr>
          <w:rFonts w:ascii="Verdana" w:hAnsi="Verdana"/>
        </w:rPr>
        <w:t>Spring Batch Framework 2.1.7.RELEASE</w:t>
      </w:r>
    </w:p>
    <w:p w14:paraId="04196484" w14:textId="77777777" w:rsidR="00AF00D3" w:rsidRPr="004404B0" w:rsidRDefault="00AF00D3" w:rsidP="005725F7">
      <w:pPr>
        <w:pStyle w:val="BodyText"/>
        <w:numPr>
          <w:ilvl w:val="0"/>
          <w:numId w:val="34"/>
        </w:numPr>
        <w:rPr>
          <w:rFonts w:ascii="Verdana" w:hAnsi="Verdana"/>
        </w:rPr>
      </w:pPr>
      <w:r w:rsidRPr="004404B0">
        <w:rPr>
          <w:rFonts w:ascii="Verdana" w:hAnsi="Verdana"/>
        </w:rPr>
        <w:t>Apache POI 3.14</w:t>
      </w:r>
    </w:p>
    <w:p w14:paraId="5D31CFBA" w14:textId="77777777" w:rsidR="003257CA" w:rsidRPr="004404B0" w:rsidRDefault="003257CA" w:rsidP="003257CA">
      <w:pPr>
        <w:pStyle w:val="Heading2"/>
        <w:tabs>
          <w:tab w:val="clear" w:pos="576"/>
        </w:tabs>
        <w:spacing w:before="120" w:after="60" w:line="240" w:lineRule="atLeast"/>
        <w:jc w:val="both"/>
        <w:rPr>
          <w:rFonts w:ascii="Verdana" w:hAnsi="Verdana"/>
        </w:rPr>
      </w:pPr>
      <w:bookmarkStart w:id="436" w:name="_Toc460580554"/>
      <w:r w:rsidRPr="004404B0">
        <w:rPr>
          <w:rFonts w:ascii="Verdana" w:hAnsi="Verdana"/>
        </w:rPr>
        <w:t>Software Requirements</w:t>
      </w:r>
      <w:bookmarkEnd w:id="436"/>
    </w:p>
    <w:p w14:paraId="5AFB001D" w14:textId="77777777" w:rsidR="003257CA" w:rsidRPr="004404B0" w:rsidRDefault="003257CA" w:rsidP="003257CA">
      <w:pPr>
        <w:pStyle w:val="BodyText"/>
        <w:ind w:left="1440"/>
        <w:rPr>
          <w:rFonts w:ascii="Verdana" w:hAnsi="Verdana"/>
        </w:rPr>
      </w:pPr>
      <w:r w:rsidRPr="004404B0">
        <w:rPr>
          <w:rFonts w:ascii="Verdana" w:hAnsi="Verdana"/>
        </w:rPr>
        <w:t xml:space="preserve">The following </w:t>
      </w:r>
      <w:proofErr w:type="spellStart"/>
      <w:r w:rsidRPr="004404B0">
        <w:rPr>
          <w:rFonts w:ascii="Verdana" w:hAnsi="Verdana"/>
        </w:rPr>
        <w:t>softwares</w:t>
      </w:r>
      <w:proofErr w:type="spellEnd"/>
      <w:r w:rsidR="000344A0" w:rsidRPr="004404B0">
        <w:rPr>
          <w:rFonts w:ascii="Verdana" w:hAnsi="Verdana"/>
        </w:rPr>
        <w:t xml:space="preserve"> </w:t>
      </w:r>
      <w:r w:rsidRPr="004404B0">
        <w:rPr>
          <w:rFonts w:ascii="Verdana" w:hAnsi="Verdana"/>
        </w:rPr>
        <w:t xml:space="preserve">are required for deploying Job Search Tool </w:t>
      </w:r>
    </w:p>
    <w:p w14:paraId="6A4047CD" w14:textId="77777777" w:rsidR="003257CA" w:rsidRPr="004404B0" w:rsidRDefault="003257CA" w:rsidP="003257CA">
      <w:pPr>
        <w:pStyle w:val="BodyText"/>
        <w:numPr>
          <w:ilvl w:val="0"/>
          <w:numId w:val="33"/>
        </w:numPr>
        <w:rPr>
          <w:rFonts w:ascii="Verdana" w:hAnsi="Verdana"/>
        </w:rPr>
      </w:pPr>
      <w:r w:rsidRPr="004404B0">
        <w:rPr>
          <w:rFonts w:ascii="Verdana" w:hAnsi="Verdana"/>
        </w:rPr>
        <w:t>Apache Http Server 2.4.23</w:t>
      </w:r>
    </w:p>
    <w:p w14:paraId="3F0F798F" w14:textId="77777777" w:rsidR="003257CA" w:rsidRPr="004404B0" w:rsidRDefault="003257CA" w:rsidP="003257CA">
      <w:pPr>
        <w:pStyle w:val="BodyText"/>
        <w:numPr>
          <w:ilvl w:val="0"/>
          <w:numId w:val="33"/>
        </w:numPr>
        <w:rPr>
          <w:rFonts w:ascii="Verdana" w:hAnsi="Verdana"/>
        </w:rPr>
      </w:pPr>
      <w:r w:rsidRPr="004404B0">
        <w:rPr>
          <w:rFonts w:ascii="Verdana" w:hAnsi="Verdana"/>
        </w:rPr>
        <w:t>Apache Tomcat 8.0.36</w:t>
      </w:r>
    </w:p>
    <w:p w14:paraId="4FB746FA" w14:textId="77777777" w:rsidR="003257CA" w:rsidRPr="004404B0" w:rsidRDefault="003257CA" w:rsidP="003257CA">
      <w:pPr>
        <w:pStyle w:val="BodyText"/>
        <w:numPr>
          <w:ilvl w:val="0"/>
          <w:numId w:val="33"/>
        </w:numPr>
        <w:rPr>
          <w:rFonts w:ascii="Verdana" w:hAnsi="Verdana"/>
        </w:rPr>
      </w:pPr>
      <w:proofErr w:type="spellStart"/>
      <w:r w:rsidRPr="004404B0">
        <w:rPr>
          <w:rFonts w:ascii="Verdana" w:hAnsi="Verdana"/>
        </w:rPr>
        <w:t>MySql</w:t>
      </w:r>
      <w:proofErr w:type="spellEnd"/>
      <w:r w:rsidRPr="004404B0">
        <w:rPr>
          <w:rFonts w:ascii="Verdana" w:hAnsi="Verdana"/>
        </w:rPr>
        <w:t xml:space="preserve"> Server 5.5</w:t>
      </w:r>
    </w:p>
    <w:p w14:paraId="452AD177" w14:textId="77777777" w:rsidR="00A054EE" w:rsidRPr="004404B0" w:rsidRDefault="00A054EE" w:rsidP="00A054EE">
      <w:pPr>
        <w:pStyle w:val="BodyText"/>
        <w:ind w:left="1440"/>
        <w:rPr>
          <w:rFonts w:ascii="Verdana" w:hAnsi="Verdana"/>
          <w:u w:val="single"/>
        </w:rPr>
      </w:pPr>
      <w:r w:rsidRPr="004404B0">
        <w:rPr>
          <w:rFonts w:ascii="Verdana" w:hAnsi="Verdana"/>
          <w:u w:val="single"/>
        </w:rPr>
        <w:t>Note:</w:t>
      </w:r>
      <w:r w:rsidRPr="004404B0">
        <w:rPr>
          <w:rFonts w:ascii="Verdana" w:hAnsi="Verdana"/>
        </w:rPr>
        <w:t xml:space="preserve"> 64 bit</w:t>
      </w:r>
      <w:r w:rsidR="000B24B2" w:rsidRPr="004404B0">
        <w:rPr>
          <w:rFonts w:ascii="Verdana" w:hAnsi="Verdana"/>
        </w:rPr>
        <w:t>s</w:t>
      </w:r>
      <w:r w:rsidRPr="004404B0">
        <w:rPr>
          <w:rFonts w:ascii="Verdana" w:hAnsi="Verdana"/>
        </w:rPr>
        <w:t xml:space="preserve"> version of </w:t>
      </w:r>
      <w:proofErr w:type="spellStart"/>
      <w:r w:rsidRPr="004404B0">
        <w:rPr>
          <w:rFonts w:ascii="Verdana" w:hAnsi="Verdana"/>
        </w:rPr>
        <w:t>softwares</w:t>
      </w:r>
      <w:proofErr w:type="spellEnd"/>
      <w:r w:rsidRPr="004404B0">
        <w:rPr>
          <w:rFonts w:ascii="Verdana" w:hAnsi="Verdana"/>
        </w:rPr>
        <w:t xml:space="preserve"> will be used</w:t>
      </w:r>
    </w:p>
    <w:p w14:paraId="16B2AA9C" w14:textId="77777777" w:rsidR="00B7539E" w:rsidRPr="004404B0" w:rsidRDefault="003257CA" w:rsidP="002D2E9C">
      <w:pPr>
        <w:pStyle w:val="Heading2"/>
        <w:tabs>
          <w:tab w:val="clear" w:pos="576"/>
        </w:tabs>
        <w:spacing w:before="120" w:after="60" w:line="240" w:lineRule="atLeast"/>
        <w:jc w:val="both"/>
        <w:rPr>
          <w:rFonts w:ascii="Verdana" w:hAnsi="Verdana"/>
        </w:rPr>
      </w:pPr>
      <w:bookmarkStart w:id="437" w:name="_Toc460580555"/>
      <w:r w:rsidRPr="004404B0">
        <w:rPr>
          <w:rFonts w:ascii="Verdana" w:hAnsi="Verdana"/>
        </w:rPr>
        <w:t>Hardware</w:t>
      </w:r>
      <w:r w:rsidR="00B7539E" w:rsidRPr="004404B0">
        <w:rPr>
          <w:rFonts w:ascii="Verdana" w:hAnsi="Verdana"/>
        </w:rPr>
        <w:t xml:space="preserve"> Requirements</w:t>
      </w:r>
      <w:bookmarkEnd w:id="437"/>
    </w:p>
    <w:p w14:paraId="5F47D71F" w14:textId="77777777" w:rsidR="003257CA" w:rsidRPr="004404B0" w:rsidRDefault="000B24B2" w:rsidP="003257CA">
      <w:pPr>
        <w:pStyle w:val="BodyText"/>
        <w:ind w:left="1440"/>
        <w:rPr>
          <w:rFonts w:ascii="Verdana" w:hAnsi="Verdana"/>
        </w:rPr>
      </w:pPr>
      <w:r w:rsidRPr="004404B0">
        <w:rPr>
          <w:rFonts w:ascii="Verdana" w:hAnsi="Verdana"/>
        </w:rPr>
        <w:t xml:space="preserve">Hardware used should have following </w:t>
      </w:r>
      <w:r w:rsidR="003257CA" w:rsidRPr="004404B0">
        <w:rPr>
          <w:rFonts w:ascii="Verdana" w:hAnsi="Verdana"/>
        </w:rPr>
        <w:t xml:space="preserve">specifications </w:t>
      </w:r>
    </w:p>
    <w:p w14:paraId="62149FCB" w14:textId="77777777" w:rsidR="00B7539E" w:rsidRPr="004404B0" w:rsidRDefault="003257CA" w:rsidP="003257CA">
      <w:pPr>
        <w:pStyle w:val="BodyText"/>
        <w:numPr>
          <w:ilvl w:val="0"/>
          <w:numId w:val="35"/>
        </w:numPr>
        <w:rPr>
          <w:rFonts w:ascii="Verdana" w:hAnsi="Verdana"/>
        </w:rPr>
      </w:pPr>
      <w:r w:rsidRPr="004404B0">
        <w:rPr>
          <w:rFonts w:ascii="Verdana" w:hAnsi="Verdana"/>
        </w:rPr>
        <w:t xml:space="preserve">RAM </w:t>
      </w:r>
      <w:r w:rsidR="00BD6072" w:rsidRPr="004404B0">
        <w:rPr>
          <w:rFonts w:ascii="Verdana" w:hAnsi="Verdana"/>
        </w:rPr>
        <w:t xml:space="preserve">- </w:t>
      </w:r>
      <w:r w:rsidRPr="004404B0">
        <w:rPr>
          <w:rFonts w:ascii="Verdana" w:hAnsi="Verdana"/>
        </w:rPr>
        <w:t>8GB</w:t>
      </w:r>
    </w:p>
    <w:p w14:paraId="4C431F4A" w14:textId="77777777" w:rsidR="00B7539E" w:rsidRPr="004404B0" w:rsidRDefault="003257CA" w:rsidP="003257CA">
      <w:pPr>
        <w:pStyle w:val="BodyText"/>
        <w:numPr>
          <w:ilvl w:val="0"/>
          <w:numId w:val="35"/>
        </w:numPr>
        <w:rPr>
          <w:rFonts w:ascii="Verdana" w:hAnsi="Verdana"/>
        </w:rPr>
      </w:pPr>
      <w:r w:rsidRPr="004404B0">
        <w:rPr>
          <w:rFonts w:ascii="Verdana" w:hAnsi="Verdana"/>
        </w:rPr>
        <w:t xml:space="preserve">Hard Disk </w:t>
      </w:r>
      <w:r w:rsidR="00BD6072" w:rsidRPr="004404B0">
        <w:rPr>
          <w:rFonts w:ascii="Verdana" w:hAnsi="Verdana"/>
        </w:rPr>
        <w:t xml:space="preserve">- </w:t>
      </w:r>
      <w:r w:rsidRPr="004404B0">
        <w:rPr>
          <w:rFonts w:ascii="Verdana" w:hAnsi="Verdana"/>
        </w:rPr>
        <w:t xml:space="preserve">512 GB </w:t>
      </w:r>
    </w:p>
    <w:p w14:paraId="46142CFA" w14:textId="77777777" w:rsidR="003257CA" w:rsidRPr="004404B0" w:rsidRDefault="000344A0" w:rsidP="003257CA">
      <w:pPr>
        <w:pStyle w:val="BodyText"/>
        <w:numPr>
          <w:ilvl w:val="0"/>
          <w:numId w:val="35"/>
        </w:numPr>
        <w:rPr>
          <w:rFonts w:ascii="Verdana" w:hAnsi="Verdana"/>
        </w:rPr>
      </w:pPr>
      <w:r w:rsidRPr="004404B0">
        <w:rPr>
          <w:rFonts w:ascii="Verdana" w:hAnsi="Verdana"/>
        </w:rPr>
        <w:t>Operating system</w:t>
      </w:r>
      <w:r w:rsidR="000B24B2" w:rsidRPr="004404B0">
        <w:rPr>
          <w:rFonts w:ascii="Verdana" w:hAnsi="Verdana"/>
        </w:rPr>
        <w:t xml:space="preserve"> </w:t>
      </w:r>
      <w:r w:rsidR="00BD6072" w:rsidRPr="004404B0">
        <w:rPr>
          <w:rFonts w:ascii="Verdana" w:hAnsi="Verdana"/>
        </w:rPr>
        <w:t xml:space="preserve">- </w:t>
      </w:r>
      <w:r w:rsidR="000B24B2" w:rsidRPr="004404B0">
        <w:rPr>
          <w:rFonts w:ascii="Verdana" w:hAnsi="Verdana"/>
        </w:rPr>
        <w:t xml:space="preserve">Linux/Windows </w:t>
      </w:r>
      <w:r w:rsidR="00BD6072" w:rsidRPr="004404B0">
        <w:rPr>
          <w:rFonts w:ascii="Verdana" w:hAnsi="Verdana"/>
        </w:rPr>
        <w:t xml:space="preserve">with </w:t>
      </w:r>
      <w:r w:rsidR="000B24B2" w:rsidRPr="004404B0">
        <w:rPr>
          <w:rFonts w:ascii="Verdana" w:hAnsi="Verdana"/>
        </w:rPr>
        <w:t>64 bit</w:t>
      </w:r>
      <w:r w:rsidR="00BD6072" w:rsidRPr="004404B0">
        <w:rPr>
          <w:rFonts w:ascii="Verdana" w:hAnsi="Verdana"/>
        </w:rPr>
        <w:t xml:space="preserve"> OS</w:t>
      </w:r>
    </w:p>
    <w:p w14:paraId="0F0E5D86" w14:textId="77777777" w:rsidR="002D2E9C" w:rsidRPr="004404B0" w:rsidRDefault="002D2E9C" w:rsidP="002D2E9C">
      <w:pPr>
        <w:pStyle w:val="Heading2"/>
        <w:tabs>
          <w:tab w:val="clear" w:pos="576"/>
        </w:tabs>
        <w:spacing w:before="120" w:after="60" w:line="240" w:lineRule="atLeast"/>
        <w:jc w:val="both"/>
        <w:rPr>
          <w:rFonts w:ascii="Verdana" w:hAnsi="Verdana"/>
        </w:rPr>
      </w:pPr>
      <w:bookmarkStart w:id="438" w:name="_Toc460580556"/>
      <w:r w:rsidRPr="004404B0">
        <w:rPr>
          <w:rFonts w:ascii="Verdana" w:hAnsi="Verdana"/>
        </w:rPr>
        <w:t>Business Requirements</w:t>
      </w:r>
      <w:bookmarkEnd w:id="427"/>
      <w:bookmarkEnd w:id="428"/>
      <w:bookmarkEnd w:id="429"/>
      <w:bookmarkEnd w:id="430"/>
      <w:bookmarkEnd w:id="431"/>
      <w:bookmarkEnd w:id="432"/>
      <w:bookmarkEnd w:id="433"/>
      <w:bookmarkEnd w:id="438"/>
    </w:p>
    <w:p w14:paraId="352683F8" w14:textId="77777777" w:rsidR="004E7F35" w:rsidRPr="004404B0" w:rsidRDefault="0045189B" w:rsidP="00BE0302">
      <w:pPr>
        <w:ind w:left="576" w:firstLine="144"/>
        <w:rPr>
          <w:rFonts w:ascii="Verdana" w:hAnsi="Verdana"/>
          <w:i/>
        </w:rPr>
      </w:pPr>
      <w:r w:rsidRPr="004404B0">
        <w:rPr>
          <w:rFonts w:ascii="Verdana" w:hAnsi="Verdana"/>
        </w:rPr>
        <w:t xml:space="preserve">Business requirements Document </w:t>
      </w:r>
      <w:r w:rsidR="00D30EC4" w:rsidRPr="004404B0">
        <w:rPr>
          <w:rFonts w:ascii="Verdana" w:hAnsi="Verdana"/>
        </w:rPr>
        <w:t>(</w:t>
      </w:r>
      <w:r w:rsidR="00D30EC4" w:rsidRPr="004404B0">
        <w:rPr>
          <w:rFonts w:ascii="Verdana" w:hAnsi="Verdana" w:cs="Arial"/>
          <w:color w:val="333333"/>
        </w:rPr>
        <w:t>BRS_for_sign_off.docx</w:t>
      </w:r>
      <w:r w:rsidR="00D30EC4" w:rsidRPr="004404B0">
        <w:rPr>
          <w:rFonts w:ascii="Verdana" w:hAnsi="Verdana"/>
        </w:rPr>
        <w:t xml:space="preserve">) </w:t>
      </w:r>
      <w:r w:rsidRPr="004404B0">
        <w:rPr>
          <w:rFonts w:ascii="Verdana" w:hAnsi="Verdana"/>
        </w:rPr>
        <w:t xml:space="preserve">is available in project </w:t>
      </w:r>
      <w:proofErr w:type="gramStart"/>
      <w:r w:rsidRPr="004404B0">
        <w:rPr>
          <w:rFonts w:ascii="Verdana" w:hAnsi="Verdana"/>
        </w:rPr>
        <w:t>place  https</w:t>
      </w:r>
      <w:proofErr w:type="gramEnd"/>
      <w:r w:rsidRPr="004404B0">
        <w:rPr>
          <w:rFonts w:ascii="Verdana" w:hAnsi="Verdana"/>
        </w:rPr>
        <w:t>://service.projectplace.com/pp/pp.cgi/r1231410099</w:t>
      </w:r>
      <w:r w:rsidR="00D30EC4" w:rsidRPr="004404B0">
        <w:rPr>
          <w:rFonts w:ascii="Verdana" w:hAnsi="Verdana"/>
        </w:rPr>
        <w:t>.</w:t>
      </w:r>
      <w:bookmarkEnd w:id="434"/>
    </w:p>
    <w:p w14:paraId="21A193F7" w14:textId="77777777" w:rsidR="00894927" w:rsidRPr="004404B0" w:rsidRDefault="00894927" w:rsidP="00BE0302">
      <w:pPr>
        <w:ind w:left="576" w:firstLine="144"/>
        <w:rPr>
          <w:rFonts w:ascii="Verdana" w:hAnsi="Verdana"/>
          <w:i/>
        </w:rPr>
      </w:pPr>
    </w:p>
    <w:p w14:paraId="4EB64086" w14:textId="77777777" w:rsidR="00894927" w:rsidRPr="004404B0" w:rsidRDefault="00894927" w:rsidP="00894927">
      <w:pPr>
        <w:pStyle w:val="Heading1"/>
        <w:rPr>
          <w:rFonts w:ascii="Verdana" w:hAnsi="Verdana"/>
        </w:rPr>
      </w:pPr>
      <w:bookmarkStart w:id="439" w:name="_Toc402271218"/>
      <w:bookmarkStart w:id="440" w:name="_Toc460580557"/>
      <w:r w:rsidRPr="004404B0">
        <w:rPr>
          <w:rFonts w:ascii="Verdana" w:hAnsi="Verdana"/>
        </w:rPr>
        <w:t>Platform rules</w:t>
      </w:r>
      <w:bookmarkEnd w:id="439"/>
      <w:bookmarkEnd w:id="440"/>
    </w:p>
    <w:p w14:paraId="40D62DB2" w14:textId="77777777" w:rsidR="00894927" w:rsidRPr="004404B0" w:rsidRDefault="00894927" w:rsidP="00894927">
      <w:pPr>
        <w:ind w:left="576" w:firstLine="144"/>
        <w:rPr>
          <w:rFonts w:ascii="Verdana" w:hAnsi="Verdana"/>
          <w:i/>
        </w:rPr>
      </w:pPr>
      <w:r w:rsidRPr="004404B0">
        <w:rPr>
          <w:rFonts w:ascii="Verdana" w:hAnsi="Verdana"/>
          <w:i/>
        </w:rPr>
        <w:t>This section describes platform specific rules that should be considered in the design and implementation of the requirements. If IT-requirement exists for the solution, the Rules can be found in the IT-requirement.</w:t>
      </w:r>
    </w:p>
    <w:p w14:paraId="73A3D768" w14:textId="77777777" w:rsidR="00894927" w:rsidRPr="004404B0" w:rsidRDefault="00894927" w:rsidP="00BE0302">
      <w:pPr>
        <w:ind w:left="576" w:firstLine="144"/>
        <w:rPr>
          <w:rFonts w:ascii="Verdana" w:hAnsi="Verdana"/>
          <w:i/>
        </w:rPr>
      </w:pPr>
    </w:p>
    <w:p w14:paraId="6F8BB780" w14:textId="77777777" w:rsidR="00694BD3" w:rsidRPr="004404B0" w:rsidRDefault="00694BD3" w:rsidP="00694BD3">
      <w:pPr>
        <w:pStyle w:val="Heading3"/>
        <w:tabs>
          <w:tab w:val="clear" w:pos="720"/>
        </w:tabs>
        <w:spacing w:before="160"/>
        <w:rPr>
          <w:rFonts w:ascii="Verdana" w:hAnsi="Verdana"/>
        </w:rPr>
      </w:pPr>
      <w:bookmarkStart w:id="441" w:name="_Toc359237418"/>
      <w:bookmarkStart w:id="442" w:name="_Toc389217087"/>
      <w:bookmarkStart w:id="443" w:name="_Toc390152824"/>
      <w:bookmarkStart w:id="444" w:name="_Toc453795379"/>
      <w:bookmarkStart w:id="445" w:name="_Toc453864578"/>
      <w:bookmarkStart w:id="446" w:name="_Toc365299987"/>
      <w:bookmarkStart w:id="447" w:name="_Toc460580558"/>
      <w:r w:rsidRPr="004404B0">
        <w:rPr>
          <w:rFonts w:ascii="Verdana" w:hAnsi="Verdana"/>
        </w:rPr>
        <w:t>IRW.RULE.TRACEABLE</w:t>
      </w:r>
      <w:bookmarkEnd w:id="441"/>
      <w:bookmarkEnd w:id="442"/>
      <w:bookmarkEnd w:id="443"/>
      <w:bookmarkEnd w:id="444"/>
      <w:bookmarkEnd w:id="445"/>
      <w:bookmarkEnd w:id="447"/>
    </w:p>
    <w:p w14:paraId="5E0B9A1E" w14:textId="77777777" w:rsidR="00694BD3" w:rsidRPr="004404B0" w:rsidRDefault="00694BD3" w:rsidP="00591766">
      <w:pPr>
        <w:pStyle w:val="BodyText"/>
        <w:rPr>
          <w:rFonts w:ascii="Verdana" w:hAnsi="Verdana"/>
        </w:rPr>
      </w:pPr>
      <w:r w:rsidRPr="004404B0">
        <w:rPr>
          <w:rFonts w:ascii="Verdana" w:hAnsi="Verdana"/>
        </w:rPr>
        <w:t>Clear case will be used to version control (lifecycle) this change.</w:t>
      </w:r>
    </w:p>
    <w:p w14:paraId="7E244B09" w14:textId="77777777" w:rsidR="004E7F35" w:rsidRPr="004404B0" w:rsidRDefault="004E7F35" w:rsidP="004E7F35">
      <w:pPr>
        <w:pStyle w:val="Heading3"/>
        <w:spacing w:before="160"/>
        <w:rPr>
          <w:rFonts w:ascii="Verdana" w:hAnsi="Verdana"/>
        </w:rPr>
      </w:pPr>
      <w:bookmarkStart w:id="448" w:name="_Toc453795380"/>
      <w:bookmarkStart w:id="449" w:name="_Toc453864579"/>
      <w:bookmarkStart w:id="450" w:name="_Toc460580559"/>
      <w:r w:rsidRPr="004404B0">
        <w:rPr>
          <w:rFonts w:ascii="Verdana" w:hAnsi="Verdana"/>
        </w:rPr>
        <w:t>IRW.RULE.ENABLEDISABLE</w:t>
      </w:r>
      <w:bookmarkEnd w:id="446"/>
      <w:bookmarkEnd w:id="448"/>
      <w:bookmarkEnd w:id="449"/>
      <w:bookmarkEnd w:id="450"/>
    </w:p>
    <w:p w14:paraId="515F85D0" w14:textId="77777777" w:rsidR="0044671B" w:rsidRPr="004404B0" w:rsidRDefault="00D96467" w:rsidP="004E7F35">
      <w:pPr>
        <w:pStyle w:val="BodyText"/>
        <w:rPr>
          <w:rFonts w:ascii="Verdana" w:hAnsi="Verdana"/>
        </w:rPr>
      </w:pPr>
      <w:r w:rsidRPr="004404B0">
        <w:rPr>
          <w:rFonts w:ascii="Verdana" w:hAnsi="Verdana"/>
        </w:rPr>
        <w:t>NA.</w:t>
      </w:r>
    </w:p>
    <w:p w14:paraId="589D6BFB" w14:textId="77777777" w:rsidR="00471AFC" w:rsidRPr="004404B0" w:rsidRDefault="00471AFC" w:rsidP="004E7F35">
      <w:pPr>
        <w:pStyle w:val="BodyText"/>
        <w:rPr>
          <w:rFonts w:ascii="Verdana" w:hAnsi="Verdana"/>
        </w:rPr>
      </w:pPr>
    </w:p>
    <w:p w14:paraId="2A4459D8" w14:textId="77777777" w:rsidR="00471AFC" w:rsidRPr="004404B0" w:rsidRDefault="00471AFC" w:rsidP="004E7F35">
      <w:pPr>
        <w:pStyle w:val="BodyText"/>
        <w:rPr>
          <w:rFonts w:ascii="Verdana" w:hAnsi="Verdana"/>
        </w:rPr>
      </w:pPr>
    </w:p>
    <w:p w14:paraId="1B378F42" w14:textId="77777777" w:rsidR="00471AFC" w:rsidRPr="004404B0" w:rsidRDefault="00471AFC" w:rsidP="004E7F35">
      <w:pPr>
        <w:pStyle w:val="BodyText"/>
        <w:rPr>
          <w:rFonts w:ascii="Verdana" w:hAnsi="Verdana"/>
        </w:rPr>
      </w:pPr>
    </w:p>
    <w:p w14:paraId="3D7F9E02" w14:textId="77777777" w:rsidR="006B5408" w:rsidRPr="004404B0" w:rsidRDefault="006B5408" w:rsidP="004E7F35">
      <w:pPr>
        <w:pStyle w:val="BodyText"/>
        <w:rPr>
          <w:rFonts w:ascii="Verdana" w:hAnsi="Verdana"/>
        </w:rPr>
      </w:pPr>
    </w:p>
    <w:p w14:paraId="63DD940E" w14:textId="77777777" w:rsidR="006B5408" w:rsidRPr="004404B0" w:rsidRDefault="006B5408" w:rsidP="004E7F35">
      <w:pPr>
        <w:pStyle w:val="BodyText"/>
        <w:rPr>
          <w:rFonts w:ascii="Verdana" w:hAnsi="Verdana"/>
        </w:rPr>
      </w:pPr>
    </w:p>
    <w:p w14:paraId="4685DB6A" w14:textId="77777777" w:rsidR="006B5408" w:rsidRPr="004404B0" w:rsidRDefault="006B5408" w:rsidP="004E7F35">
      <w:pPr>
        <w:pStyle w:val="BodyText"/>
        <w:rPr>
          <w:rFonts w:ascii="Verdana" w:hAnsi="Verdana"/>
        </w:rPr>
      </w:pPr>
    </w:p>
    <w:p w14:paraId="183F54CA" w14:textId="77777777" w:rsidR="006B5408" w:rsidRPr="004404B0" w:rsidRDefault="006B5408" w:rsidP="004E7F35">
      <w:pPr>
        <w:pStyle w:val="BodyText"/>
        <w:rPr>
          <w:rFonts w:ascii="Verdana" w:hAnsi="Verdana"/>
        </w:rPr>
      </w:pPr>
    </w:p>
    <w:p w14:paraId="50A496B5" w14:textId="77777777" w:rsidR="006B5408" w:rsidRPr="004404B0" w:rsidRDefault="006B5408" w:rsidP="004E7F35">
      <w:pPr>
        <w:pStyle w:val="BodyText"/>
        <w:rPr>
          <w:rFonts w:ascii="Verdana" w:hAnsi="Verdana"/>
        </w:rPr>
      </w:pPr>
    </w:p>
    <w:p w14:paraId="553688FA" w14:textId="77777777" w:rsidR="006B5408" w:rsidRPr="004404B0" w:rsidRDefault="006B5408" w:rsidP="004E7F35">
      <w:pPr>
        <w:pStyle w:val="BodyText"/>
        <w:rPr>
          <w:rFonts w:ascii="Verdana" w:hAnsi="Verdana"/>
        </w:rPr>
      </w:pPr>
    </w:p>
    <w:p w14:paraId="2831B5E4" w14:textId="77777777" w:rsidR="006B5408" w:rsidRPr="004404B0" w:rsidRDefault="006B5408" w:rsidP="004E7F35">
      <w:pPr>
        <w:pStyle w:val="BodyText"/>
        <w:rPr>
          <w:rFonts w:ascii="Verdana" w:hAnsi="Verdana"/>
        </w:rPr>
      </w:pPr>
    </w:p>
    <w:p w14:paraId="161BA1DB" w14:textId="77777777" w:rsidR="006B5408" w:rsidRPr="004404B0" w:rsidRDefault="006B5408" w:rsidP="004E7F35">
      <w:pPr>
        <w:pStyle w:val="BodyText"/>
        <w:rPr>
          <w:rFonts w:ascii="Verdana" w:hAnsi="Verdana"/>
        </w:rPr>
      </w:pPr>
    </w:p>
    <w:p w14:paraId="3D1D009C" w14:textId="77777777" w:rsidR="006B5408" w:rsidRPr="004404B0" w:rsidRDefault="006B5408" w:rsidP="004E7F35">
      <w:pPr>
        <w:pStyle w:val="BodyText"/>
        <w:rPr>
          <w:rFonts w:ascii="Verdana" w:hAnsi="Verdana"/>
        </w:rPr>
      </w:pPr>
    </w:p>
    <w:p w14:paraId="1CAD4767" w14:textId="77777777" w:rsidR="006B5408" w:rsidRPr="004404B0" w:rsidRDefault="006B5408" w:rsidP="004E7F35">
      <w:pPr>
        <w:pStyle w:val="BodyText"/>
        <w:rPr>
          <w:rFonts w:ascii="Verdana" w:hAnsi="Verdana"/>
        </w:rPr>
      </w:pPr>
    </w:p>
    <w:p w14:paraId="3E98EF05" w14:textId="77777777" w:rsidR="006B5408" w:rsidRPr="004404B0" w:rsidRDefault="006B5408" w:rsidP="004E7F35">
      <w:pPr>
        <w:pStyle w:val="BodyText"/>
        <w:rPr>
          <w:rFonts w:ascii="Verdana" w:hAnsi="Verdana"/>
        </w:rPr>
      </w:pPr>
    </w:p>
    <w:p w14:paraId="0C1659ED" w14:textId="77777777" w:rsidR="006B5408" w:rsidRPr="004404B0" w:rsidRDefault="006B5408" w:rsidP="004E7F35">
      <w:pPr>
        <w:pStyle w:val="BodyText"/>
        <w:rPr>
          <w:rFonts w:ascii="Verdana" w:hAnsi="Verdana"/>
        </w:rPr>
      </w:pPr>
    </w:p>
    <w:p w14:paraId="50849B09" w14:textId="77777777" w:rsidR="006B5408" w:rsidRPr="004404B0" w:rsidRDefault="006B5408" w:rsidP="004E7F35">
      <w:pPr>
        <w:pStyle w:val="BodyText"/>
        <w:rPr>
          <w:rFonts w:ascii="Verdana" w:hAnsi="Verdana"/>
        </w:rPr>
      </w:pPr>
    </w:p>
    <w:p w14:paraId="0A3C7C1E" w14:textId="77777777" w:rsidR="006B5408" w:rsidRPr="004404B0" w:rsidRDefault="006B5408" w:rsidP="004E7F35">
      <w:pPr>
        <w:pStyle w:val="BodyText"/>
        <w:rPr>
          <w:rFonts w:ascii="Verdana" w:hAnsi="Verdana"/>
        </w:rPr>
      </w:pPr>
    </w:p>
    <w:p w14:paraId="4D724830" w14:textId="77777777" w:rsidR="006B5408" w:rsidRPr="004404B0" w:rsidRDefault="006B5408" w:rsidP="004E7F35">
      <w:pPr>
        <w:pStyle w:val="BodyText"/>
        <w:rPr>
          <w:rFonts w:ascii="Verdana" w:hAnsi="Verdana"/>
        </w:rPr>
      </w:pPr>
    </w:p>
    <w:p w14:paraId="3448499B" w14:textId="77777777" w:rsidR="006B5408" w:rsidRPr="004404B0" w:rsidRDefault="006B5408" w:rsidP="004E7F35">
      <w:pPr>
        <w:pStyle w:val="BodyText"/>
        <w:rPr>
          <w:rFonts w:ascii="Verdana" w:hAnsi="Verdana"/>
        </w:rPr>
      </w:pPr>
    </w:p>
    <w:p w14:paraId="543C95ED" w14:textId="77777777" w:rsidR="00471AFC" w:rsidRPr="004404B0" w:rsidRDefault="00471AFC" w:rsidP="004E7F35">
      <w:pPr>
        <w:pStyle w:val="BodyText"/>
        <w:rPr>
          <w:rFonts w:ascii="Verdana" w:hAnsi="Verdana"/>
        </w:rPr>
      </w:pPr>
    </w:p>
    <w:p w14:paraId="33507E0A" w14:textId="77777777" w:rsidR="00694BD3" w:rsidRPr="004404B0" w:rsidRDefault="00E97CDC" w:rsidP="00894927">
      <w:pPr>
        <w:pStyle w:val="Heading1"/>
        <w:rPr>
          <w:rFonts w:ascii="Verdana" w:hAnsi="Verdana"/>
        </w:rPr>
      </w:pPr>
      <w:bookmarkStart w:id="451" w:name="_Toc453864580"/>
      <w:bookmarkStart w:id="452" w:name="_Toc460580560"/>
      <w:proofErr w:type="spellStart"/>
      <w:r w:rsidRPr="004404B0">
        <w:rPr>
          <w:rFonts w:ascii="Verdana" w:hAnsi="Verdana"/>
        </w:rPr>
        <w:t>Non functional</w:t>
      </w:r>
      <w:proofErr w:type="spellEnd"/>
      <w:r w:rsidRPr="004404B0">
        <w:rPr>
          <w:rFonts w:ascii="Verdana" w:hAnsi="Verdana"/>
        </w:rPr>
        <w:t xml:space="preserve"> requirements</w:t>
      </w:r>
      <w:bookmarkEnd w:id="451"/>
      <w:bookmarkEnd w:id="452"/>
    </w:p>
    <w:p w14:paraId="3200106A" w14:textId="77777777" w:rsidR="006821E7" w:rsidRPr="004404B0" w:rsidRDefault="005F0593" w:rsidP="00605237">
      <w:pPr>
        <w:pStyle w:val="Heading2"/>
        <w:rPr>
          <w:rFonts w:ascii="Verdana" w:hAnsi="Verdana"/>
        </w:rPr>
      </w:pPr>
      <w:bookmarkStart w:id="453" w:name="_Toc453795381"/>
      <w:bookmarkStart w:id="454" w:name="_Toc453864581"/>
      <w:bookmarkStart w:id="455" w:name="_Toc460580561"/>
      <w:r w:rsidRPr="004404B0">
        <w:rPr>
          <w:rFonts w:ascii="Verdana" w:hAnsi="Verdana"/>
        </w:rPr>
        <w:t>Responsive web design</w:t>
      </w:r>
      <w:bookmarkEnd w:id="453"/>
      <w:bookmarkEnd w:id="454"/>
      <w:bookmarkEnd w:id="455"/>
      <w:r w:rsidR="006821E7" w:rsidRPr="004404B0">
        <w:rPr>
          <w:rFonts w:ascii="Verdana" w:hAnsi="Verdana"/>
        </w:rPr>
        <w:t xml:space="preserve"> </w:t>
      </w:r>
    </w:p>
    <w:p w14:paraId="478270A0" w14:textId="77777777" w:rsidR="006821E7" w:rsidRPr="004404B0" w:rsidRDefault="00862F65" w:rsidP="0088493C">
      <w:pPr>
        <w:pStyle w:val="BodyText"/>
        <w:ind w:firstLine="720"/>
        <w:rPr>
          <w:rFonts w:ascii="Verdana" w:hAnsi="Verdana"/>
        </w:rPr>
      </w:pPr>
      <w:r w:rsidRPr="004404B0">
        <w:rPr>
          <w:rFonts w:ascii="Verdana" w:hAnsi="Verdana"/>
        </w:rPr>
        <w:t xml:space="preserve">Pages will be developed using HTML 5 and Bootstrap framework to support responsive web design. </w:t>
      </w:r>
      <w:r w:rsidR="00351C99" w:rsidRPr="004404B0">
        <w:rPr>
          <w:rFonts w:ascii="Verdana" w:hAnsi="Verdana"/>
        </w:rPr>
        <w:t xml:space="preserve">Pages developed in Microsite </w:t>
      </w:r>
      <w:r w:rsidR="005F0593" w:rsidRPr="004404B0">
        <w:rPr>
          <w:rFonts w:ascii="Verdana" w:hAnsi="Verdana"/>
        </w:rPr>
        <w:t>are aimed at allowing desktop webpages to be viewed in response to the size of the device one is viewing with</w:t>
      </w:r>
      <w:r w:rsidR="006B5408" w:rsidRPr="004404B0">
        <w:rPr>
          <w:rFonts w:ascii="Verdana" w:hAnsi="Verdana"/>
        </w:rPr>
        <w:t>.</w:t>
      </w:r>
      <w:r w:rsidRPr="004404B0">
        <w:rPr>
          <w:rFonts w:ascii="Verdana" w:hAnsi="Verdana"/>
        </w:rPr>
        <w:t xml:space="preserve"> </w:t>
      </w:r>
    </w:p>
    <w:p w14:paraId="722773DA" w14:textId="77777777" w:rsidR="006821E7" w:rsidRPr="004404B0" w:rsidRDefault="006821E7" w:rsidP="00605237">
      <w:pPr>
        <w:pStyle w:val="Heading2"/>
        <w:rPr>
          <w:rFonts w:ascii="Verdana" w:hAnsi="Verdana"/>
        </w:rPr>
      </w:pPr>
      <w:bookmarkStart w:id="456" w:name="_Toc453795382"/>
      <w:bookmarkStart w:id="457" w:name="_Toc453864582"/>
      <w:bookmarkStart w:id="458" w:name="_Toc460580562"/>
      <w:r w:rsidRPr="004404B0">
        <w:rPr>
          <w:rFonts w:ascii="Verdana" w:hAnsi="Verdana"/>
        </w:rPr>
        <w:t>Adaptability</w:t>
      </w:r>
      <w:bookmarkEnd w:id="456"/>
      <w:bookmarkEnd w:id="457"/>
      <w:bookmarkEnd w:id="458"/>
    </w:p>
    <w:p w14:paraId="6E946834" w14:textId="77777777" w:rsidR="006821E7" w:rsidRPr="004404B0" w:rsidRDefault="006821E7" w:rsidP="007D6D18">
      <w:pPr>
        <w:pStyle w:val="BodyText"/>
        <w:numPr>
          <w:ilvl w:val="0"/>
          <w:numId w:val="14"/>
        </w:numPr>
        <w:rPr>
          <w:rFonts w:ascii="Verdana" w:hAnsi="Verdana"/>
        </w:rPr>
      </w:pPr>
      <w:r w:rsidRPr="004404B0">
        <w:rPr>
          <w:rFonts w:ascii="Verdana" w:hAnsi="Verdana"/>
        </w:rPr>
        <w:t xml:space="preserve">Integration layer (Java layer) integrates with Kenexa API through request/response xml messages.  Based on front end form parameters, request xml is formed in Integration layer. The xml structure is defined by Kenexa.   </w:t>
      </w:r>
    </w:p>
    <w:p w14:paraId="4E6E9664" w14:textId="77777777" w:rsidR="006821E7" w:rsidRPr="004404B0" w:rsidRDefault="006821E7" w:rsidP="007D6D18">
      <w:pPr>
        <w:pStyle w:val="BodyText"/>
        <w:numPr>
          <w:ilvl w:val="0"/>
          <w:numId w:val="14"/>
        </w:numPr>
        <w:rPr>
          <w:rFonts w:ascii="Verdana" w:hAnsi="Verdana"/>
        </w:rPr>
      </w:pPr>
      <w:r w:rsidRPr="004404B0">
        <w:rPr>
          <w:rFonts w:ascii="Verdana" w:hAnsi="Verdana"/>
        </w:rPr>
        <w:t xml:space="preserve">The interfaces will be designed in a more abstract / generic way that will allow for easy extension to other ATS. </w:t>
      </w:r>
      <w:proofErr w:type="gramStart"/>
      <w:r w:rsidRPr="004404B0">
        <w:rPr>
          <w:rFonts w:ascii="Verdana" w:hAnsi="Verdana"/>
        </w:rPr>
        <w:t>i.e</w:t>
      </w:r>
      <w:proofErr w:type="gramEnd"/>
      <w:r w:rsidRPr="004404B0">
        <w:rPr>
          <w:rFonts w:ascii="Verdana" w:hAnsi="Verdana"/>
        </w:rPr>
        <w:t>. Integration tier is  </w:t>
      </w:r>
      <w:r w:rsidR="00CD52A5" w:rsidRPr="004404B0">
        <w:rPr>
          <w:rFonts w:ascii="Verdana" w:hAnsi="Verdana"/>
        </w:rPr>
        <w:t>kept loosely</w:t>
      </w:r>
      <w:r w:rsidRPr="004404B0">
        <w:rPr>
          <w:rFonts w:ascii="Verdana" w:hAnsi="Verdana"/>
        </w:rPr>
        <w:t xml:space="preserve"> coupled with Kenexa which will give flexibility for adding any another ATS in the future.</w:t>
      </w:r>
    </w:p>
    <w:p w14:paraId="038C4BC7" w14:textId="77777777" w:rsidR="006821E7" w:rsidRPr="004404B0" w:rsidRDefault="006821E7" w:rsidP="007D6D18">
      <w:pPr>
        <w:pStyle w:val="BodyText"/>
        <w:numPr>
          <w:ilvl w:val="0"/>
          <w:numId w:val="14"/>
        </w:numPr>
        <w:rPr>
          <w:rFonts w:ascii="Verdana" w:hAnsi="Verdana"/>
        </w:rPr>
      </w:pPr>
      <w:r w:rsidRPr="004404B0">
        <w:rPr>
          <w:rFonts w:ascii="Verdana" w:hAnsi="Verdana"/>
          <w:b/>
          <w:lang w:val="en-US"/>
        </w:rPr>
        <w:t>Switching to different ATS</w:t>
      </w:r>
      <w:r w:rsidRPr="004404B0">
        <w:rPr>
          <w:rFonts w:ascii="Verdana" w:hAnsi="Verdana"/>
          <w:lang w:val="en-US"/>
        </w:rPr>
        <w:t xml:space="preserve"> </w:t>
      </w:r>
      <w:r w:rsidR="002B2B5C" w:rsidRPr="004404B0">
        <w:rPr>
          <w:rFonts w:ascii="Verdana" w:hAnsi="Verdana"/>
          <w:lang w:val="en-US"/>
        </w:rPr>
        <w:t>- Code</w:t>
      </w:r>
      <w:r w:rsidR="00427599" w:rsidRPr="004404B0">
        <w:rPr>
          <w:rFonts w:ascii="Verdana" w:hAnsi="Verdana"/>
          <w:lang w:val="en-US"/>
        </w:rPr>
        <w:t xml:space="preserve"> changes required in Integration layer in order to form the request message as per New ATS tool standards. </w:t>
      </w:r>
      <w:r w:rsidR="007D1E0C">
        <w:t xml:space="preserve">Code has to be written for downloading jobs from new ATS and integrated into JST Application. </w:t>
      </w:r>
      <w:r w:rsidR="00427599" w:rsidRPr="004404B0">
        <w:rPr>
          <w:rFonts w:ascii="Verdana" w:hAnsi="Verdana"/>
          <w:lang w:val="en-US"/>
        </w:rPr>
        <w:t xml:space="preserve">The amount of rework depends on new ATS’s request/response format i.e. XML or JSON or any other structure. </w:t>
      </w:r>
    </w:p>
    <w:p w14:paraId="3843D5C7" w14:textId="77777777" w:rsidR="00573F4B" w:rsidRPr="004404B0" w:rsidRDefault="00573F4B" w:rsidP="00605237">
      <w:pPr>
        <w:pStyle w:val="Heading2"/>
        <w:rPr>
          <w:rFonts w:ascii="Verdana" w:hAnsi="Verdana"/>
        </w:rPr>
      </w:pPr>
      <w:bookmarkStart w:id="459" w:name="_Toc453795383"/>
      <w:bookmarkStart w:id="460" w:name="_Toc453864583"/>
      <w:bookmarkStart w:id="461" w:name="_Toc460580563"/>
      <w:r w:rsidRPr="004404B0">
        <w:rPr>
          <w:rFonts w:ascii="Verdana" w:hAnsi="Verdana"/>
        </w:rPr>
        <w:t>Maintainability</w:t>
      </w:r>
      <w:bookmarkEnd w:id="459"/>
      <w:bookmarkEnd w:id="460"/>
      <w:bookmarkEnd w:id="461"/>
    </w:p>
    <w:p w14:paraId="1D6D0DE2" w14:textId="77777777" w:rsidR="000F4ED0" w:rsidRDefault="00F3430A" w:rsidP="00573F4B">
      <w:pPr>
        <w:pStyle w:val="BodyText"/>
        <w:rPr>
          <w:rFonts w:ascii="Verdana" w:hAnsi="Verdana"/>
          <w:lang w:val="en-US"/>
        </w:rPr>
      </w:pPr>
      <w:r w:rsidRPr="004404B0">
        <w:rPr>
          <w:rFonts w:ascii="Verdana" w:hAnsi="Verdana"/>
          <w:lang w:val="en-US"/>
        </w:rPr>
        <w:t xml:space="preserve">Since all the platforms use a </w:t>
      </w:r>
      <w:r w:rsidR="009D53DD" w:rsidRPr="004404B0">
        <w:rPr>
          <w:rFonts w:ascii="Verdana" w:hAnsi="Verdana"/>
          <w:lang w:val="en-US"/>
        </w:rPr>
        <w:t>Global solution</w:t>
      </w:r>
      <w:r w:rsidRPr="004404B0">
        <w:rPr>
          <w:rFonts w:ascii="Verdana" w:hAnsi="Verdana"/>
          <w:lang w:val="en-US"/>
        </w:rPr>
        <w:t xml:space="preserve"> it will be </w:t>
      </w:r>
      <w:r w:rsidR="007D1E0C" w:rsidRPr="004404B0">
        <w:rPr>
          <w:rFonts w:ascii="Verdana" w:hAnsi="Verdana"/>
          <w:lang w:val="en-US"/>
        </w:rPr>
        <w:t>easy to</w:t>
      </w:r>
      <w:r w:rsidRPr="004404B0">
        <w:rPr>
          <w:rFonts w:ascii="Verdana" w:hAnsi="Verdana"/>
          <w:lang w:val="en-US"/>
        </w:rPr>
        <w:t xml:space="preserve"> maintain. </w:t>
      </w:r>
      <w:proofErr w:type="gramStart"/>
      <w:r w:rsidR="009D53DD" w:rsidRPr="004404B0">
        <w:rPr>
          <w:rFonts w:ascii="Verdana" w:hAnsi="Verdana"/>
          <w:lang w:val="en-US"/>
        </w:rPr>
        <w:t>i.e</w:t>
      </w:r>
      <w:proofErr w:type="gramEnd"/>
      <w:r w:rsidR="009D53DD" w:rsidRPr="004404B0">
        <w:rPr>
          <w:rFonts w:ascii="Verdana" w:hAnsi="Verdana"/>
          <w:lang w:val="en-US"/>
        </w:rPr>
        <w:t>. Changes implemented in Global solution will reflect in all platforms</w:t>
      </w:r>
      <w:r w:rsidR="000F4ED0">
        <w:rPr>
          <w:rFonts w:ascii="Verdana" w:hAnsi="Verdana"/>
          <w:lang w:val="en-US"/>
        </w:rPr>
        <w:t xml:space="preserve"> and a API call is sending over newest changes that has been made in locations or other fields.</w:t>
      </w:r>
    </w:p>
    <w:p w14:paraId="7BBA61BA" w14:textId="77777777" w:rsidR="00DF3B0B" w:rsidRDefault="00DF3B0B" w:rsidP="00DF3B0B">
      <w:pPr>
        <w:pStyle w:val="BodyText"/>
        <w:rPr>
          <w:rFonts w:ascii="Verdana" w:hAnsi="Verdana"/>
          <w:lang w:val="en-US"/>
        </w:rPr>
      </w:pPr>
      <w:r>
        <w:rPr>
          <w:rFonts w:ascii="Verdana" w:hAnsi="Verdana"/>
          <w:lang w:val="en-US"/>
        </w:rPr>
        <w:t xml:space="preserve">The values for fields (country, Location, Work Area, Job Type, Language) are not coming from </w:t>
      </w:r>
      <w:proofErr w:type="spellStart"/>
      <w:r>
        <w:rPr>
          <w:rFonts w:ascii="Verdana" w:hAnsi="Verdana"/>
          <w:lang w:val="en-US"/>
        </w:rPr>
        <w:t>Brassring</w:t>
      </w:r>
      <w:proofErr w:type="spellEnd"/>
      <w:r>
        <w:rPr>
          <w:rFonts w:ascii="Verdana" w:hAnsi="Verdana"/>
          <w:lang w:val="en-US"/>
        </w:rPr>
        <w:t xml:space="preserve"> API so the values has to be inserted/updated using master files from </w:t>
      </w:r>
      <w:proofErr w:type="spellStart"/>
      <w:r>
        <w:rPr>
          <w:rFonts w:ascii="Verdana" w:hAnsi="Verdana"/>
          <w:lang w:val="en-US"/>
        </w:rPr>
        <w:t>Brassring</w:t>
      </w:r>
      <w:proofErr w:type="spellEnd"/>
      <w:r>
        <w:rPr>
          <w:rFonts w:ascii="Verdana" w:hAnsi="Verdana"/>
          <w:lang w:val="en-US"/>
        </w:rPr>
        <w:t xml:space="preserve"> Admin. Master files are present in </w:t>
      </w:r>
      <w:hyperlink r:id="rId20" w:history="1">
        <w:r w:rsidRPr="004404B0">
          <w:rPr>
            <w:rStyle w:val="Hyperlink"/>
            <w:rFonts w:ascii="Verdana" w:hAnsi="Verdana"/>
          </w:rPr>
          <w:t>https://service.projectplace.com/pp/pp.cgi/0/1240910216</w:t>
        </w:r>
      </w:hyperlink>
      <w:r>
        <w:rPr>
          <w:rFonts w:ascii="Verdana" w:hAnsi="Verdana"/>
        </w:rPr>
        <w:t xml:space="preserve"> for reference.</w:t>
      </w:r>
    </w:p>
    <w:p w14:paraId="3844197A" w14:textId="77777777" w:rsidR="0085616E" w:rsidRDefault="00DF3B0B">
      <w:pPr>
        <w:pStyle w:val="BodyText"/>
        <w:ind w:left="0"/>
        <w:rPr>
          <w:rFonts w:ascii="Verdana" w:hAnsi="Verdana"/>
        </w:rPr>
      </w:pPr>
      <w:r>
        <w:rPr>
          <w:rFonts w:ascii="Verdana" w:hAnsi="Verdana"/>
          <w:lang w:val="en-US"/>
        </w:rPr>
        <w:t>When a new language comes into……</w:t>
      </w:r>
    </w:p>
    <w:p w14:paraId="27922F5E" w14:textId="77777777" w:rsidR="00DF3B0B" w:rsidRDefault="00DF3B0B" w:rsidP="00DF3B0B">
      <w:pPr>
        <w:pStyle w:val="BodyText"/>
        <w:numPr>
          <w:ilvl w:val="0"/>
          <w:numId w:val="53"/>
        </w:numPr>
        <w:rPr>
          <w:rFonts w:ascii="Verdana" w:hAnsi="Verdana"/>
          <w:lang w:val="en-US"/>
        </w:rPr>
      </w:pPr>
      <w:r>
        <w:rPr>
          <w:rFonts w:ascii="Verdana" w:hAnsi="Verdana"/>
          <w:lang w:val="en-US"/>
        </w:rPr>
        <w:t xml:space="preserve">language specific property file has to be created and placed in JST Application Server location </w:t>
      </w:r>
    </w:p>
    <w:p w14:paraId="2E2FFF05" w14:textId="77777777" w:rsidR="00DF3B0B" w:rsidRDefault="00DF3B0B" w:rsidP="00DF3B0B">
      <w:pPr>
        <w:pStyle w:val="BodyText"/>
        <w:numPr>
          <w:ilvl w:val="0"/>
          <w:numId w:val="53"/>
        </w:numPr>
        <w:rPr>
          <w:rFonts w:ascii="Verdana" w:hAnsi="Verdana"/>
          <w:lang w:val="en-US"/>
        </w:rPr>
      </w:pPr>
      <w:r w:rsidRPr="00C9740C">
        <w:rPr>
          <w:rFonts w:ascii="Verdana" w:hAnsi="Verdana"/>
          <w:lang w:val="en-US"/>
        </w:rPr>
        <w:t xml:space="preserve">BR_CONFIG_V1.xlsx file has to be updated </w:t>
      </w:r>
      <w:r>
        <w:rPr>
          <w:rFonts w:ascii="Verdana" w:hAnsi="Verdana"/>
          <w:lang w:val="en-US"/>
        </w:rPr>
        <w:t>with site id for new locale and uploaded to S3 folder for synchronization</w:t>
      </w:r>
    </w:p>
    <w:p w14:paraId="02571C71" w14:textId="77777777" w:rsidR="00793E74" w:rsidRPr="004404B0" w:rsidRDefault="00793E74" w:rsidP="00605237">
      <w:pPr>
        <w:pStyle w:val="Heading2"/>
        <w:rPr>
          <w:rFonts w:ascii="Verdana" w:hAnsi="Verdana"/>
        </w:rPr>
      </w:pPr>
      <w:bookmarkStart w:id="462" w:name="_Toc453795384"/>
      <w:bookmarkStart w:id="463" w:name="_Toc453864584"/>
      <w:bookmarkStart w:id="464" w:name="_Toc460580564"/>
      <w:r w:rsidRPr="004404B0">
        <w:rPr>
          <w:rFonts w:ascii="Verdana" w:hAnsi="Verdana"/>
        </w:rPr>
        <w:t>Scalability</w:t>
      </w:r>
      <w:bookmarkEnd w:id="462"/>
      <w:bookmarkEnd w:id="463"/>
      <w:bookmarkEnd w:id="464"/>
    </w:p>
    <w:p w14:paraId="62EAC250" w14:textId="77777777" w:rsidR="008670EA" w:rsidRPr="004404B0" w:rsidRDefault="00FE019E" w:rsidP="008670EA">
      <w:pPr>
        <w:pStyle w:val="BodyText"/>
        <w:rPr>
          <w:rFonts w:ascii="Verdana" w:hAnsi="Verdana"/>
        </w:rPr>
      </w:pPr>
      <w:r w:rsidRPr="004404B0">
        <w:rPr>
          <w:rFonts w:ascii="Verdana" w:hAnsi="Verdana"/>
        </w:rPr>
        <w:t xml:space="preserve">Capacity of the servers will be increased based on the </w:t>
      </w:r>
      <w:r w:rsidR="003175EC" w:rsidRPr="004404B0">
        <w:rPr>
          <w:rFonts w:ascii="Verdana" w:hAnsi="Verdana"/>
        </w:rPr>
        <w:t>load to production systems</w:t>
      </w:r>
      <w:r w:rsidRPr="004404B0">
        <w:rPr>
          <w:rFonts w:ascii="Verdana" w:hAnsi="Verdana"/>
        </w:rPr>
        <w:t>. Architecture will support hosting the application in clusters</w:t>
      </w:r>
    </w:p>
    <w:p w14:paraId="632D57CC" w14:textId="77777777" w:rsidR="00793E74" w:rsidRPr="004404B0" w:rsidRDefault="00573F4B" w:rsidP="00605237">
      <w:pPr>
        <w:pStyle w:val="Heading2"/>
        <w:rPr>
          <w:rFonts w:ascii="Verdana" w:hAnsi="Verdana"/>
        </w:rPr>
      </w:pPr>
      <w:bookmarkStart w:id="465" w:name="_Toc453795385"/>
      <w:bookmarkStart w:id="466" w:name="_Toc453864585"/>
      <w:bookmarkStart w:id="467" w:name="_Toc460580565"/>
      <w:r w:rsidRPr="004404B0">
        <w:rPr>
          <w:rFonts w:ascii="Verdana" w:hAnsi="Verdana"/>
        </w:rPr>
        <w:t>Accessibility</w:t>
      </w:r>
      <w:bookmarkEnd w:id="465"/>
      <w:bookmarkEnd w:id="466"/>
      <w:bookmarkEnd w:id="467"/>
    </w:p>
    <w:p w14:paraId="5D8E0AB1" w14:textId="77777777" w:rsidR="001C33E2" w:rsidRPr="004404B0" w:rsidRDefault="001C33E2" w:rsidP="001C33E2">
      <w:pPr>
        <w:pStyle w:val="BodyText"/>
        <w:rPr>
          <w:rFonts w:ascii="Verdana" w:hAnsi="Verdana"/>
          <w:lang w:val="en-US"/>
        </w:rPr>
      </w:pPr>
      <w:r w:rsidRPr="004404B0">
        <w:rPr>
          <w:rFonts w:ascii="Verdana" w:hAnsi="Verdana"/>
          <w:lang w:val="en-US"/>
        </w:rPr>
        <w:t xml:space="preserve">Web Content Accessibility Guidelines (WCAG 2.0) is a stable, referenceable technical standard. It has 12 guidelines that are organized under 4 principles: perceivable, operable, understandable, and robust. </w:t>
      </w:r>
    </w:p>
    <w:p w14:paraId="2D3D237C" w14:textId="77777777" w:rsidR="00573F4B" w:rsidRPr="004404B0" w:rsidRDefault="001C33E2" w:rsidP="001C33E2">
      <w:pPr>
        <w:pStyle w:val="BodyText"/>
        <w:rPr>
          <w:rFonts w:ascii="Verdana" w:hAnsi="Verdana"/>
        </w:rPr>
      </w:pPr>
      <w:r w:rsidRPr="004404B0">
        <w:rPr>
          <w:rFonts w:ascii="Verdana" w:hAnsi="Verdana"/>
          <w:lang w:val="en-US"/>
        </w:rPr>
        <w:t xml:space="preserve">For each guideline, there are testable success criteria, which are at three levels: A, AA, and AAA. JST solution accessibility will be </w:t>
      </w:r>
      <w:r w:rsidR="00CF3483" w:rsidRPr="000F4ED0">
        <w:rPr>
          <w:rFonts w:ascii="Verdana" w:hAnsi="Verdana"/>
          <w:b/>
          <w:lang w:val="en-US"/>
        </w:rPr>
        <w:t>‘AA’</w:t>
      </w:r>
      <w:r w:rsidRPr="004404B0">
        <w:rPr>
          <w:rFonts w:ascii="Verdana" w:hAnsi="Verdana"/>
          <w:b/>
          <w:lang w:val="en-US"/>
        </w:rPr>
        <w:t xml:space="preserve"> </w:t>
      </w:r>
      <w:r w:rsidR="00CF3483" w:rsidRPr="000F4ED0">
        <w:rPr>
          <w:rFonts w:ascii="Verdana" w:hAnsi="Verdana"/>
          <w:lang w:val="en-US"/>
        </w:rPr>
        <w:t>compliant</w:t>
      </w:r>
      <w:r w:rsidRPr="004404B0">
        <w:rPr>
          <w:rFonts w:ascii="Verdana" w:hAnsi="Verdana"/>
          <w:lang w:val="en-US"/>
        </w:rPr>
        <w:t>.</w:t>
      </w:r>
    </w:p>
    <w:p w14:paraId="1D871734" w14:textId="77777777" w:rsidR="00694BD3" w:rsidRPr="004404B0" w:rsidRDefault="00E97CDC" w:rsidP="00605237">
      <w:pPr>
        <w:pStyle w:val="Heading2"/>
        <w:rPr>
          <w:rFonts w:ascii="Verdana" w:hAnsi="Verdana"/>
        </w:rPr>
      </w:pPr>
      <w:bookmarkStart w:id="468" w:name="_Toc453795386"/>
      <w:bookmarkStart w:id="469" w:name="_Toc453864586"/>
      <w:bookmarkStart w:id="470" w:name="_Toc460580566"/>
      <w:r w:rsidRPr="004404B0">
        <w:rPr>
          <w:rFonts w:ascii="Verdana" w:hAnsi="Verdana"/>
        </w:rPr>
        <w:t>Performance Considerations</w:t>
      </w:r>
      <w:bookmarkEnd w:id="468"/>
      <w:bookmarkEnd w:id="469"/>
      <w:bookmarkEnd w:id="470"/>
    </w:p>
    <w:p w14:paraId="6291E07C" w14:textId="77777777" w:rsidR="00932C88" w:rsidRPr="004404B0" w:rsidRDefault="00A2301F" w:rsidP="006821E7">
      <w:pPr>
        <w:pStyle w:val="BodyText"/>
        <w:rPr>
          <w:rFonts w:ascii="Verdana" w:hAnsi="Verdana"/>
        </w:rPr>
      </w:pPr>
      <w:r w:rsidRPr="004404B0">
        <w:rPr>
          <w:rFonts w:ascii="Verdana" w:hAnsi="Verdana"/>
        </w:rPr>
        <w:t xml:space="preserve">Job information will be fetched from </w:t>
      </w:r>
      <w:proofErr w:type="spellStart"/>
      <w:r w:rsidRPr="004404B0">
        <w:rPr>
          <w:rFonts w:ascii="Verdana" w:hAnsi="Verdana"/>
        </w:rPr>
        <w:t>Brassring</w:t>
      </w:r>
      <w:proofErr w:type="spellEnd"/>
      <w:r w:rsidRPr="004404B0">
        <w:rPr>
          <w:rFonts w:ascii="Verdana" w:hAnsi="Verdana"/>
        </w:rPr>
        <w:t xml:space="preserve"> and stored in JST Database. This will be done using batch process separate from JST Web application. JST Web application will not invoke </w:t>
      </w:r>
      <w:proofErr w:type="spellStart"/>
      <w:r w:rsidR="000F4ED0">
        <w:rPr>
          <w:rFonts w:ascii="Verdana" w:hAnsi="Verdana"/>
        </w:rPr>
        <w:t>B</w:t>
      </w:r>
      <w:r w:rsidRPr="004404B0">
        <w:rPr>
          <w:rFonts w:ascii="Verdana" w:hAnsi="Verdana"/>
        </w:rPr>
        <w:t>rassring</w:t>
      </w:r>
      <w:proofErr w:type="spellEnd"/>
      <w:r w:rsidRPr="004404B0">
        <w:rPr>
          <w:rFonts w:ascii="Verdana" w:hAnsi="Verdana"/>
        </w:rPr>
        <w:t xml:space="preserve"> for fetching the data. This will improve the performance of JST application. JST database will act caching layer for job information. </w:t>
      </w:r>
    </w:p>
    <w:p w14:paraId="115DD08A" w14:textId="77777777" w:rsidR="00694BD3" w:rsidRPr="004404B0" w:rsidRDefault="00E97CDC" w:rsidP="00605237">
      <w:pPr>
        <w:pStyle w:val="Heading2"/>
        <w:rPr>
          <w:rFonts w:ascii="Verdana" w:hAnsi="Verdana"/>
        </w:rPr>
      </w:pPr>
      <w:bookmarkStart w:id="471" w:name="_Toc453795387"/>
      <w:bookmarkStart w:id="472" w:name="_Toc453864587"/>
      <w:bookmarkStart w:id="473" w:name="_Toc460580567"/>
      <w:r w:rsidRPr="004404B0">
        <w:rPr>
          <w:rFonts w:ascii="Verdana" w:hAnsi="Verdana"/>
        </w:rPr>
        <w:t>Browser Support</w:t>
      </w:r>
      <w:bookmarkEnd w:id="471"/>
      <w:bookmarkEnd w:id="472"/>
      <w:bookmarkEnd w:id="473"/>
    </w:p>
    <w:p w14:paraId="5715E94A" w14:textId="77777777" w:rsidR="00FF519F" w:rsidRPr="004404B0" w:rsidRDefault="00FF519F" w:rsidP="007D6D18">
      <w:pPr>
        <w:pStyle w:val="ListParagraph"/>
        <w:numPr>
          <w:ilvl w:val="0"/>
          <w:numId w:val="17"/>
        </w:numPr>
        <w:rPr>
          <w:rFonts w:ascii="Verdana" w:eastAsia="Times New Roman" w:hAnsi="Verdana"/>
          <w:sz w:val="20"/>
          <w:szCs w:val="20"/>
          <w:lang w:eastAsia="en-US"/>
        </w:rPr>
      </w:pPr>
      <w:bookmarkStart w:id="474" w:name="_Toc389217090"/>
      <w:bookmarkStart w:id="475" w:name="_Toc390152827"/>
      <w:bookmarkStart w:id="476" w:name="_Toc453795388"/>
      <w:bookmarkStart w:id="477" w:name="_Toc453864588"/>
      <w:r w:rsidRPr="004404B0">
        <w:rPr>
          <w:rFonts w:ascii="Verdana" w:eastAsia="Times New Roman" w:hAnsi="Verdana"/>
          <w:sz w:val="20"/>
          <w:szCs w:val="20"/>
          <w:lang w:eastAsia="en-US"/>
        </w:rPr>
        <w:t>Global browsers with fast update pace. - Firefox 47.0 &amp; 46.0 , Chrome 51.0.2704 &amp; 50.0.2661</w:t>
      </w:r>
    </w:p>
    <w:p w14:paraId="7EA3ADB2" w14:textId="77777777" w:rsidR="00FF519F" w:rsidRPr="004404B0" w:rsidRDefault="00FF519F" w:rsidP="007D6D18">
      <w:pPr>
        <w:pStyle w:val="ListParagraph"/>
        <w:numPr>
          <w:ilvl w:val="0"/>
          <w:numId w:val="17"/>
        </w:numPr>
        <w:rPr>
          <w:rFonts w:ascii="Verdana" w:eastAsia="Times New Roman" w:hAnsi="Verdana"/>
          <w:sz w:val="20"/>
          <w:szCs w:val="20"/>
          <w:lang w:eastAsia="en-US"/>
        </w:rPr>
      </w:pPr>
      <w:r w:rsidRPr="004404B0">
        <w:rPr>
          <w:rFonts w:ascii="Verdana" w:eastAsia="Times New Roman" w:hAnsi="Verdana"/>
          <w:sz w:val="20"/>
          <w:szCs w:val="20"/>
          <w:lang w:eastAsia="en-US"/>
        </w:rPr>
        <w:t>Global browsers with slow update pace. - Safari 5, 4 &amp; 3, IE 11, 10 &amp; 9 and Edge 25, 23 &amp; 21.</w:t>
      </w:r>
    </w:p>
    <w:p w14:paraId="684B827E" w14:textId="77777777" w:rsidR="00FF519F" w:rsidRPr="004404B0" w:rsidRDefault="00FF519F" w:rsidP="007D6D18">
      <w:pPr>
        <w:pStyle w:val="ListParagraph"/>
        <w:numPr>
          <w:ilvl w:val="0"/>
          <w:numId w:val="17"/>
        </w:numPr>
        <w:rPr>
          <w:rFonts w:ascii="Verdana" w:eastAsia="Times New Roman" w:hAnsi="Verdana"/>
          <w:sz w:val="20"/>
          <w:szCs w:val="20"/>
          <w:lang w:eastAsia="en-US"/>
        </w:rPr>
      </w:pPr>
      <w:r w:rsidRPr="004404B0">
        <w:rPr>
          <w:rFonts w:ascii="Verdana" w:eastAsia="Times New Roman" w:hAnsi="Verdana"/>
          <w:sz w:val="20"/>
          <w:szCs w:val="20"/>
          <w:lang w:eastAsia="en-US"/>
        </w:rPr>
        <w:t xml:space="preserve">Local/regional browsers those are very common in a specific market - </w:t>
      </w:r>
      <w:proofErr w:type="spellStart"/>
      <w:r w:rsidRPr="004404B0">
        <w:rPr>
          <w:rFonts w:ascii="Verdana" w:eastAsia="Times New Roman" w:hAnsi="Verdana"/>
          <w:sz w:val="20"/>
          <w:szCs w:val="20"/>
          <w:lang w:eastAsia="en-US"/>
        </w:rPr>
        <w:t>Yandex</w:t>
      </w:r>
      <w:proofErr w:type="spellEnd"/>
      <w:r w:rsidRPr="004404B0">
        <w:rPr>
          <w:rFonts w:ascii="Verdana" w:eastAsia="Times New Roman" w:hAnsi="Verdana"/>
          <w:sz w:val="20"/>
          <w:szCs w:val="20"/>
          <w:lang w:eastAsia="en-US"/>
        </w:rPr>
        <w:t xml:space="preserve"> 16 &amp; 15. (Russia)</w:t>
      </w:r>
    </w:p>
    <w:p w14:paraId="33DA0D4A" w14:textId="77777777" w:rsidR="008670EA" w:rsidRPr="004404B0" w:rsidRDefault="008670EA" w:rsidP="00605237">
      <w:pPr>
        <w:pStyle w:val="Heading2"/>
        <w:rPr>
          <w:rFonts w:ascii="Verdana" w:hAnsi="Verdana"/>
        </w:rPr>
      </w:pPr>
      <w:bookmarkStart w:id="478" w:name="_Toc460580568"/>
      <w:r w:rsidRPr="004404B0">
        <w:rPr>
          <w:rFonts w:ascii="Verdana" w:hAnsi="Verdana"/>
        </w:rPr>
        <w:t>Security Considerations</w:t>
      </w:r>
      <w:bookmarkEnd w:id="474"/>
      <w:bookmarkEnd w:id="475"/>
      <w:bookmarkEnd w:id="476"/>
      <w:bookmarkEnd w:id="477"/>
      <w:bookmarkEnd w:id="478"/>
    </w:p>
    <w:p w14:paraId="4F3CB0D7" w14:textId="77777777" w:rsidR="008670EA" w:rsidRPr="004404B0" w:rsidRDefault="008670EA" w:rsidP="008670EA">
      <w:pPr>
        <w:pStyle w:val="BodyText"/>
        <w:rPr>
          <w:rFonts w:ascii="Verdana" w:hAnsi="Verdana"/>
        </w:rPr>
      </w:pPr>
      <w:r w:rsidRPr="004404B0">
        <w:rPr>
          <w:rFonts w:ascii="Verdana" w:hAnsi="Verdana"/>
          <w:lang w:val="en-US"/>
        </w:rPr>
        <w:t xml:space="preserve">SSL enabled and within ikea.com domain. Solution will be tested for standard </w:t>
      </w:r>
      <w:r w:rsidR="000F4ED0">
        <w:rPr>
          <w:rFonts w:ascii="Verdana" w:hAnsi="Verdana"/>
          <w:lang w:val="en-US"/>
        </w:rPr>
        <w:t>I</w:t>
      </w:r>
      <w:r w:rsidRPr="004404B0">
        <w:rPr>
          <w:rFonts w:ascii="Verdana" w:hAnsi="Verdana"/>
          <w:lang w:val="en-US"/>
        </w:rPr>
        <w:t xml:space="preserve">kea </w:t>
      </w:r>
      <w:r w:rsidR="00F3430A" w:rsidRPr="004404B0">
        <w:rPr>
          <w:rFonts w:ascii="Verdana" w:hAnsi="Verdana"/>
          <w:lang w:val="en-US"/>
        </w:rPr>
        <w:t xml:space="preserve">security </w:t>
      </w:r>
      <w:r w:rsidR="00E546DE" w:rsidRPr="004404B0">
        <w:rPr>
          <w:rFonts w:ascii="Verdana" w:hAnsi="Verdana"/>
          <w:lang w:val="en-US"/>
        </w:rPr>
        <w:t>tests such as SQL i</w:t>
      </w:r>
      <w:r w:rsidR="00A504C1" w:rsidRPr="004404B0">
        <w:rPr>
          <w:rFonts w:ascii="Verdana" w:hAnsi="Verdana"/>
          <w:lang w:val="en-US"/>
        </w:rPr>
        <w:t>njection</w:t>
      </w:r>
      <w:r w:rsidR="00A415F4" w:rsidRPr="004404B0">
        <w:rPr>
          <w:rFonts w:ascii="Verdana" w:hAnsi="Verdana"/>
          <w:lang w:val="en-US"/>
        </w:rPr>
        <w:t>, Cross-site scripting &amp; hacking.</w:t>
      </w:r>
    </w:p>
    <w:p w14:paraId="66590397" w14:textId="77777777" w:rsidR="008670EA" w:rsidRPr="004404B0" w:rsidRDefault="008670EA" w:rsidP="00605237">
      <w:pPr>
        <w:pStyle w:val="Heading2"/>
        <w:rPr>
          <w:rFonts w:ascii="Verdana" w:hAnsi="Verdana"/>
        </w:rPr>
      </w:pPr>
      <w:bookmarkStart w:id="479" w:name="_Toc453795390"/>
      <w:bookmarkStart w:id="480" w:name="_Toc453864590"/>
      <w:bookmarkStart w:id="481" w:name="_Toc254884211"/>
      <w:bookmarkStart w:id="482" w:name="_Toc347155057"/>
      <w:bookmarkStart w:id="483" w:name="_Toc460580569"/>
      <w:r w:rsidRPr="004404B0">
        <w:rPr>
          <w:rFonts w:ascii="Verdana" w:hAnsi="Verdana"/>
        </w:rPr>
        <w:t>SEO</w:t>
      </w:r>
      <w:bookmarkEnd w:id="479"/>
      <w:bookmarkEnd w:id="480"/>
      <w:bookmarkEnd w:id="483"/>
    </w:p>
    <w:p w14:paraId="7FEBAFBD" w14:textId="77777777" w:rsidR="008B0480" w:rsidRPr="004404B0" w:rsidRDefault="008B0480" w:rsidP="008B0480">
      <w:pPr>
        <w:pStyle w:val="BodyText"/>
        <w:rPr>
          <w:rFonts w:ascii="Verdana" w:hAnsi="Verdana"/>
        </w:rPr>
      </w:pPr>
      <w:r w:rsidRPr="004404B0">
        <w:rPr>
          <w:rFonts w:ascii="Verdana" w:hAnsi="Verdana"/>
          <w:lang w:val="en-US"/>
        </w:rPr>
        <w:t xml:space="preserve">Solution follows the SEO guidelines such as </w:t>
      </w:r>
      <w:r w:rsidRPr="004404B0">
        <w:rPr>
          <w:rFonts w:ascii="Verdana" w:hAnsi="Verdana"/>
        </w:rPr>
        <w:t>Editable page title, metadata, URL, headings and page content should be part of new solution</w:t>
      </w:r>
      <w:r w:rsidRPr="004404B0">
        <w:rPr>
          <w:rFonts w:ascii="Verdana" w:hAnsi="Verdana"/>
          <w:lang w:val="en-US"/>
        </w:rPr>
        <w:t xml:space="preserve">. </w:t>
      </w:r>
      <w:r w:rsidR="00310446" w:rsidRPr="004404B0">
        <w:rPr>
          <w:rFonts w:ascii="Verdana" w:hAnsi="Verdana"/>
          <w:lang w:val="en-US"/>
        </w:rPr>
        <w:t>Ike</w:t>
      </w:r>
      <w:r w:rsidR="006C6D86" w:rsidRPr="004404B0">
        <w:rPr>
          <w:rFonts w:ascii="Verdana" w:hAnsi="Verdana"/>
          <w:lang w:val="en-US"/>
        </w:rPr>
        <w:t>a DNS naming standards will be followed.</w:t>
      </w:r>
      <w:r w:rsidR="002468AB" w:rsidRPr="004404B0">
        <w:rPr>
          <w:rFonts w:ascii="Verdana" w:hAnsi="Verdana"/>
          <w:lang w:val="en-US"/>
        </w:rPr>
        <w:t xml:space="preserve"> </w:t>
      </w:r>
      <w:r w:rsidRPr="004404B0">
        <w:rPr>
          <w:rFonts w:ascii="Verdana" w:hAnsi="Verdana"/>
          <w:lang w:val="en-US"/>
        </w:rPr>
        <w:t xml:space="preserve">To get better ranking in </w:t>
      </w:r>
      <w:r w:rsidR="006C6D86" w:rsidRPr="004404B0">
        <w:rPr>
          <w:rFonts w:ascii="Verdana" w:hAnsi="Verdana"/>
          <w:lang w:val="en-US"/>
        </w:rPr>
        <w:t>search</w:t>
      </w:r>
      <w:r w:rsidRPr="004404B0">
        <w:rPr>
          <w:rFonts w:ascii="Verdana" w:hAnsi="Verdana"/>
          <w:lang w:val="en-US"/>
        </w:rPr>
        <w:t xml:space="preserve"> engine, </w:t>
      </w:r>
      <w:r w:rsidRPr="004404B0">
        <w:rPr>
          <w:rFonts w:ascii="Verdana" w:hAnsi="Verdana"/>
        </w:rPr>
        <w:t>Microsite will be hosted with in ikea.com as sub domain using Site Extensions. For e</w:t>
      </w:r>
      <w:r w:rsidR="009A2D4D">
        <w:rPr>
          <w:rFonts w:ascii="Verdana" w:hAnsi="Verdana"/>
        </w:rPr>
        <w:t>.</w:t>
      </w:r>
      <w:r w:rsidRPr="004404B0">
        <w:rPr>
          <w:rFonts w:ascii="Verdana" w:hAnsi="Verdana"/>
        </w:rPr>
        <w:t>g</w:t>
      </w:r>
      <w:r w:rsidR="009A2D4D">
        <w:rPr>
          <w:rFonts w:ascii="Verdana" w:hAnsi="Verdana"/>
        </w:rPr>
        <w:t>.</w:t>
      </w:r>
      <w:r w:rsidRPr="004404B0">
        <w:rPr>
          <w:rFonts w:ascii="Verdana" w:hAnsi="Verdana"/>
        </w:rPr>
        <w:t xml:space="preserve"> </w:t>
      </w:r>
      <w:r w:rsidR="00B57E27">
        <w:fldChar w:fldCharType="begin"/>
      </w:r>
      <w:r w:rsidR="0085616E">
        <w:instrText>HYPERLINK "http://www.ikea.com/ext/job/search"</w:instrText>
      </w:r>
      <w:r w:rsidR="00B57E27">
        <w:fldChar w:fldCharType="separate"/>
      </w:r>
      <w:r w:rsidR="00696DCE" w:rsidRPr="005A639C">
        <w:rPr>
          <w:rStyle w:val="Hyperlink"/>
          <w:rFonts w:ascii="Verdana" w:hAnsi="Verdana"/>
        </w:rPr>
        <w:t>ww</w:t>
      </w:r>
      <w:del w:id="484" w:author="schitrai" w:date="2016-09-01T14:42:00Z">
        <w:r w:rsidR="00696DCE" w:rsidRPr="005A639C" w:rsidDel="00CC04C0">
          <w:rPr>
            <w:rStyle w:val="Hyperlink"/>
            <w:rFonts w:ascii="Verdana" w:hAnsi="Verdana"/>
          </w:rPr>
          <w:delText>w</w:delText>
        </w:r>
      </w:del>
      <w:ins w:id="485" w:author="schitrai" w:date="2016-09-01T14:42:00Z">
        <w:r w:rsidR="00CC04C0">
          <w:rPr>
            <w:rStyle w:val="Hyperlink"/>
            <w:rFonts w:ascii="Verdana" w:hAnsi="Verdana"/>
          </w:rPr>
          <w:t>8</w:t>
        </w:r>
      </w:ins>
      <w:r w:rsidR="00696DCE" w:rsidRPr="005A639C">
        <w:rPr>
          <w:rStyle w:val="Hyperlink"/>
          <w:rFonts w:ascii="Verdana" w:hAnsi="Verdana"/>
        </w:rPr>
        <w:t>.ikea.com/</w:t>
      </w:r>
      <w:proofErr w:type="spellStart"/>
      <w:r w:rsidR="00696DCE" w:rsidRPr="005A639C">
        <w:rPr>
          <w:rStyle w:val="Hyperlink"/>
          <w:rFonts w:ascii="Verdana" w:hAnsi="Verdana"/>
        </w:rPr>
        <w:t>ext</w:t>
      </w:r>
      <w:proofErr w:type="spellEnd"/>
      <w:r w:rsidR="00696DCE" w:rsidRPr="005A639C">
        <w:rPr>
          <w:rStyle w:val="Hyperlink"/>
          <w:rFonts w:ascii="Verdana" w:hAnsi="Verdana"/>
        </w:rPr>
        <w:t>/job/search</w:t>
      </w:r>
      <w:r w:rsidR="00B57E27">
        <w:fldChar w:fldCharType="end"/>
      </w:r>
      <w:r w:rsidRPr="004404B0">
        <w:rPr>
          <w:rFonts w:ascii="Verdana" w:hAnsi="Verdana"/>
        </w:rPr>
        <w:t xml:space="preserve">. </w:t>
      </w:r>
    </w:p>
    <w:p w14:paraId="0FC1D77B" w14:textId="77777777" w:rsidR="00037966" w:rsidRPr="004404B0" w:rsidRDefault="00037966" w:rsidP="008B0480">
      <w:pPr>
        <w:pStyle w:val="BodyText"/>
        <w:rPr>
          <w:rFonts w:ascii="Verdana" w:hAnsi="Verdana"/>
        </w:rPr>
      </w:pPr>
      <w:r w:rsidRPr="004404B0">
        <w:rPr>
          <w:rFonts w:ascii="Verdana" w:hAnsi="Verdana"/>
        </w:rPr>
        <w:t xml:space="preserve">URL is not part of the SEO as </w:t>
      </w:r>
      <w:proofErr w:type="spellStart"/>
      <w:proofErr w:type="gramStart"/>
      <w:r w:rsidRPr="004404B0">
        <w:rPr>
          <w:rFonts w:ascii="Verdana" w:hAnsi="Verdana"/>
        </w:rPr>
        <w:t>url</w:t>
      </w:r>
      <w:proofErr w:type="spellEnd"/>
      <w:proofErr w:type="gramEnd"/>
      <w:r w:rsidRPr="004404B0">
        <w:rPr>
          <w:rFonts w:ascii="Verdana" w:hAnsi="Verdana"/>
        </w:rPr>
        <w:t xml:space="preserve"> will not be language specific.</w:t>
      </w:r>
    </w:p>
    <w:p w14:paraId="1A7439DD" w14:textId="77777777" w:rsidR="00E862D3" w:rsidRPr="004404B0" w:rsidRDefault="000F1AAE" w:rsidP="000F4ED0">
      <w:pPr>
        <w:pStyle w:val="Heading3"/>
        <w:rPr>
          <w:rFonts w:ascii="Verdana" w:hAnsi="Verdana"/>
        </w:rPr>
      </w:pPr>
      <w:bookmarkStart w:id="486" w:name="_Toc460580570"/>
      <w:r w:rsidRPr="004404B0">
        <w:rPr>
          <w:rFonts w:ascii="Verdana" w:hAnsi="Verdana"/>
        </w:rPr>
        <w:t>Implementation</w:t>
      </w:r>
      <w:r w:rsidR="00940489" w:rsidRPr="004404B0">
        <w:rPr>
          <w:rFonts w:ascii="Verdana" w:hAnsi="Verdana"/>
        </w:rPr>
        <w:t>s</w:t>
      </w:r>
      <w:r w:rsidRPr="004404B0">
        <w:rPr>
          <w:rFonts w:ascii="Verdana" w:hAnsi="Verdana"/>
        </w:rPr>
        <w:t xml:space="preserve"> for SEO</w:t>
      </w:r>
      <w:bookmarkEnd w:id="486"/>
    </w:p>
    <w:p w14:paraId="77DCA541" w14:textId="77777777" w:rsidR="00CA39CE" w:rsidRPr="004404B0" w:rsidRDefault="00CA39CE" w:rsidP="008B0480">
      <w:pPr>
        <w:pStyle w:val="BodyText"/>
        <w:rPr>
          <w:rFonts w:ascii="Verdana" w:hAnsi="Verdana"/>
        </w:rPr>
      </w:pPr>
      <w:r w:rsidRPr="004404B0">
        <w:rPr>
          <w:rFonts w:ascii="Verdana" w:hAnsi="Verdana"/>
        </w:rPr>
        <w:t xml:space="preserve">Added the following </w:t>
      </w:r>
      <w:proofErr w:type="gramStart"/>
      <w:r w:rsidRPr="004404B0">
        <w:rPr>
          <w:rFonts w:ascii="Verdana" w:hAnsi="Verdana"/>
        </w:rPr>
        <w:t>meta</w:t>
      </w:r>
      <w:proofErr w:type="gramEnd"/>
      <w:r w:rsidRPr="004404B0">
        <w:rPr>
          <w:rFonts w:ascii="Verdana" w:hAnsi="Verdana"/>
        </w:rPr>
        <w:t xml:space="preserve"> ta</w:t>
      </w:r>
      <w:r w:rsidR="00037966" w:rsidRPr="004404B0">
        <w:rPr>
          <w:rFonts w:ascii="Verdana" w:hAnsi="Verdana"/>
        </w:rPr>
        <w:t>gs to support SEO</w:t>
      </w:r>
    </w:p>
    <w:p w14:paraId="66BCA3E0" w14:textId="77777777" w:rsidR="0085616E" w:rsidRDefault="00CA39CE">
      <w:pPr>
        <w:pStyle w:val="BodyText"/>
        <w:ind w:firstLine="720"/>
        <w:rPr>
          <w:rFonts w:ascii="Verdana" w:hAnsi="Verdana"/>
        </w:rPr>
      </w:pPr>
      <w:proofErr w:type="gramStart"/>
      <w:r w:rsidRPr="004404B0">
        <w:rPr>
          <w:rFonts w:ascii="Verdana" w:hAnsi="Verdana"/>
        </w:rPr>
        <w:t>keywords</w:t>
      </w:r>
      <w:proofErr w:type="gramEnd"/>
    </w:p>
    <w:p w14:paraId="6DE7AC8D" w14:textId="77777777" w:rsidR="0085616E" w:rsidRDefault="00CA39CE">
      <w:pPr>
        <w:pStyle w:val="BodyText"/>
        <w:ind w:firstLine="720"/>
        <w:rPr>
          <w:rFonts w:ascii="Verdana" w:hAnsi="Verdana"/>
        </w:rPr>
      </w:pPr>
      <w:proofErr w:type="gramStart"/>
      <w:r w:rsidRPr="004404B0">
        <w:rPr>
          <w:rFonts w:ascii="Verdana" w:hAnsi="Verdana"/>
        </w:rPr>
        <w:t>title</w:t>
      </w:r>
      <w:proofErr w:type="gramEnd"/>
    </w:p>
    <w:p w14:paraId="6BD397CE" w14:textId="77777777" w:rsidR="0085616E" w:rsidRDefault="00CA39CE">
      <w:pPr>
        <w:pStyle w:val="BodyText"/>
        <w:ind w:firstLine="720"/>
        <w:rPr>
          <w:rFonts w:ascii="Verdana" w:hAnsi="Verdana"/>
        </w:rPr>
      </w:pPr>
      <w:proofErr w:type="gramStart"/>
      <w:r w:rsidRPr="004404B0">
        <w:rPr>
          <w:rFonts w:ascii="Verdana" w:hAnsi="Verdana"/>
        </w:rPr>
        <w:t>description</w:t>
      </w:r>
      <w:proofErr w:type="gramEnd"/>
    </w:p>
    <w:p w14:paraId="2F7399F8" w14:textId="77777777" w:rsidR="006B6EAF" w:rsidRPr="004404B0" w:rsidRDefault="006B6EAF" w:rsidP="006B6EAF">
      <w:pPr>
        <w:pStyle w:val="BodyText"/>
        <w:rPr>
          <w:rFonts w:ascii="Verdana" w:hAnsi="Verdana"/>
        </w:rPr>
      </w:pPr>
      <w:r w:rsidRPr="004404B0">
        <w:rPr>
          <w:rFonts w:ascii="Verdana" w:hAnsi="Verdana"/>
        </w:rPr>
        <w:t xml:space="preserve">All contents displayed in </w:t>
      </w:r>
      <w:proofErr w:type="spellStart"/>
      <w:r w:rsidRPr="004404B0">
        <w:rPr>
          <w:rFonts w:ascii="Verdana" w:hAnsi="Verdana"/>
        </w:rPr>
        <w:t>jst</w:t>
      </w:r>
      <w:proofErr w:type="spellEnd"/>
      <w:r w:rsidRPr="004404B0">
        <w:rPr>
          <w:rFonts w:ascii="Verdana" w:hAnsi="Verdana"/>
        </w:rPr>
        <w:t xml:space="preserve"> pages are coming from language specific property file. So content is editable and search engine can index the content. </w:t>
      </w:r>
    </w:p>
    <w:p w14:paraId="00E69ABC" w14:textId="77777777" w:rsidR="005946C5" w:rsidRPr="004404B0" w:rsidRDefault="005946C5" w:rsidP="005946C5">
      <w:pPr>
        <w:contextualSpacing/>
        <w:rPr>
          <w:rFonts w:ascii="Verdana" w:hAnsi="Verdana"/>
        </w:rPr>
      </w:pPr>
    </w:p>
    <w:p w14:paraId="29CAD765" w14:textId="77777777" w:rsidR="008670EA" w:rsidRPr="004404B0" w:rsidRDefault="00310446" w:rsidP="00605237">
      <w:pPr>
        <w:pStyle w:val="Heading2"/>
        <w:rPr>
          <w:rFonts w:ascii="Verdana" w:hAnsi="Verdana"/>
        </w:rPr>
      </w:pPr>
      <w:bookmarkStart w:id="487" w:name="_Toc453795392"/>
      <w:bookmarkStart w:id="488" w:name="_Toc453864592"/>
      <w:bookmarkEnd w:id="481"/>
      <w:bookmarkEnd w:id="482"/>
      <w:r w:rsidRPr="004404B0">
        <w:rPr>
          <w:rFonts w:ascii="Verdana" w:hAnsi="Verdana"/>
        </w:rPr>
        <w:t xml:space="preserve">  </w:t>
      </w:r>
      <w:bookmarkStart w:id="489" w:name="_Toc460580571"/>
      <w:r w:rsidR="008670EA" w:rsidRPr="004404B0">
        <w:rPr>
          <w:rFonts w:ascii="Verdana" w:hAnsi="Verdana"/>
        </w:rPr>
        <w:t>Web Analytics</w:t>
      </w:r>
      <w:bookmarkEnd w:id="487"/>
      <w:bookmarkEnd w:id="488"/>
      <w:bookmarkEnd w:id="489"/>
      <w:r w:rsidR="008670EA" w:rsidRPr="004404B0">
        <w:rPr>
          <w:rFonts w:ascii="Verdana" w:hAnsi="Verdana"/>
        </w:rPr>
        <w:t xml:space="preserve"> </w:t>
      </w:r>
    </w:p>
    <w:p w14:paraId="65B600E7" w14:textId="77777777" w:rsidR="008670EA" w:rsidRPr="004404B0" w:rsidRDefault="008670EA" w:rsidP="008670EA">
      <w:pPr>
        <w:pStyle w:val="BodyText"/>
        <w:rPr>
          <w:rFonts w:ascii="Verdana" w:hAnsi="Verdana"/>
          <w:lang w:val="en-US"/>
        </w:rPr>
      </w:pPr>
      <w:r w:rsidRPr="004404B0">
        <w:rPr>
          <w:rFonts w:ascii="Verdana" w:hAnsi="Verdana"/>
          <w:lang w:val="en-US"/>
        </w:rPr>
        <w:t xml:space="preserve">Standard web analytics measurements will be done </w:t>
      </w:r>
      <w:proofErr w:type="spellStart"/>
      <w:r w:rsidRPr="004404B0">
        <w:rPr>
          <w:rFonts w:ascii="Verdana" w:hAnsi="Verdana"/>
          <w:lang w:val="en-US"/>
        </w:rPr>
        <w:t>ie</w:t>
      </w:r>
      <w:proofErr w:type="spellEnd"/>
      <w:r w:rsidRPr="004404B0">
        <w:rPr>
          <w:rFonts w:ascii="Verdana" w:hAnsi="Verdana"/>
          <w:lang w:val="en-US"/>
        </w:rPr>
        <w:t xml:space="preserve"> Number of users visiting the Job Search page &amp; Job results page will be tracked. Solutions will be developed as per the web analytics guidelines from Ikea.</w:t>
      </w:r>
    </w:p>
    <w:p w14:paraId="124D80A4" w14:textId="77777777" w:rsidR="00E546DE" w:rsidRPr="004404B0" w:rsidRDefault="00E546DE" w:rsidP="008670EA">
      <w:pPr>
        <w:pStyle w:val="BodyText"/>
        <w:rPr>
          <w:rFonts w:ascii="Verdana" w:hAnsi="Verdana"/>
          <w:lang w:val="en-US"/>
        </w:rPr>
      </w:pPr>
    </w:p>
    <w:p w14:paraId="424CBFC9" w14:textId="77777777" w:rsidR="00793E74" w:rsidRPr="004404B0" w:rsidRDefault="000F4ED0" w:rsidP="00793E74">
      <w:pPr>
        <w:pStyle w:val="Heading2"/>
        <w:tabs>
          <w:tab w:val="clear" w:pos="576"/>
        </w:tabs>
        <w:ind w:left="720" w:hanging="720"/>
        <w:rPr>
          <w:rFonts w:ascii="Verdana" w:hAnsi="Verdana"/>
        </w:rPr>
      </w:pPr>
      <w:bookmarkStart w:id="490" w:name="_Toc460580572"/>
      <w:r>
        <w:rPr>
          <w:rFonts w:ascii="Verdana" w:hAnsi="Verdana"/>
        </w:rPr>
        <w:t>Back up and Restoration</w:t>
      </w:r>
      <w:bookmarkEnd w:id="490"/>
      <w:r>
        <w:rPr>
          <w:rFonts w:ascii="Verdana" w:hAnsi="Verdana"/>
        </w:rPr>
        <w:t xml:space="preserve"> </w:t>
      </w:r>
    </w:p>
    <w:p w14:paraId="1566624E" w14:textId="77777777" w:rsidR="005946C5" w:rsidRPr="004404B0" w:rsidRDefault="005946C5" w:rsidP="008670EA">
      <w:pPr>
        <w:pStyle w:val="BodyText"/>
        <w:rPr>
          <w:rFonts w:ascii="Verdana" w:hAnsi="Verdana"/>
        </w:rPr>
      </w:pPr>
    </w:p>
    <w:p w14:paraId="13D60D7A" w14:textId="77777777" w:rsidR="00362D41" w:rsidRDefault="00362D41" w:rsidP="00362D41">
      <w:pPr>
        <w:pStyle w:val="BodyText"/>
        <w:ind w:firstLine="720"/>
        <w:rPr>
          <w:rFonts w:ascii="Verdana" w:hAnsi="Verdana"/>
        </w:rPr>
      </w:pPr>
      <w:r>
        <w:rPr>
          <w:rFonts w:ascii="Verdana" w:hAnsi="Verdana"/>
        </w:rPr>
        <w:t xml:space="preserve">JST Web, Batch are hosted inside Amazon EC2 Instance as Amazon Beanstalk Application and </w:t>
      </w:r>
      <w:proofErr w:type="spellStart"/>
      <w:r>
        <w:rPr>
          <w:rFonts w:ascii="Verdana" w:hAnsi="Verdana"/>
        </w:rPr>
        <w:t>MySql</w:t>
      </w:r>
      <w:proofErr w:type="spellEnd"/>
      <w:r>
        <w:rPr>
          <w:rFonts w:ascii="Verdana" w:hAnsi="Verdana"/>
        </w:rPr>
        <w:t xml:space="preserve"> is hosted inside Amazon RDS</w:t>
      </w:r>
    </w:p>
    <w:p w14:paraId="15CFAB35" w14:textId="77777777" w:rsidR="00362D41" w:rsidRDefault="00362D41" w:rsidP="00362D41">
      <w:pPr>
        <w:pStyle w:val="BodyText"/>
        <w:ind w:firstLine="720"/>
        <w:rPr>
          <w:rFonts w:ascii="Verdana" w:hAnsi="Verdana"/>
        </w:rPr>
      </w:pPr>
      <w:r>
        <w:rPr>
          <w:rFonts w:ascii="Verdana" w:hAnsi="Verdana"/>
        </w:rPr>
        <w:t xml:space="preserve">Back up and restoration of JST Web, Batch and </w:t>
      </w:r>
      <w:proofErr w:type="spellStart"/>
      <w:r>
        <w:rPr>
          <w:rFonts w:ascii="Verdana" w:hAnsi="Verdana"/>
        </w:rPr>
        <w:t>MySql</w:t>
      </w:r>
      <w:proofErr w:type="spellEnd"/>
      <w:r>
        <w:rPr>
          <w:rFonts w:ascii="Verdana" w:hAnsi="Verdana"/>
        </w:rPr>
        <w:t xml:space="preserve"> Database will be implemented using the below AWS features.</w:t>
      </w:r>
    </w:p>
    <w:p w14:paraId="5AE7D855" w14:textId="77777777" w:rsidR="00362D41" w:rsidRPr="009953A6" w:rsidRDefault="00362D41" w:rsidP="00362D41">
      <w:pPr>
        <w:pStyle w:val="BodyText"/>
        <w:rPr>
          <w:rFonts w:ascii="Verdana" w:hAnsi="Verdana"/>
          <w:u w:val="single"/>
        </w:rPr>
      </w:pPr>
      <w:r w:rsidRPr="009953A6">
        <w:rPr>
          <w:rFonts w:ascii="Verdana" w:hAnsi="Verdana"/>
          <w:u w:val="single"/>
        </w:rPr>
        <w:t>Using AMI to Back Up EC2 Instances</w:t>
      </w:r>
    </w:p>
    <w:p w14:paraId="0B632B0B" w14:textId="77777777" w:rsidR="00362D41" w:rsidRPr="009953A6" w:rsidRDefault="00362D41" w:rsidP="00362D41">
      <w:pPr>
        <w:pStyle w:val="BodyText"/>
        <w:rPr>
          <w:rFonts w:ascii="Verdana" w:hAnsi="Verdana"/>
        </w:rPr>
      </w:pPr>
      <w:r w:rsidRPr="009953A6">
        <w:rPr>
          <w:rFonts w:ascii="Verdana" w:hAnsi="Verdana"/>
        </w:rPr>
        <w:tab/>
        <w:t xml:space="preserve">AWS stores system images in what are called Amazon Machine Images (AMIs). These images consist of the template for the root volume required to launch an instance. </w:t>
      </w:r>
    </w:p>
    <w:p w14:paraId="767709A1" w14:textId="77777777" w:rsidR="00362D41" w:rsidRPr="009953A6" w:rsidRDefault="00362D41" w:rsidP="00362D41">
      <w:pPr>
        <w:pStyle w:val="BodyText"/>
        <w:rPr>
          <w:rFonts w:ascii="Verdana" w:hAnsi="Verdana"/>
        </w:rPr>
      </w:pPr>
      <w:r w:rsidRPr="009953A6">
        <w:rPr>
          <w:rFonts w:ascii="Verdana" w:hAnsi="Verdana"/>
        </w:rPr>
        <w:tab/>
      </w:r>
      <w:r>
        <w:rPr>
          <w:rFonts w:ascii="Verdana" w:hAnsi="Verdana"/>
        </w:rPr>
        <w:t>U</w:t>
      </w:r>
      <w:r w:rsidRPr="009953A6">
        <w:rPr>
          <w:rFonts w:ascii="Verdana" w:hAnsi="Verdana"/>
        </w:rPr>
        <w:t xml:space="preserve">se the AWS Management Console back up the root volume as an AMI. </w:t>
      </w:r>
    </w:p>
    <w:p w14:paraId="4FB94E03" w14:textId="77777777" w:rsidR="00362D41" w:rsidRPr="009953A6" w:rsidRDefault="00362D41" w:rsidP="00362D41">
      <w:pPr>
        <w:pStyle w:val="BodyText"/>
        <w:rPr>
          <w:rFonts w:ascii="Verdana" w:hAnsi="Verdana"/>
          <w:u w:val="single"/>
        </w:rPr>
      </w:pPr>
      <w:r w:rsidRPr="009953A6">
        <w:rPr>
          <w:rFonts w:ascii="Verdana" w:hAnsi="Verdana"/>
          <w:u w:val="single"/>
        </w:rPr>
        <w:t>Using Amazon RDS for Backups</w:t>
      </w:r>
    </w:p>
    <w:p w14:paraId="12F2B1EB" w14:textId="77777777" w:rsidR="005946C5" w:rsidRPr="004404B0" w:rsidRDefault="00362D41" w:rsidP="00362D41">
      <w:pPr>
        <w:pStyle w:val="BodyText"/>
        <w:rPr>
          <w:rFonts w:ascii="Verdana" w:hAnsi="Verdana"/>
        </w:rPr>
      </w:pPr>
      <w:r w:rsidRPr="00042F43">
        <w:rPr>
          <w:rFonts w:ascii="Verdana" w:hAnsi="Verdana"/>
        </w:rPr>
        <w:tab/>
      </w:r>
      <w:r w:rsidRPr="009953A6">
        <w:rPr>
          <w:rFonts w:ascii="Verdana" w:hAnsi="Verdana"/>
        </w:rPr>
        <w:t xml:space="preserve">Amazon RDS includes features for automating database backups. Amazon RDS creates a storage volume snapshot of database instance, backing up the entire DB instance, not just individual databases. Amazon RDS provides </w:t>
      </w:r>
      <w:r>
        <w:rPr>
          <w:rFonts w:ascii="Verdana" w:hAnsi="Verdana"/>
        </w:rPr>
        <w:t>a</w:t>
      </w:r>
      <w:r w:rsidRPr="009953A6">
        <w:rPr>
          <w:rFonts w:ascii="Verdana" w:hAnsi="Verdana"/>
        </w:rPr>
        <w:t>utomated backups and DB snapshots</w:t>
      </w:r>
      <w:r w:rsidRPr="009953A6" w:rsidDel="009953A6">
        <w:rPr>
          <w:rFonts w:ascii="Verdana" w:hAnsi="Verdana"/>
        </w:rPr>
        <w:t xml:space="preserve"> </w:t>
      </w:r>
      <w:r w:rsidRPr="009953A6">
        <w:rPr>
          <w:rFonts w:ascii="Verdana" w:hAnsi="Verdana"/>
        </w:rPr>
        <w:t>for backing up and restoring DB instances</w:t>
      </w:r>
    </w:p>
    <w:p w14:paraId="03A03C46" w14:textId="77777777" w:rsidR="005946C5" w:rsidRPr="004404B0" w:rsidRDefault="005946C5" w:rsidP="008670EA">
      <w:pPr>
        <w:pStyle w:val="BodyText"/>
        <w:rPr>
          <w:rFonts w:ascii="Verdana" w:hAnsi="Verdana"/>
        </w:rPr>
      </w:pPr>
    </w:p>
    <w:p w14:paraId="3534E9E0" w14:textId="77777777" w:rsidR="005946C5" w:rsidRPr="004404B0" w:rsidRDefault="005946C5" w:rsidP="008670EA">
      <w:pPr>
        <w:pStyle w:val="BodyText"/>
        <w:rPr>
          <w:rFonts w:ascii="Verdana" w:hAnsi="Verdana"/>
        </w:rPr>
      </w:pPr>
    </w:p>
    <w:p w14:paraId="49FD02CD" w14:textId="77777777" w:rsidR="005946C5" w:rsidRPr="004404B0" w:rsidRDefault="005946C5" w:rsidP="005946C5">
      <w:pPr>
        <w:pStyle w:val="BodyText"/>
        <w:rPr>
          <w:rFonts w:ascii="Verdana" w:hAnsi="Verdana"/>
        </w:rPr>
      </w:pPr>
    </w:p>
    <w:p w14:paraId="0A6156CE" w14:textId="77777777" w:rsidR="00296414" w:rsidRPr="004404B0" w:rsidRDefault="001B4C2F" w:rsidP="00DC3248">
      <w:pPr>
        <w:pStyle w:val="Heading1"/>
        <w:rPr>
          <w:rFonts w:ascii="Verdana" w:hAnsi="Verdana"/>
        </w:rPr>
      </w:pPr>
      <w:bookmarkStart w:id="491" w:name="_Toc453864599"/>
      <w:bookmarkStart w:id="492" w:name="_Toc460580573"/>
      <w:r w:rsidRPr="004404B0">
        <w:rPr>
          <w:rFonts w:ascii="Verdana" w:hAnsi="Verdana"/>
        </w:rPr>
        <w:t>Out</w:t>
      </w:r>
      <w:r w:rsidR="00296414" w:rsidRPr="004404B0">
        <w:rPr>
          <w:rFonts w:ascii="Verdana" w:hAnsi="Verdana"/>
        </w:rPr>
        <w:t xml:space="preserve"> of Scope</w:t>
      </w:r>
      <w:bookmarkEnd w:id="491"/>
      <w:bookmarkEnd w:id="492"/>
    </w:p>
    <w:p w14:paraId="534BD8A1" w14:textId="77777777" w:rsidR="008670EA" w:rsidRPr="004404B0" w:rsidRDefault="008670EA" w:rsidP="004B1E79">
      <w:pPr>
        <w:pStyle w:val="BodyText"/>
        <w:numPr>
          <w:ilvl w:val="0"/>
          <w:numId w:val="18"/>
        </w:numPr>
        <w:rPr>
          <w:rFonts w:ascii="Verdana" w:hAnsi="Verdana"/>
        </w:rPr>
      </w:pPr>
      <w:r w:rsidRPr="004404B0">
        <w:rPr>
          <w:rFonts w:ascii="Verdana" w:hAnsi="Verdana"/>
        </w:rPr>
        <w:t xml:space="preserve">Removing the </w:t>
      </w:r>
      <w:r w:rsidR="000F4ED0">
        <w:rPr>
          <w:rFonts w:ascii="Verdana" w:hAnsi="Verdana"/>
        </w:rPr>
        <w:t>e</w:t>
      </w:r>
      <w:r w:rsidRPr="004404B0">
        <w:rPr>
          <w:rFonts w:ascii="Verdana" w:hAnsi="Verdana"/>
        </w:rPr>
        <w:t>xisting Job</w:t>
      </w:r>
      <w:r w:rsidR="003E7504" w:rsidRPr="004404B0">
        <w:rPr>
          <w:rFonts w:ascii="Verdana" w:hAnsi="Verdana"/>
        </w:rPr>
        <w:t xml:space="preserve"> search tool from all platforms and linking to microsite is out of scope of t</w:t>
      </w:r>
      <w:r w:rsidR="00AE218B" w:rsidRPr="004404B0">
        <w:rPr>
          <w:rFonts w:ascii="Verdana" w:hAnsi="Verdana"/>
        </w:rPr>
        <w:t xml:space="preserve">his project. </w:t>
      </w:r>
      <w:proofErr w:type="spellStart"/>
      <w:proofErr w:type="gramStart"/>
      <w:r w:rsidR="00AE218B" w:rsidRPr="004404B0">
        <w:rPr>
          <w:rFonts w:ascii="Verdana" w:hAnsi="Verdana"/>
        </w:rPr>
        <w:t>i.</w:t>
      </w:r>
      <w:r w:rsidR="003E7504" w:rsidRPr="004404B0">
        <w:rPr>
          <w:rFonts w:ascii="Verdana" w:hAnsi="Verdana"/>
        </w:rPr>
        <w:t>e</w:t>
      </w:r>
      <w:proofErr w:type="spellEnd"/>
      <w:proofErr w:type="gramEnd"/>
      <w:r w:rsidR="003E7504" w:rsidRPr="004404B0">
        <w:rPr>
          <w:rFonts w:ascii="Verdana" w:hAnsi="Verdana"/>
        </w:rPr>
        <w:t xml:space="preserve"> removing the current page &amp; updating the page with microsite </w:t>
      </w:r>
      <w:proofErr w:type="spellStart"/>
      <w:r w:rsidR="003E7504" w:rsidRPr="004404B0">
        <w:rPr>
          <w:rFonts w:ascii="Verdana" w:hAnsi="Verdana"/>
        </w:rPr>
        <w:t>url</w:t>
      </w:r>
      <w:proofErr w:type="spellEnd"/>
      <w:r w:rsidR="003E7504" w:rsidRPr="004404B0">
        <w:rPr>
          <w:rFonts w:ascii="Verdana" w:hAnsi="Verdana"/>
        </w:rPr>
        <w:t>.</w:t>
      </w:r>
    </w:p>
    <w:p w14:paraId="1FC27062" w14:textId="77777777" w:rsidR="003A616E" w:rsidRPr="004404B0" w:rsidRDefault="008670EA" w:rsidP="004B1E79">
      <w:pPr>
        <w:pStyle w:val="BodyText"/>
        <w:numPr>
          <w:ilvl w:val="0"/>
          <w:numId w:val="18"/>
        </w:numPr>
        <w:rPr>
          <w:rFonts w:ascii="Verdana" w:hAnsi="Verdana"/>
        </w:rPr>
      </w:pPr>
      <w:r w:rsidRPr="004404B0">
        <w:rPr>
          <w:rFonts w:ascii="Verdana" w:hAnsi="Verdana"/>
        </w:rPr>
        <w:t xml:space="preserve">Any modifications to Kenexa </w:t>
      </w:r>
      <w:r w:rsidR="000F4ED0">
        <w:rPr>
          <w:rFonts w:ascii="Verdana" w:hAnsi="Verdana"/>
        </w:rPr>
        <w:t>API</w:t>
      </w:r>
      <w:r w:rsidRPr="004404B0">
        <w:rPr>
          <w:rFonts w:ascii="Verdana" w:hAnsi="Verdana"/>
        </w:rPr>
        <w:t xml:space="preserve"> </w:t>
      </w:r>
    </w:p>
    <w:p w14:paraId="015E158E" w14:textId="77777777" w:rsidR="00652988" w:rsidRPr="004404B0" w:rsidRDefault="003E7504" w:rsidP="004B1E79">
      <w:pPr>
        <w:pStyle w:val="BodyText"/>
        <w:numPr>
          <w:ilvl w:val="0"/>
          <w:numId w:val="18"/>
        </w:numPr>
        <w:rPr>
          <w:rFonts w:ascii="Verdana" w:hAnsi="Verdana"/>
        </w:rPr>
      </w:pPr>
      <w:r w:rsidRPr="004404B0">
        <w:rPr>
          <w:rFonts w:ascii="Verdana" w:hAnsi="Verdana"/>
        </w:rPr>
        <w:t>M</w:t>
      </w:r>
      <w:r w:rsidR="00386F05" w:rsidRPr="004404B0">
        <w:rPr>
          <w:rFonts w:ascii="Verdana" w:hAnsi="Verdana"/>
        </w:rPr>
        <w:t xml:space="preserve">aking </w:t>
      </w:r>
      <w:r w:rsidR="000F4ED0">
        <w:rPr>
          <w:rFonts w:ascii="Verdana" w:hAnsi="Verdana"/>
        </w:rPr>
        <w:t>K</w:t>
      </w:r>
      <w:r w:rsidR="00AF6BA5" w:rsidRPr="004404B0">
        <w:rPr>
          <w:rFonts w:ascii="Verdana" w:hAnsi="Verdana"/>
        </w:rPr>
        <w:t>enexa pages</w:t>
      </w:r>
      <w:r w:rsidR="00652988" w:rsidRPr="004404B0">
        <w:rPr>
          <w:rFonts w:ascii="Verdana" w:hAnsi="Verdana"/>
        </w:rPr>
        <w:t xml:space="preserve"> </w:t>
      </w:r>
      <w:r w:rsidR="00AF6BA5" w:rsidRPr="004404B0">
        <w:rPr>
          <w:rFonts w:ascii="Verdana" w:hAnsi="Verdana"/>
        </w:rPr>
        <w:t>responsive.</w:t>
      </w:r>
    </w:p>
    <w:p w14:paraId="116D93AC" w14:textId="1A54B3F7" w:rsidR="003F2ED5" w:rsidRDefault="003D0FDE" w:rsidP="000F4ED0">
      <w:pPr>
        <w:pStyle w:val="BodyText"/>
        <w:numPr>
          <w:ilvl w:val="0"/>
          <w:numId w:val="18"/>
        </w:numPr>
        <w:rPr>
          <w:ins w:id="493" w:author="Nha-Tien Nguyen" w:date="2016-09-02T11:30:00Z"/>
          <w:rFonts w:ascii="Verdana" w:hAnsi="Verdana"/>
        </w:rPr>
      </w:pPr>
      <w:r w:rsidRPr="000F4ED0">
        <w:rPr>
          <w:rFonts w:ascii="Verdana" w:hAnsi="Verdana"/>
        </w:rPr>
        <w:t xml:space="preserve">Once the </w:t>
      </w:r>
      <w:r w:rsidR="004B1E79" w:rsidRPr="000F4ED0">
        <w:rPr>
          <w:rFonts w:ascii="Verdana" w:hAnsi="Verdana"/>
        </w:rPr>
        <w:t>application navigates</w:t>
      </w:r>
      <w:r w:rsidRPr="000F4ED0">
        <w:rPr>
          <w:rFonts w:ascii="Verdana" w:hAnsi="Verdana"/>
        </w:rPr>
        <w:t xml:space="preserve"> to </w:t>
      </w:r>
      <w:r w:rsidR="000F4ED0" w:rsidRPr="000F4ED0">
        <w:rPr>
          <w:rFonts w:ascii="Verdana" w:hAnsi="Verdana"/>
        </w:rPr>
        <w:t>K</w:t>
      </w:r>
      <w:r w:rsidRPr="000F4ED0">
        <w:rPr>
          <w:rFonts w:ascii="Verdana" w:hAnsi="Verdana"/>
        </w:rPr>
        <w:t xml:space="preserve">enexa </w:t>
      </w:r>
      <w:r w:rsidR="000F4ED0" w:rsidRPr="000F4ED0">
        <w:rPr>
          <w:rFonts w:ascii="Verdana" w:hAnsi="Verdana"/>
        </w:rPr>
        <w:t xml:space="preserve">or an other </w:t>
      </w:r>
    </w:p>
    <w:p w14:paraId="226140CA" w14:textId="07FF3A49" w:rsidR="00BB621A" w:rsidRPr="00BB621A" w:rsidRDefault="00BB621A" w:rsidP="00BB621A">
      <w:pPr>
        <w:pStyle w:val="BodyText"/>
        <w:numPr>
          <w:ilvl w:val="0"/>
          <w:numId w:val="18"/>
        </w:numPr>
        <w:rPr>
          <w:ins w:id="494" w:author="Nha-Tien Nguyen" w:date="2016-09-02T11:30:00Z"/>
          <w:rFonts w:ascii="Verdana" w:hAnsi="Verdana"/>
          <w:rPrChange w:id="495" w:author="Nha-Tien Nguyen" w:date="2016-09-02T11:30:00Z">
            <w:rPr>
              <w:ins w:id="496" w:author="Nha-Tien Nguyen" w:date="2016-09-02T11:30:00Z"/>
              <w:rFonts w:ascii="Verdana" w:hAnsi="Verdana"/>
              <w:sz w:val="16"/>
            </w:rPr>
          </w:rPrChange>
        </w:rPr>
      </w:pPr>
      <w:ins w:id="497" w:author="Nha-Tien Nguyen" w:date="2016-09-02T11:30:00Z">
        <w:r w:rsidRPr="00BB621A">
          <w:rPr>
            <w:rFonts w:ascii="Verdana" w:hAnsi="Verdana"/>
            <w:noProof/>
            <w:lang w:val="en-US"/>
            <w:rPrChange w:id="498" w:author="Nha-Tien Nguyen" w:date="2016-09-02T11:30:00Z">
              <w:rPr>
                <w:rFonts w:ascii="Verdana" w:hAnsi="Verdana"/>
                <w:noProof/>
                <w:sz w:val="16"/>
                <w:lang w:val="en-US"/>
              </w:rPr>
            </w:rPrChange>
          </w:rPr>
          <w:t>Apply for Jobs, Send to Friends, Create Search Agent and Save to Basket are out of scope for first release due to limitation in integrating with Kenexa Brassring Site</w:t>
        </w:r>
      </w:ins>
    </w:p>
    <w:p w14:paraId="664FE717" w14:textId="77777777" w:rsidR="00BB621A" w:rsidRPr="000F4ED0" w:rsidRDefault="00BB621A" w:rsidP="00BB621A">
      <w:pPr>
        <w:pStyle w:val="BodyText"/>
        <w:ind w:left="1080"/>
        <w:rPr>
          <w:rFonts w:ascii="Verdana" w:hAnsi="Verdana"/>
        </w:rPr>
        <w:pPrChange w:id="499" w:author="Nha-Tien Nguyen" w:date="2016-09-02T11:30:00Z">
          <w:pPr>
            <w:pStyle w:val="BodyText"/>
            <w:numPr>
              <w:numId w:val="18"/>
            </w:numPr>
            <w:ind w:left="1080" w:hanging="360"/>
          </w:pPr>
        </w:pPrChange>
      </w:pPr>
    </w:p>
    <w:sectPr w:rsidR="00BB621A" w:rsidRPr="000F4ED0" w:rsidSect="001428AF">
      <w:headerReference w:type="default" r:id="rId21"/>
      <w:footerReference w:type="default" r:id="rId22"/>
      <w:headerReference w:type="first" r:id="rId23"/>
      <w:footerReference w:type="first" r:id="rId24"/>
      <w:pgSz w:w="11906" w:h="16838" w:code="9"/>
      <w:pgMar w:top="1253" w:right="1474" w:bottom="1440" w:left="1474"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Nha-Tien Nguyen" w:date="2016-09-02T10:37:00Z" w:initials="NN">
    <w:p w14:paraId="14A4BDA9" w14:textId="77777777" w:rsidR="00BF67DF" w:rsidRDefault="00BF67DF">
      <w:pPr>
        <w:pStyle w:val="CommentText"/>
      </w:pPr>
      <w:r>
        <w:rPr>
          <w:rStyle w:val="CommentReference"/>
        </w:rPr>
        <w:annotationRef/>
      </w:r>
      <w:r>
        <w:t>@ Siva: For what ‘FS’ stands for?</w:t>
      </w:r>
    </w:p>
  </w:comment>
  <w:comment w:id="277" w:author="Nha-Tien Nguyen" w:date="2016-09-02T10:54:00Z" w:initials="NN">
    <w:p w14:paraId="4AAF431A" w14:textId="1EC94142" w:rsidR="00CC5100" w:rsidRDefault="00CC5100">
      <w:pPr>
        <w:pStyle w:val="CommentText"/>
      </w:pPr>
      <w:r>
        <w:rPr>
          <w:rStyle w:val="CommentReference"/>
        </w:rPr>
        <w:annotationRef/>
      </w:r>
      <w:r>
        <w:t>JST DB? In the picture there is no Microsite DB</w:t>
      </w:r>
    </w:p>
  </w:comment>
  <w:comment w:id="278" w:author="Nha-Tien Nguyen" w:date="2016-09-02T10:54:00Z" w:initials="NN">
    <w:p w14:paraId="00D57F4C" w14:textId="0C6D7D61" w:rsidR="00CC5100" w:rsidRDefault="00CC5100">
      <w:pPr>
        <w:pStyle w:val="CommentText"/>
      </w:pPr>
      <w:r>
        <w:rPr>
          <w:rStyle w:val="CommentReference"/>
        </w:rPr>
        <w:annotationRef/>
      </w:r>
      <w:r>
        <w:t>JST DB? In the picture there is no Microsite DB</w:t>
      </w:r>
    </w:p>
  </w:comment>
  <w:comment w:id="281" w:author="Nha-Tien Nguyen" w:date="2016-09-02T10:56:00Z" w:initials="NN">
    <w:p w14:paraId="3183D67B" w14:textId="56C34ED7" w:rsidR="00CC5100" w:rsidRDefault="00CC5100">
      <w:pPr>
        <w:pStyle w:val="CommentText"/>
      </w:pPr>
      <w:r>
        <w:rPr>
          <w:rStyle w:val="CommentReference"/>
        </w:rPr>
        <w:annotationRef/>
      </w:r>
      <w:r>
        <w:t xml:space="preserve">…via the DAO layer and JST DB (there is no direct connection between JST </w:t>
      </w:r>
      <w:proofErr w:type="spellStart"/>
      <w:r>
        <w:t>WebApplication</w:t>
      </w:r>
      <w:proofErr w:type="spellEnd"/>
      <w:r>
        <w:t xml:space="preserve"> and Kenexa APIs)</w:t>
      </w:r>
    </w:p>
  </w:comment>
  <w:comment w:id="315" w:author="Nha-Tien Nguyen" w:date="2016-09-02T11:02:00Z" w:initials="NN">
    <w:p w14:paraId="13D82131" w14:textId="34A98FB4" w:rsidR="009002D3" w:rsidRDefault="009002D3">
      <w:pPr>
        <w:pStyle w:val="CommentText"/>
      </w:pPr>
      <w:r>
        <w:rPr>
          <w:rStyle w:val="CommentReference"/>
        </w:rPr>
        <w:annotationRef/>
      </w:r>
      <w:r>
        <w:t>Check the link: it only refers to a IBM folder in PP</w:t>
      </w:r>
    </w:p>
  </w:comment>
  <w:comment w:id="319" w:author="Tim Ellmers" w:date="2016-08-29T23:34:00Z" w:initials="TE">
    <w:p w14:paraId="1CB1C882" w14:textId="77777777" w:rsidR="00862497" w:rsidRDefault="00862497">
      <w:pPr>
        <w:pStyle w:val="CommentText"/>
      </w:pPr>
      <w:r>
        <w:rPr>
          <w:rStyle w:val="CommentReference"/>
        </w:rPr>
        <w:annotationRef/>
      </w:r>
      <w:r>
        <w:t>Needs to be filled by IKEA</w:t>
      </w:r>
      <w:proofErr w:type="gramStart"/>
      <w:r>
        <w:t>.(</w:t>
      </w:r>
      <w:proofErr w:type="gramEnd"/>
      <w:r>
        <w:t>Magnus Dahl)</w:t>
      </w:r>
    </w:p>
  </w:comment>
  <w:comment w:id="338" w:author="Nha-Tien Nguyen" w:date="2016-09-02T11:57:00Z" w:initials="NN">
    <w:p w14:paraId="2DA0AA4E" w14:textId="165B5710" w:rsidR="00C724FD" w:rsidRDefault="00C724FD">
      <w:pPr>
        <w:pStyle w:val="CommentText"/>
      </w:pPr>
      <w:r>
        <w:rPr>
          <w:rStyle w:val="CommentReference"/>
        </w:rPr>
        <w:annotationRef/>
      </w:r>
      <w:r>
        <w:t xml:space="preserve">Please insert the </w:t>
      </w:r>
      <w:proofErr w:type="spellStart"/>
      <w:r>
        <w:t>ppt</w:t>
      </w:r>
      <w:proofErr w:type="spellEnd"/>
      <w:r>
        <w:t xml:space="preserve"> picture: easier to update in future</w:t>
      </w:r>
      <w:bookmarkStart w:id="339" w:name="_GoBack"/>
      <w:bookmarkEnd w:id="339"/>
    </w:p>
  </w:comment>
  <w:comment w:id="340" w:author="Nha-Tien Nguyen" w:date="2016-09-02T11:30:00Z" w:initials="NN">
    <w:p w14:paraId="6815E017" w14:textId="06282BA2" w:rsidR="00BB621A" w:rsidRDefault="00BB621A">
      <w:pPr>
        <w:pStyle w:val="CommentText"/>
      </w:pPr>
      <w:r>
        <w:rPr>
          <w:rStyle w:val="CommentReference"/>
        </w:rPr>
        <w:annotationRef/>
      </w:r>
      <w:r>
        <w:t>Add also to the out of scope section</w:t>
      </w:r>
    </w:p>
  </w:comment>
  <w:comment w:id="367" w:author="Nha-Tien Nguyen" w:date="2016-08-30T15:57:00Z" w:initials="NN">
    <w:p w14:paraId="7FF5DB24" w14:textId="77777777" w:rsidR="00862497" w:rsidRDefault="00862497">
      <w:pPr>
        <w:pStyle w:val="CommentText"/>
      </w:pPr>
      <w:r>
        <w:rPr>
          <w:rStyle w:val="CommentReference"/>
        </w:rPr>
        <w:annotationRef/>
      </w:r>
      <w:r>
        <w:t>Add to TIPS for search</w:t>
      </w:r>
    </w:p>
  </w:comment>
  <w:comment w:id="372" w:author="Nha-Tien Nguyen" w:date="2016-09-02T11:42:00Z" w:initials="NN">
    <w:p w14:paraId="52F00B97" w14:textId="3D12A57E" w:rsidR="00AB2623" w:rsidRDefault="00AB2623">
      <w:pPr>
        <w:pStyle w:val="CommentText"/>
      </w:pPr>
      <w:r>
        <w:rPr>
          <w:rStyle w:val="CommentReference"/>
        </w:rPr>
        <w:annotationRef/>
      </w:r>
      <w:r>
        <w:t>To Delete: out of scope and include in out of scope section</w:t>
      </w:r>
    </w:p>
  </w:comment>
  <w:comment w:id="373" w:author="Nha-Tien Nguyen" w:date="2016-09-02T11:44:00Z" w:initials="NN">
    <w:p w14:paraId="40E1A779" w14:textId="79687D2B" w:rsidR="00AB2623" w:rsidRDefault="00AB2623">
      <w:pPr>
        <w:pStyle w:val="CommentText"/>
      </w:pPr>
      <w:r>
        <w:rPr>
          <w:rStyle w:val="CommentReference"/>
        </w:rPr>
        <w:annotationRef/>
      </w:r>
      <w:r>
        <w:t>To Delete, because duplicate of 7</w:t>
      </w:r>
    </w:p>
  </w:comment>
  <w:comment w:id="374" w:author="Nha-Tien Nguyen" w:date="2016-09-02T11:44:00Z" w:initials="NN">
    <w:p w14:paraId="0C85A25B" w14:textId="51749868" w:rsidR="00AB2623" w:rsidRDefault="00AB2623">
      <w:pPr>
        <w:pStyle w:val="CommentText"/>
      </w:pPr>
      <w:r>
        <w:rPr>
          <w:rStyle w:val="CommentReference"/>
        </w:rPr>
        <w:annotationRef/>
      </w:r>
      <w:r>
        <w:t>To Delete, because duplicate of 6</w:t>
      </w:r>
    </w:p>
  </w:comment>
  <w:comment w:id="407" w:author="Nha-Tien Nguyen" w:date="2016-09-02T11:51:00Z" w:initials="NN">
    <w:p w14:paraId="36831D04" w14:textId="130CA24E" w:rsidR="006E27F6" w:rsidRDefault="006E27F6">
      <w:pPr>
        <w:pStyle w:val="CommentText"/>
      </w:pPr>
      <w:r>
        <w:rPr>
          <w:rStyle w:val="CommentReference"/>
        </w:rPr>
        <w:annotationRef/>
      </w:r>
      <w:r>
        <w:t>Please check if my text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A4BDA9" w15:done="0"/>
  <w15:commentEx w15:paraId="4AAF431A" w15:done="0"/>
  <w15:commentEx w15:paraId="00D57F4C" w15:done="0"/>
  <w15:commentEx w15:paraId="3183D67B" w15:done="0"/>
  <w15:commentEx w15:paraId="13D82131" w15:done="0"/>
  <w15:commentEx w15:paraId="1CB1C882" w15:done="0"/>
  <w15:commentEx w15:paraId="2DA0AA4E" w15:done="0"/>
  <w15:commentEx w15:paraId="6815E017" w15:done="0"/>
  <w15:commentEx w15:paraId="7FF5DB24" w15:done="0"/>
  <w15:commentEx w15:paraId="52F00B97" w15:done="0"/>
  <w15:commentEx w15:paraId="40E1A779" w15:done="0"/>
  <w15:commentEx w15:paraId="0C85A25B" w15:done="0"/>
  <w15:commentEx w15:paraId="36831D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5A904" w14:textId="77777777" w:rsidR="00862497" w:rsidRDefault="00862497">
      <w:r>
        <w:separator/>
      </w:r>
    </w:p>
  </w:endnote>
  <w:endnote w:type="continuationSeparator" w:id="0">
    <w:p w14:paraId="14B817FE" w14:textId="77777777" w:rsidR="00862497" w:rsidRDefault="00862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Times New Roman"/>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top w:val="single" w:sz="4" w:space="0" w:color="auto"/>
      </w:tblBorders>
      <w:tblLayout w:type="fixed"/>
      <w:tblLook w:val="0000" w:firstRow="0" w:lastRow="0" w:firstColumn="0" w:lastColumn="0" w:noHBand="0" w:noVBand="0"/>
    </w:tblPr>
    <w:tblGrid>
      <w:gridCol w:w="1701"/>
      <w:gridCol w:w="5245"/>
      <w:gridCol w:w="2234"/>
    </w:tblGrid>
    <w:tr w:rsidR="00862497" w:rsidRPr="009002D3" w14:paraId="67CBA79B" w14:textId="77777777">
      <w:tc>
        <w:tcPr>
          <w:tcW w:w="1701" w:type="dxa"/>
        </w:tcPr>
        <w:p w14:paraId="6265FC1B" w14:textId="77777777" w:rsidR="00862497" w:rsidRPr="009002D3" w:rsidRDefault="00862497" w:rsidP="003A32AF">
          <w:pPr>
            <w:pStyle w:val="Footer"/>
            <w:rPr>
              <w:rFonts w:ascii="Verdana" w:hAnsi="Verdana"/>
              <w:rPrChange w:id="504" w:author="Nha-Tien Nguyen" w:date="2016-09-02T11:07:00Z">
                <w:rPr/>
              </w:rPrChange>
            </w:rPr>
          </w:pPr>
          <w:r w:rsidRPr="009002D3">
            <w:rPr>
              <w:rFonts w:ascii="Verdana" w:hAnsi="Verdana"/>
              <w:rPrChange w:id="505" w:author="Nha-Tien Nguyen" w:date="2016-09-02T11:07:00Z">
                <w:rPr/>
              </w:rPrChange>
            </w:rPr>
            <w:t>© IKEA IT</w:t>
          </w:r>
        </w:p>
        <w:p w14:paraId="7D858BB8" w14:textId="77777777" w:rsidR="00862497" w:rsidRPr="009002D3" w:rsidRDefault="00862497" w:rsidP="003A32AF">
          <w:pPr>
            <w:pStyle w:val="Footer"/>
            <w:rPr>
              <w:rFonts w:ascii="Verdana" w:hAnsi="Verdana"/>
              <w:rPrChange w:id="506" w:author="Nha-Tien Nguyen" w:date="2016-09-02T11:07:00Z">
                <w:rPr/>
              </w:rPrChange>
            </w:rPr>
          </w:pPr>
          <w:r w:rsidRPr="009002D3">
            <w:rPr>
              <w:rFonts w:ascii="Verdana" w:hAnsi="Verdana"/>
              <w:rPrChange w:id="507" w:author="Nha-Tien Nguyen" w:date="2016-09-02T11:07:00Z">
                <w:rPr/>
              </w:rPrChange>
            </w:rPr>
            <w:t>Confidential</w:t>
          </w:r>
        </w:p>
      </w:tc>
      <w:tc>
        <w:tcPr>
          <w:tcW w:w="5245" w:type="dxa"/>
        </w:tcPr>
        <w:p w14:paraId="074E11FA" w14:textId="77777777" w:rsidR="00862497" w:rsidRPr="009002D3" w:rsidRDefault="00862497" w:rsidP="00D16573">
          <w:pPr>
            <w:pStyle w:val="Header"/>
            <w:ind w:left="-108" w:right="-108"/>
            <w:jc w:val="center"/>
            <w:rPr>
              <w:rFonts w:ascii="Verdana" w:hAnsi="Verdana"/>
              <w:rPrChange w:id="508" w:author="Nha-Tien Nguyen" w:date="2016-09-02T11:07:00Z">
                <w:rPr/>
              </w:rPrChange>
            </w:rPr>
          </w:pPr>
          <w:r w:rsidRPr="009002D3">
            <w:rPr>
              <w:rFonts w:ascii="Verdana" w:hAnsi="Verdana"/>
              <w:rPrChange w:id="509" w:author="Nha-Tien Nguyen" w:date="2016-09-02T11:07:00Z">
                <w:rPr/>
              </w:rPrChange>
            </w:rPr>
            <w:t xml:space="preserve">Author(s) : </w:t>
          </w:r>
          <w:r w:rsidRPr="009002D3">
            <w:rPr>
              <w:rFonts w:ascii="Verdana" w:hAnsi="Verdana"/>
              <w:rPrChange w:id="510" w:author="Nha-Tien Nguyen" w:date="2016-09-02T11:07:00Z">
                <w:rPr/>
              </w:rPrChange>
            </w:rPr>
            <w:fldChar w:fldCharType="begin"/>
          </w:r>
          <w:r w:rsidRPr="009002D3">
            <w:rPr>
              <w:rFonts w:ascii="Verdana" w:hAnsi="Verdana"/>
              <w:rPrChange w:id="511" w:author="Nha-Tien Nguyen" w:date="2016-09-02T11:07:00Z">
                <w:rPr/>
              </w:rPrChange>
            </w:rPr>
            <w:instrText xml:space="preserve"> AUTHOR  \* MERGEFORMAT </w:instrText>
          </w:r>
          <w:r w:rsidRPr="009002D3">
            <w:rPr>
              <w:rFonts w:ascii="Verdana" w:hAnsi="Verdana"/>
              <w:rPrChange w:id="512" w:author="Nha-Tien Nguyen" w:date="2016-09-02T11:07:00Z">
                <w:rPr/>
              </w:rPrChange>
            </w:rPr>
            <w:fldChar w:fldCharType="separate"/>
          </w:r>
          <w:r w:rsidRPr="009002D3">
            <w:rPr>
              <w:rFonts w:ascii="Verdana" w:hAnsi="Verdana"/>
              <w:noProof/>
              <w:rPrChange w:id="513" w:author="Nha-Tien Nguyen" w:date="2016-09-02T11:07:00Z">
                <w:rPr>
                  <w:noProof/>
                </w:rPr>
              </w:rPrChange>
            </w:rPr>
            <w:t>Sivarajan Chitraikani, Hariharanath Premnath</w:t>
          </w:r>
          <w:r w:rsidRPr="009002D3">
            <w:rPr>
              <w:rFonts w:ascii="Verdana" w:hAnsi="Verdana"/>
              <w:noProof/>
              <w:rPrChange w:id="514" w:author="Nha-Tien Nguyen" w:date="2016-09-02T11:07:00Z">
                <w:rPr>
                  <w:noProof/>
                </w:rPr>
              </w:rPrChange>
            </w:rPr>
            <w:fldChar w:fldCharType="end"/>
          </w:r>
        </w:p>
        <w:p w14:paraId="5914484F" w14:textId="77777777" w:rsidR="00862497" w:rsidRPr="009002D3" w:rsidRDefault="00862497" w:rsidP="00810ECF">
          <w:pPr>
            <w:pStyle w:val="Header"/>
            <w:jc w:val="center"/>
            <w:rPr>
              <w:rFonts w:ascii="Verdana" w:hAnsi="Verdana"/>
              <w:rPrChange w:id="515" w:author="Nha-Tien Nguyen" w:date="2016-09-02T11:07:00Z">
                <w:rPr/>
              </w:rPrChange>
            </w:rPr>
          </w:pPr>
          <w:r w:rsidRPr="009002D3">
            <w:rPr>
              <w:rFonts w:ascii="Verdana" w:hAnsi="Verdana"/>
              <w:rPrChange w:id="516" w:author="Nha-Tien Nguyen" w:date="2016-09-02T11:07:00Z">
                <w:rPr/>
              </w:rPrChange>
            </w:rPr>
            <w:t xml:space="preserve">Approver: </w:t>
          </w:r>
          <w:r w:rsidRPr="009002D3">
            <w:rPr>
              <w:rFonts w:ascii="Verdana" w:hAnsi="Verdana"/>
              <w:rPrChange w:id="517" w:author="Nha-Tien Nguyen" w:date="2016-09-02T11:07:00Z">
                <w:rPr/>
              </w:rPrChange>
            </w:rPr>
            <w:fldChar w:fldCharType="begin"/>
          </w:r>
          <w:r w:rsidRPr="009002D3">
            <w:rPr>
              <w:rFonts w:ascii="Verdana" w:hAnsi="Verdana"/>
              <w:rPrChange w:id="518" w:author="Nha-Tien Nguyen" w:date="2016-09-02T11:07:00Z">
                <w:rPr/>
              </w:rPrChange>
            </w:rPr>
            <w:instrText xml:space="preserve"> DOCPROPERTY  Approver  \* MERGEFORMAT </w:instrText>
          </w:r>
          <w:r w:rsidRPr="009002D3">
            <w:rPr>
              <w:rFonts w:ascii="Verdana" w:hAnsi="Verdana"/>
              <w:rPrChange w:id="519" w:author="Nha-Tien Nguyen" w:date="2016-09-02T11:07:00Z">
                <w:rPr/>
              </w:rPrChange>
            </w:rPr>
            <w:fldChar w:fldCharType="separate"/>
          </w:r>
          <w:r w:rsidRPr="009002D3">
            <w:rPr>
              <w:rFonts w:ascii="Verdana" w:hAnsi="Verdana"/>
              <w:rPrChange w:id="520" w:author="Nha-Tien Nguyen" w:date="2016-09-02T11:07:00Z">
                <w:rPr/>
              </w:rPrChange>
            </w:rPr>
            <w:t>Tim Ellmers</w:t>
          </w:r>
          <w:r w:rsidRPr="009002D3">
            <w:rPr>
              <w:rFonts w:ascii="Verdana" w:hAnsi="Verdana"/>
              <w:rPrChange w:id="521" w:author="Nha-Tien Nguyen" w:date="2016-09-02T11:07:00Z">
                <w:rPr/>
              </w:rPrChange>
            </w:rPr>
            <w:fldChar w:fldCharType="end"/>
          </w:r>
        </w:p>
      </w:tc>
      <w:tc>
        <w:tcPr>
          <w:tcW w:w="2234" w:type="dxa"/>
        </w:tcPr>
        <w:p w14:paraId="7A26EA25" w14:textId="77777777" w:rsidR="00862497" w:rsidRPr="009002D3" w:rsidRDefault="00862497">
          <w:pPr>
            <w:pStyle w:val="Footer"/>
            <w:jc w:val="right"/>
            <w:rPr>
              <w:rFonts w:ascii="Verdana" w:hAnsi="Verdana"/>
              <w:snapToGrid w:val="0"/>
              <w:rPrChange w:id="522" w:author="Nha-Tien Nguyen" w:date="2016-09-02T11:07:00Z">
                <w:rPr>
                  <w:snapToGrid w:val="0"/>
                </w:rPr>
              </w:rPrChange>
            </w:rPr>
          </w:pPr>
          <w:r w:rsidRPr="009002D3">
            <w:rPr>
              <w:rFonts w:ascii="Verdana" w:hAnsi="Verdana"/>
              <w:snapToGrid w:val="0"/>
              <w:rPrChange w:id="523" w:author="Nha-Tien Nguyen" w:date="2016-09-02T11:07:00Z">
                <w:rPr>
                  <w:snapToGrid w:val="0"/>
                </w:rPr>
              </w:rPrChange>
            </w:rPr>
            <w:t xml:space="preserve">Page </w:t>
          </w:r>
          <w:r w:rsidRPr="009002D3">
            <w:rPr>
              <w:rFonts w:ascii="Verdana" w:hAnsi="Verdana"/>
              <w:snapToGrid w:val="0"/>
              <w:rPrChange w:id="524" w:author="Nha-Tien Nguyen" w:date="2016-09-02T11:07:00Z">
                <w:rPr>
                  <w:snapToGrid w:val="0"/>
                </w:rPr>
              </w:rPrChange>
            </w:rPr>
            <w:fldChar w:fldCharType="begin"/>
          </w:r>
          <w:r w:rsidRPr="009002D3">
            <w:rPr>
              <w:rFonts w:ascii="Verdana" w:hAnsi="Verdana"/>
              <w:snapToGrid w:val="0"/>
              <w:rPrChange w:id="525" w:author="Nha-Tien Nguyen" w:date="2016-09-02T11:07:00Z">
                <w:rPr>
                  <w:snapToGrid w:val="0"/>
                </w:rPr>
              </w:rPrChange>
            </w:rPr>
            <w:instrText xml:space="preserve"> PAGE </w:instrText>
          </w:r>
          <w:r w:rsidRPr="009002D3">
            <w:rPr>
              <w:rFonts w:ascii="Verdana" w:hAnsi="Verdana"/>
              <w:snapToGrid w:val="0"/>
              <w:rPrChange w:id="526" w:author="Nha-Tien Nguyen" w:date="2016-09-02T11:07:00Z">
                <w:rPr>
                  <w:snapToGrid w:val="0"/>
                </w:rPr>
              </w:rPrChange>
            </w:rPr>
            <w:fldChar w:fldCharType="separate"/>
          </w:r>
          <w:r w:rsidR="00C724FD">
            <w:rPr>
              <w:rFonts w:ascii="Verdana" w:hAnsi="Verdana"/>
              <w:noProof/>
              <w:snapToGrid w:val="0"/>
            </w:rPr>
            <w:t>23</w:t>
          </w:r>
          <w:r w:rsidRPr="009002D3">
            <w:rPr>
              <w:rFonts w:ascii="Verdana" w:hAnsi="Verdana"/>
              <w:snapToGrid w:val="0"/>
              <w:rPrChange w:id="527" w:author="Nha-Tien Nguyen" w:date="2016-09-02T11:07:00Z">
                <w:rPr>
                  <w:snapToGrid w:val="0"/>
                </w:rPr>
              </w:rPrChange>
            </w:rPr>
            <w:fldChar w:fldCharType="end"/>
          </w:r>
          <w:r w:rsidRPr="009002D3">
            <w:rPr>
              <w:rFonts w:ascii="Verdana" w:hAnsi="Verdana"/>
              <w:snapToGrid w:val="0"/>
              <w:rPrChange w:id="528" w:author="Nha-Tien Nguyen" w:date="2016-09-02T11:07:00Z">
                <w:rPr>
                  <w:snapToGrid w:val="0"/>
                </w:rPr>
              </w:rPrChange>
            </w:rPr>
            <w:t xml:space="preserve"> of </w:t>
          </w:r>
          <w:r w:rsidRPr="009002D3">
            <w:rPr>
              <w:rFonts w:ascii="Verdana" w:hAnsi="Verdana"/>
              <w:snapToGrid w:val="0"/>
              <w:rPrChange w:id="529" w:author="Nha-Tien Nguyen" w:date="2016-09-02T11:07:00Z">
                <w:rPr>
                  <w:snapToGrid w:val="0"/>
                </w:rPr>
              </w:rPrChange>
            </w:rPr>
            <w:fldChar w:fldCharType="begin"/>
          </w:r>
          <w:r w:rsidRPr="009002D3">
            <w:rPr>
              <w:rFonts w:ascii="Verdana" w:hAnsi="Verdana"/>
              <w:snapToGrid w:val="0"/>
              <w:rPrChange w:id="530" w:author="Nha-Tien Nguyen" w:date="2016-09-02T11:07:00Z">
                <w:rPr>
                  <w:snapToGrid w:val="0"/>
                </w:rPr>
              </w:rPrChange>
            </w:rPr>
            <w:instrText xml:space="preserve"> NUMPAGES </w:instrText>
          </w:r>
          <w:r w:rsidRPr="009002D3">
            <w:rPr>
              <w:rFonts w:ascii="Verdana" w:hAnsi="Verdana"/>
              <w:snapToGrid w:val="0"/>
              <w:rPrChange w:id="531" w:author="Nha-Tien Nguyen" w:date="2016-09-02T11:07:00Z">
                <w:rPr>
                  <w:snapToGrid w:val="0"/>
                </w:rPr>
              </w:rPrChange>
            </w:rPr>
            <w:fldChar w:fldCharType="separate"/>
          </w:r>
          <w:r w:rsidR="00C724FD">
            <w:rPr>
              <w:rFonts w:ascii="Verdana" w:hAnsi="Verdana"/>
              <w:noProof/>
              <w:snapToGrid w:val="0"/>
            </w:rPr>
            <w:t>25</w:t>
          </w:r>
          <w:r w:rsidRPr="009002D3">
            <w:rPr>
              <w:rFonts w:ascii="Verdana" w:hAnsi="Verdana"/>
              <w:snapToGrid w:val="0"/>
              <w:rPrChange w:id="532" w:author="Nha-Tien Nguyen" w:date="2016-09-02T11:07:00Z">
                <w:rPr>
                  <w:snapToGrid w:val="0"/>
                </w:rPr>
              </w:rPrChange>
            </w:rPr>
            <w:fldChar w:fldCharType="end"/>
          </w:r>
        </w:p>
        <w:p w14:paraId="41F1796A" w14:textId="77777777" w:rsidR="00862497" w:rsidRPr="009002D3" w:rsidRDefault="00862497">
          <w:pPr>
            <w:pStyle w:val="Footer"/>
            <w:jc w:val="right"/>
            <w:rPr>
              <w:rFonts w:ascii="Verdana" w:hAnsi="Verdana"/>
              <w:rPrChange w:id="533" w:author="Nha-Tien Nguyen" w:date="2016-09-02T11:07:00Z">
                <w:rPr/>
              </w:rPrChange>
            </w:rPr>
          </w:pPr>
        </w:p>
      </w:tc>
    </w:tr>
    <w:tr w:rsidR="00862497" w:rsidRPr="009002D3" w14:paraId="4556BAF7" w14:textId="77777777">
      <w:tc>
        <w:tcPr>
          <w:tcW w:w="9180" w:type="dxa"/>
          <w:gridSpan w:val="3"/>
        </w:tcPr>
        <w:p w14:paraId="0AE9C5D2" w14:textId="77777777" w:rsidR="00862497" w:rsidRPr="009002D3" w:rsidRDefault="00862497" w:rsidP="00C25B4A">
          <w:pPr>
            <w:pStyle w:val="Footer"/>
            <w:rPr>
              <w:rFonts w:ascii="Verdana" w:hAnsi="Verdana"/>
              <w:snapToGrid w:val="0"/>
              <w:rPrChange w:id="534" w:author="Nha-Tien Nguyen" w:date="2016-09-02T11:07:00Z">
                <w:rPr>
                  <w:snapToGrid w:val="0"/>
                </w:rPr>
              </w:rPrChange>
            </w:rPr>
          </w:pPr>
        </w:p>
      </w:tc>
    </w:tr>
  </w:tbl>
  <w:p w14:paraId="2B4F7FFB" w14:textId="77777777" w:rsidR="00862497" w:rsidRPr="009002D3" w:rsidRDefault="00862497">
    <w:pPr>
      <w:pStyle w:val="Footer"/>
      <w:rPr>
        <w:rFonts w:ascii="Verdana" w:hAnsi="Verdana"/>
        <w:rPrChange w:id="535" w:author="Nha-Tien Nguyen" w:date="2016-09-02T11:07:00Z">
          <w:rPr/>
        </w:rPrChang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46B15" w14:textId="77777777" w:rsidR="00862497" w:rsidRPr="00541587" w:rsidRDefault="00862497" w:rsidP="00541587">
    <w:pPr>
      <w:pStyle w:val="Footer"/>
    </w:pPr>
    <w:r w:rsidRPr="00541587">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64402" w14:textId="77777777" w:rsidR="00862497" w:rsidRDefault="00862497">
      <w:r>
        <w:separator/>
      </w:r>
    </w:p>
  </w:footnote>
  <w:footnote w:type="continuationSeparator" w:id="0">
    <w:p w14:paraId="5BB132A3" w14:textId="77777777" w:rsidR="00862497" w:rsidRDefault="00862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4" w:type="dxa"/>
      <w:tblLayout w:type="fixed"/>
      <w:tblCellMar>
        <w:left w:w="70" w:type="dxa"/>
        <w:right w:w="70" w:type="dxa"/>
      </w:tblCellMar>
      <w:tblLook w:val="0000" w:firstRow="0" w:lastRow="0" w:firstColumn="0" w:lastColumn="0" w:noHBand="0" w:noVBand="0"/>
    </w:tblPr>
    <w:tblGrid>
      <w:gridCol w:w="1488"/>
      <w:gridCol w:w="5103"/>
      <w:gridCol w:w="2533"/>
    </w:tblGrid>
    <w:tr w:rsidR="00862497" w:rsidRPr="00BF67DF" w14:paraId="242AC554" w14:textId="77777777">
      <w:trPr>
        <w:trHeight w:val="268"/>
      </w:trPr>
      <w:tc>
        <w:tcPr>
          <w:tcW w:w="1488" w:type="dxa"/>
          <w:tcBorders>
            <w:bottom w:val="single" w:sz="4" w:space="0" w:color="auto"/>
          </w:tcBorders>
        </w:tcPr>
        <w:p w14:paraId="5D0E720A" w14:textId="77777777" w:rsidR="00862497" w:rsidRPr="00BF67DF" w:rsidRDefault="00862497" w:rsidP="0058294B">
          <w:pPr>
            <w:pStyle w:val="Header"/>
            <w:rPr>
              <w:rFonts w:ascii="Verdana" w:hAnsi="Verdana"/>
              <w:rPrChange w:id="500" w:author="Nha-Tien Nguyen" w:date="2016-09-02T11:54:00Z">
                <w:rPr/>
              </w:rPrChange>
            </w:rPr>
          </w:pPr>
          <w:r w:rsidRPr="00BF67DF">
            <w:rPr>
              <w:rFonts w:ascii="Verdana" w:hAnsi="Verdana"/>
              <w:noProof/>
              <w:lang w:eastAsia="en-GB"/>
              <w:rPrChange w:id="501" w:author="Nha-Tien Nguyen" w:date="2016-09-02T11:54:00Z">
                <w:rPr>
                  <w:noProof/>
                  <w:lang w:eastAsia="en-GB"/>
                </w:rPr>
              </w:rPrChange>
            </w:rPr>
            <w:drawing>
              <wp:inline distT="0" distB="0" distL="0" distR="0" wp14:anchorId="6FD00AF3" wp14:editId="1B411254">
                <wp:extent cx="800100" cy="371475"/>
                <wp:effectExtent l="19050" t="0" r="0" b="0"/>
                <wp:docPr id="4" name="Picture 4" descr="tm84x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84x39"/>
                        <pic:cNvPicPr>
                          <a:picLocks noChangeAspect="1" noChangeArrowheads="1"/>
                        </pic:cNvPicPr>
                      </pic:nvPicPr>
                      <pic:blipFill>
                        <a:blip r:embed="rId1"/>
                        <a:srcRect/>
                        <a:stretch>
                          <a:fillRect/>
                        </a:stretch>
                      </pic:blipFill>
                      <pic:spPr bwMode="auto">
                        <a:xfrm>
                          <a:off x="0" y="0"/>
                          <a:ext cx="800100" cy="371475"/>
                        </a:xfrm>
                        <a:prstGeom prst="rect">
                          <a:avLst/>
                        </a:prstGeom>
                        <a:noFill/>
                        <a:ln w="9525">
                          <a:noFill/>
                          <a:miter lim="800000"/>
                          <a:headEnd/>
                          <a:tailEnd/>
                        </a:ln>
                      </pic:spPr>
                    </pic:pic>
                  </a:graphicData>
                </a:graphic>
              </wp:inline>
            </w:drawing>
          </w:r>
        </w:p>
      </w:tc>
      <w:tc>
        <w:tcPr>
          <w:tcW w:w="5103" w:type="dxa"/>
          <w:tcBorders>
            <w:bottom w:val="single" w:sz="4" w:space="0" w:color="auto"/>
          </w:tcBorders>
        </w:tcPr>
        <w:p w14:paraId="0E39D828" w14:textId="77777777" w:rsidR="00862497" w:rsidRPr="00BF67DF" w:rsidRDefault="00862497" w:rsidP="0058294B">
          <w:pPr>
            <w:pStyle w:val="Header"/>
            <w:jc w:val="center"/>
            <w:rPr>
              <w:rFonts w:ascii="Verdana" w:hAnsi="Verdana"/>
            </w:rPr>
          </w:pPr>
          <w:r w:rsidRPr="00BF67DF">
            <w:rPr>
              <w:rFonts w:ascii="Verdana" w:hAnsi="Verdana"/>
            </w:rPr>
            <w:fldChar w:fldCharType="begin"/>
          </w:r>
          <w:r w:rsidRPr="00BF67DF">
            <w:rPr>
              <w:rFonts w:ascii="Verdana" w:hAnsi="Verdana"/>
            </w:rPr>
            <w:instrText xml:space="preserve"> SUBJECT  \* MERGEFORMAT </w:instrText>
          </w:r>
          <w:r w:rsidRPr="00BF67DF">
            <w:rPr>
              <w:rFonts w:ascii="Verdana" w:hAnsi="Verdana"/>
            </w:rPr>
            <w:fldChar w:fldCharType="separate"/>
          </w:r>
          <w:r w:rsidRPr="00BF67DF">
            <w:rPr>
              <w:rFonts w:ascii="Verdana" w:hAnsi="Verdana"/>
            </w:rPr>
            <w:t>Solution Design</w:t>
          </w:r>
          <w:r w:rsidRPr="00BF67DF">
            <w:rPr>
              <w:rFonts w:ascii="Verdana" w:hAnsi="Verdana"/>
            </w:rPr>
            <w:fldChar w:fldCharType="end"/>
          </w:r>
        </w:p>
        <w:p w14:paraId="5C2626EF" w14:textId="77777777" w:rsidR="00862497" w:rsidRPr="00BF67DF" w:rsidRDefault="00862497" w:rsidP="0080342A">
          <w:pPr>
            <w:pStyle w:val="Header"/>
            <w:jc w:val="center"/>
            <w:rPr>
              <w:rFonts w:ascii="Verdana" w:hAnsi="Verdana"/>
            </w:rPr>
          </w:pPr>
          <w:r w:rsidRPr="00BF67DF">
            <w:rPr>
              <w:rFonts w:ascii="Verdana" w:hAnsi="Verdana"/>
            </w:rPr>
            <w:fldChar w:fldCharType="begin"/>
          </w:r>
          <w:r w:rsidRPr="00BF67DF">
            <w:rPr>
              <w:rFonts w:ascii="Verdana" w:hAnsi="Verdana"/>
            </w:rPr>
            <w:instrText xml:space="preserve"> TITLE  \* MERGEFORMAT </w:instrText>
          </w:r>
          <w:r w:rsidRPr="00BF67DF">
            <w:rPr>
              <w:rFonts w:ascii="Verdana" w:hAnsi="Verdana"/>
            </w:rPr>
            <w:fldChar w:fldCharType="separate"/>
          </w:r>
          <w:r w:rsidRPr="00BF67DF">
            <w:rPr>
              <w:rFonts w:ascii="Verdana" w:hAnsi="Verdana"/>
            </w:rPr>
            <w:t>Job Search Tool</w:t>
          </w:r>
          <w:r w:rsidRPr="00BF67DF">
            <w:rPr>
              <w:rFonts w:ascii="Verdana" w:hAnsi="Verdana"/>
            </w:rPr>
            <w:fldChar w:fldCharType="end"/>
          </w:r>
        </w:p>
      </w:tc>
      <w:tc>
        <w:tcPr>
          <w:tcW w:w="2533" w:type="dxa"/>
          <w:tcBorders>
            <w:bottom w:val="single" w:sz="4" w:space="0" w:color="auto"/>
          </w:tcBorders>
        </w:tcPr>
        <w:p w14:paraId="15060CEE" w14:textId="0FC2DD55" w:rsidR="00862497" w:rsidRPr="00BF67DF" w:rsidRDefault="00862497" w:rsidP="00BF67DF">
          <w:pPr>
            <w:pStyle w:val="Header"/>
            <w:jc w:val="right"/>
            <w:rPr>
              <w:rFonts w:ascii="Verdana" w:hAnsi="Verdana"/>
            </w:rPr>
          </w:pPr>
          <w:r w:rsidRPr="00BF67DF">
            <w:rPr>
              <w:rFonts w:ascii="Verdana" w:hAnsi="Verdana"/>
            </w:rPr>
            <w:t xml:space="preserve">Revision: </w:t>
          </w:r>
          <w:r w:rsidRPr="00BF67DF">
            <w:rPr>
              <w:rFonts w:ascii="Verdana" w:hAnsi="Verdana"/>
            </w:rPr>
            <w:fldChar w:fldCharType="begin"/>
          </w:r>
          <w:r w:rsidRPr="00BF67DF">
            <w:rPr>
              <w:rFonts w:ascii="Verdana" w:hAnsi="Verdana"/>
            </w:rPr>
            <w:instrText xml:space="preserve"> DOCPROPERTY  Revision  \* MERGEFORMAT </w:instrText>
          </w:r>
          <w:r w:rsidRPr="00BF67DF">
            <w:rPr>
              <w:rFonts w:ascii="Verdana" w:hAnsi="Verdana"/>
            </w:rPr>
            <w:fldChar w:fldCharType="separate"/>
          </w:r>
          <w:r w:rsidRPr="00BF67DF">
            <w:rPr>
              <w:rFonts w:ascii="Verdana" w:hAnsi="Verdana"/>
            </w:rPr>
            <w:t>P1.0-</w:t>
          </w:r>
          <w:r w:rsidRPr="00BF67DF">
            <w:rPr>
              <w:rFonts w:ascii="Verdana" w:hAnsi="Verdana"/>
            </w:rPr>
            <w:fldChar w:fldCharType="end"/>
          </w:r>
          <w:r w:rsidRPr="00BF67DF">
            <w:rPr>
              <w:rFonts w:ascii="Verdana" w:hAnsi="Verdana"/>
            </w:rPr>
            <w:t xml:space="preserve">9Revision date: </w:t>
          </w:r>
          <w:r w:rsidRPr="00BF67DF">
            <w:rPr>
              <w:rFonts w:ascii="Verdana" w:hAnsi="Verdana"/>
            </w:rPr>
            <w:fldChar w:fldCharType="begin"/>
          </w:r>
          <w:r w:rsidRPr="00BF67DF">
            <w:rPr>
              <w:rFonts w:ascii="Verdana" w:hAnsi="Verdana"/>
            </w:rPr>
            <w:instrText xml:space="preserve"> DOCPROPERTY "RevisionDate"  \* MERGEFORMAT </w:instrText>
          </w:r>
          <w:r w:rsidRPr="00BF67DF">
            <w:rPr>
              <w:rFonts w:ascii="Verdana" w:hAnsi="Verdana"/>
            </w:rPr>
            <w:fldChar w:fldCharType="separate"/>
          </w:r>
          <w:r w:rsidRPr="00BF67DF">
            <w:rPr>
              <w:rFonts w:ascii="Verdana" w:hAnsi="Verdana"/>
            </w:rPr>
            <w:t>2016-07-22</w:t>
          </w:r>
          <w:r w:rsidRPr="00BF67DF">
            <w:rPr>
              <w:rFonts w:ascii="Verdana" w:hAnsi="Verdana"/>
            </w:rPr>
            <w:fldChar w:fldCharType="end"/>
          </w:r>
        </w:p>
      </w:tc>
    </w:tr>
  </w:tbl>
  <w:p w14:paraId="17E0EA34" w14:textId="2B5E4C02" w:rsidR="00862497" w:rsidRPr="00BF67DF" w:rsidRDefault="00862497">
    <w:pPr>
      <w:pStyle w:val="Header"/>
      <w:rPr>
        <w:rFonts w:ascii="Verdana" w:hAnsi="Verdana"/>
        <w:rPrChange w:id="502" w:author="Nha-Tien Nguyen" w:date="2016-09-02T11:54:00Z">
          <w:rPr/>
        </w:rPrChange>
      </w:rPr>
    </w:pPr>
    <w:r w:rsidRPr="00BF67DF">
      <w:rPr>
        <w:rFonts w:ascii="Verdana" w:hAnsi="Verdana"/>
        <w:noProof/>
        <w:lang w:eastAsia="en-GB"/>
        <w:rPrChange w:id="503" w:author="Nha-Tien Nguyen" w:date="2016-09-02T11:54:00Z">
          <w:rPr>
            <w:noProof/>
            <w:lang w:eastAsia="en-GB"/>
          </w:rPr>
        </w:rPrChange>
      </w:rPr>
      <mc:AlternateContent>
        <mc:Choice Requires="wps">
          <w:drawing>
            <wp:anchor distT="0" distB="0" distL="114300" distR="114300" simplePos="0" relativeHeight="251657728" behindDoc="0" locked="0" layoutInCell="0" allowOverlap="1" wp14:anchorId="2A68D258" wp14:editId="76EE346E">
              <wp:simplePos x="0" y="0"/>
              <wp:positionH relativeFrom="column">
                <wp:posOffset>-753110</wp:posOffset>
              </wp:positionH>
              <wp:positionV relativeFrom="paragraph">
                <wp:posOffset>264795</wp:posOffset>
              </wp:positionV>
              <wp:extent cx="554355" cy="85725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857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DBA98" w14:textId="77777777" w:rsidR="00862497" w:rsidRPr="00F12F6A" w:rsidRDefault="00862497" w:rsidP="00E05D01">
                          <w:pPr>
                            <w:jc w:val="center"/>
                            <w:rPr>
                              <w:color w:val="808080"/>
                              <w:sz w:val="16"/>
                            </w:rPr>
                          </w:pPr>
                          <w:r>
                            <w:rPr>
                              <w:color w:val="808080"/>
                              <w:sz w:val="16"/>
                            </w:rPr>
                            <w:t>Full generic te</w:t>
                          </w:r>
                          <w:r w:rsidRPr="00F12F6A">
                            <w:rPr>
                              <w:color w:val="808080"/>
                              <w:sz w:val="16"/>
                            </w:rPr>
                            <w:t xml:space="preserve">mplate </w:t>
                          </w:r>
                          <w:r>
                            <w:rPr>
                              <w:color w:val="808080"/>
                              <w:sz w:val="16"/>
                            </w:rPr>
                            <w:t>Revision</w:t>
                          </w:r>
                          <w:r w:rsidRPr="00F12F6A">
                            <w:rPr>
                              <w:color w:val="808080"/>
                              <w:sz w:val="16"/>
                            </w:rPr>
                            <w:t xml:space="preserve">: </w:t>
                          </w:r>
                          <w:r>
                            <w:rPr>
                              <w:color w:val="808080"/>
                              <w:sz w:val="16"/>
                            </w:rPr>
                            <w:t>4.0 Date 2007-02-28</w:t>
                          </w:r>
                        </w:p>
                        <w:p w14:paraId="1C4C4CC3" w14:textId="77777777" w:rsidR="00862497" w:rsidRPr="00F12F6A" w:rsidRDefault="00862497" w:rsidP="00E05D01">
                          <w:pPr>
                            <w:jc w:val="center"/>
                            <w:rPr>
                              <w:color w:val="808080"/>
                              <w:sz w:val="16"/>
                            </w:rPr>
                          </w:pPr>
                          <w:r>
                            <w:rPr>
                              <w:color w:val="808080"/>
                              <w:sz w:val="16"/>
                            </w:rPr>
                            <w:t>Solution Design template Revision: 1.2</w:t>
                          </w:r>
                        </w:p>
                        <w:p w14:paraId="36298BEA" w14:textId="77777777" w:rsidR="00862497" w:rsidRPr="00E05D01" w:rsidRDefault="00862497" w:rsidP="00E05D01"/>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8D258" id="_x0000_t202" coordsize="21600,21600" o:spt="202" path="m,l,21600r21600,l21600,xe">
              <v:stroke joinstyle="miter"/>
              <v:path gradientshapeok="t" o:connecttype="rect"/>
            </v:shapetype>
            <v:shape id="Text Box 3" o:spid="_x0000_s1034" type="#_x0000_t202" style="position:absolute;margin-left:-59.3pt;margin-top:20.85pt;width:43.6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" o:allowincell="f" stroked="f">
              <v:textbox style="layout-flow:vertical;mso-layout-flow-alt:bottom-to-top">
                <w:txbxContent>
                  <w:p w14:paraId="73DDBA98" w14:textId="77777777" w:rsidR="00862497" w:rsidRPr="00F12F6A" w:rsidRDefault="00862497" w:rsidP="00E05D01">
                    <w:pPr>
                      <w:jc w:val="center"/>
                      <w:rPr>
                        <w:color w:val="808080"/>
                        <w:sz w:val="16"/>
                      </w:rPr>
                    </w:pPr>
                    <w:r>
                      <w:rPr>
                        <w:color w:val="808080"/>
                        <w:sz w:val="16"/>
                      </w:rPr>
                      <w:t>Full generic te</w:t>
                    </w:r>
                    <w:r w:rsidRPr="00F12F6A">
                      <w:rPr>
                        <w:color w:val="808080"/>
                        <w:sz w:val="16"/>
                      </w:rPr>
                      <w:t xml:space="preserve">mplate </w:t>
                    </w:r>
                    <w:r>
                      <w:rPr>
                        <w:color w:val="808080"/>
                        <w:sz w:val="16"/>
                      </w:rPr>
                      <w:t>Revision</w:t>
                    </w:r>
                    <w:r w:rsidRPr="00F12F6A">
                      <w:rPr>
                        <w:color w:val="808080"/>
                        <w:sz w:val="16"/>
                      </w:rPr>
                      <w:t xml:space="preserve">: </w:t>
                    </w:r>
                    <w:r>
                      <w:rPr>
                        <w:color w:val="808080"/>
                        <w:sz w:val="16"/>
                      </w:rPr>
                      <w:t>4.0 Date 2007-02-28</w:t>
                    </w:r>
                  </w:p>
                  <w:p w14:paraId="1C4C4CC3" w14:textId="77777777" w:rsidR="00862497" w:rsidRPr="00F12F6A" w:rsidRDefault="00862497" w:rsidP="00E05D01">
                    <w:pPr>
                      <w:jc w:val="center"/>
                      <w:rPr>
                        <w:color w:val="808080"/>
                        <w:sz w:val="16"/>
                      </w:rPr>
                    </w:pPr>
                    <w:r>
                      <w:rPr>
                        <w:color w:val="808080"/>
                        <w:sz w:val="16"/>
                      </w:rPr>
                      <w:t>Solution Design template Revision: 1.2</w:t>
                    </w:r>
                  </w:p>
                  <w:p w14:paraId="36298BEA" w14:textId="77777777" w:rsidR="00862497" w:rsidRPr="00E05D01" w:rsidRDefault="00862497" w:rsidP="00E05D01"/>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868F" w14:textId="77777777" w:rsidR="00862497" w:rsidRDefault="008624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246"/>
    </w:tblGrid>
    <w:tr w:rsidR="00862497" w14:paraId="0AD5EF55" w14:textId="77777777">
      <w:trPr>
        <w:trHeight w:val="1165"/>
      </w:trPr>
      <w:tc>
        <w:tcPr>
          <w:tcW w:w="4928" w:type="dxa"/>
          <w:tcBorders>
            <w:top w:val="single" w:sz="4" w:space="0" w:color="auto"/>
            <w:left w:val="nil"/>
            <w:bottom w:val="single" w:sz="4" w:space="0" w:color="auto"/>
            <w:right w:val="nil"/>
          </w:tcBorders>
        </w:tcPr>
        <w:p w14:paraId="5D8315DB" w14:textId="77777777" w:rsidR="00862497" w:rsidRDefault="00862497">
          <w:pPr>
            <w:pStyle w:val="Header"/>
            <w:rPr>
              <w:rFonts w:ascii="Arial" w:hAnsi="Arial"/>
              <w:b/>
              <w:sz w:val="36"/>
            </w:rPr>
          </w:pPr>
          <w:r>
            <w:rPr>
              <w:rFonts w:ascii="Arial" w:hAnsi="Arial"/>
              <w:b/>
              <w:noProof/>
              <w:sz w:val="24"/>
              <w:lang w:eastAsia="en-GB"/>
            </w:rPr>
            <w:drawing>
              <wp:inline distT="0" distB="0" distL="0" distR="0" wp14:anchorId="125A4BCB" wp14:editId="2D1A6BB6">
                <wp:extent cx="1590675" cy="733425"/>
                <wp:effectExtent l="19050" t="0" r="9525" b="0"/>
                <wp:docPr id="1" name="Picture 1" descr="tm167x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167x77"/>
                        <pic:cNvPicPr>
                          <a:picLocks noChangeAspect="1" noChangeArrowheads="1"/>
                        </pic:cNvPicPr>
                      </pic:nvPicPr>
                      <pic:blipFill>
                        <a:blip r:embed="rId1"/>
                        <a:srcRect/>
                        <a:stretch>
                          <a:fillRect/>
                        </a:stretch>
                      </pic:blipFill>
                      <pic:spPr bwMode="auto">
                        <a:xfrm>
                          <a:off x="0" y="0"/>
                          <a:ext cx="1590675" cy="733425"/>
                        </a:xfrm>
                        <a:prstGeom prst="rect">
                          <a:avLst/>
                        </a:prstGeom>
                        <a:noFill/>
                        <a:ln w="9525">
                          <a:noFill/>
                          <a:miter lim="800000"/>
                          <a:headEnd/>
                          <a:tailEnd/>
                        </a:ln>
                      </pic:spPr>
                    </pic:pic>
                  </a:graphicData>
                </a:graphic>
              </wp:inline>
            </w:drawing>
          </w:r>
        </w:p>
      </w:tc>
      <w:tc>
        <w:tcPr>
          <w:tcW w:w="4246" w:type="dxa"/>
          <w:tcBorders>
            <w:top w:val="single" w:sz="4" w:space="0" w:color="auto"/>
            <w:left w:val="nil"/>
            <w:bottom w:val="single" w:sz="4" w:space="0" w:color="auto"/>
            <w:right w:val="nil"/>
          </w:tcBorders>
        </w:tcPr>
        <w:p w14:paraId="08EA60B5" w14:textId="77777777" w:rsidR="00862497" w:rsidRDefault="00862497">
          <w:pPr>
            <w:pStyle w:val="Header"/>
            <w:jc w:val="right"/>
            <w:rPr>
              <w:rFonts w:ascii="Arial" w:hAnsi="Arial"/>
              <w:b/>
              <w:sz w:val="36"/>
            </w:rPr>
          </w:pPr>
        </w:p>
        <w:p w14:paraId="228CB3AE" w14:textId="77777777" w:rsidR="00862497" w:rsidRPr="00BF67DF" w:rsidRDefault="00862497">
          <w:pPr>
            <w:pStyle w:val="Header"/>
            <w:jc w:val="right"/>
            <w:rPr>
              <w:rFonts w:ascii="Verdana" w:hAnsi="Verdana"/>
              <w:b/>
              <w:sz w:val="36"/>
            </w:rPr>
          </w:pPr>
          <w:r w:rsidRPr="00BF67DF">
            <w:rPr>
              <w:rFonts w:ascii="Verdana" w:hAnsi="Verdana"/>
            </w:rPr>
            <w:fldChar w:fldCharType="begin"/>
          </w:r>
          <w:r w:rsidRPr="00BF67DF">
            <w:rPr>
              <w:rFonts w:ascii="Verdana" w:hAnsi="Verdana"/>
            </w:rPr>
            <w:instrText xml:space="preserve"> DOCPROPERTY  Company  \* MERGEFORMAT </w:instrText>
          </w:r>
          <w:r w:rsidRPr="00BF67DF">
            <w:rPr>
              <w:rFonts w:ascii="Verdana" w:hAnsi="Verdana"/>
            </w:rPr>
            <w:fldChar w:fldCharType="separate"/>
          </w:r>
          <w:r w:rsidRPr="00BF67DF">
            <w:rPr>
              <w:rFonts w:ascii="Verdana" w:hAnsi="Verdana"/>
              <w:b/>
              <w:sz w:val="36"/>
            </w:rPr>
            <w:t>IKEA IT</w:t>
          </w:r>
          <w:r w:rsidRPr="00BF67DF">
            <w:rPr>
              <w:rFonts w:ascii="Verdana" w:hAnsi="Verdana"/>
              <w:b/>
              <w:sz w:val="36"/>
            </w:rPr>
            <w:fldChar w:fldCharType="end"/>
          </w:r>
        </w:p>
      </w:tc>
    </w:tr>
  </w:tbl>
  <w:p w14:paraId="4C4B508B" w14:textId="77777777" w:rsidR="00862497" w:rsidRDefault="008624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clip_image001"/>
      </v:shape>
    </w:pict>
  </w:numPicBullet>
  <w:abstractNum w:abstractNumId="0" w15:restartNumberingAfterBreak="0">
    <w:nsid w:val="FFFFFF88"/>
    <w:multiLevelType w:val="singleLevel"/>
    <w:tmpl w:val="E46E03F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D3E0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AB037A"/>
    <w:multiLevelType w:val="hybridMultilevel"/>
    <w:tmpl w:val="D7D825A2"/>
    <w:lvl w:ilvl="0" w:tplc="0706AAEA">
      <w:start w:val="1"/>
      <w:numFmt w:val="decimal"/>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2836E0"/>
    <w:multiLevelType w:val="hybridMultilevel"/>
    <w:tmpl w:val="FE68A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0196A"/>
    <w:multiLevelType w:val="hybridMultilevel"/>
    <w:tmpl w:val="6F7C7688"/>
    <w:lvl w:ilvl="0" w:tplc="B8A41806">
      <w:start w:val="1"/>
      <w:numFmt w:val="bullet"/>
      <w:lvlText w:val=""/>
      <w:lvlJc w:val="left"/>
      <w:pPr>
        <w:tabs>
          <w:tab w:val="num" w:pos="720"/>
        </w:tabs>
        <w:ind w:left="720" w:hanging="360"/>
      </w:pPr>
      <w:rPr>
        <w:rFonts w:ascii="Wingdings" w:hAnsi="Wingdings" w:hint="default"/>
      </w:rPr>
    </w:lvl>
    <w:lvl w:ilvl="1" w:tplc="E560280C" w:tentative="1">
      <w:start w:val="1"/>
      <w:numFmt w:val="bullet"/>
      <w:lvlText w:val=""/>
      <w:lvlJc w:val="left"/>
      <w:pPr>
        <w:tabs>
          <w:tab w:val="num" w:pos="1440"/>
        </w:tabs>
        <w:ind w:left="1440" w:hanging="360"/>
      </w:pPr>
      <w:rPr>
        <w:rFonts w:ascii="Wingdings" w:hAnsi="Wingdings" w:hint="default"/>
      </w:rPr>
    </w:lvl>
    <w:lvl w:ilvl="2" w:tplc="B24467C0" w:tentative="1">
      <w:start w:val="1"/>
      <w:numFmt w:val="bullet"/>
      <w:lvlText w:val=""/>
      <w:lvlJc w:val="left"/>
      <w:pPr>
        <w:tabs>
          <w:tab w:val="num" w:pos="2160"/>
        </w:tabs>
        <w:ind w:left="2160" w:hanging="360"/>
      </w:pPr>
      <w:rPr>
        <w:rFonts w:ascii="Wingdings" w:hAnsi="Wingdings" w:hint="default"/>
      </w:rPr>
    </w:lvl>
    <w:lvl w:ilvl="3" w:tplc="9D600E1A" w:tentative="1">
      <w:start w:val="1"/>
      <w:numFmt w:val="bullet"/>
      <w:lvlText w:val=""/>
      <w:lvlJc w:val="left"/>
      <w:pPr>
        <w:tabs>
          <w:tab w:val="num" w:pos="2880"/>
        </w:tabs>
        <w:ind w:left="2880" w:hanging="360"/>
      </w:pPr>
      <w:rPr>
        <w:rFonts w:ascii="Wingdings" w:hAnsi="Wingdings" w:hint="default"/>
      </w:rPr>
    </w:lvl>
    <w:lvl w:ilvl="4" w:tplc="4198DBA6" w:tentative="1">
      <w:start w:val="1"/>
      <w:numFmt w:val="bullet"/>
      <w:lvlText w:val=""/>
      <w:lvlJc w:val="left"/>
      <w:pPr>
        <w:tabs>
          <w:tab w:val="num" w:pos="3600"/>
        </w:tabs>
        <w:ind w:left="3600" w:hanging="360"/>
      </w:pPr>
      <w:rPr>
        <w:rFonts w:ascii="Wingdings" w:hAnsi="Wingdings" w:hint="default"/>
      </w:rPr>
    </w:lvl>
    <w:lvl w:ilvl="5" w:tplc="148EE554" w:tentative="1">
      <w:start w:val="1"/>
      <w:numFmt w:val="bullet"/>
      <w:lvlText w:val=""/>
      <w:lvlJc w:val="left"/>
      <w:pPr>
        <w:tabs>
          <w:tab w:val="num" w:pos="4320"/>
        </w:tabs>
        <w:ind w:left="4320" w:hanging="360"/>
      </w:pPr>
      <w:rPr>
        <w:rFonts w:ascii="Wingdings" w:hAnsi="Wingdings" w:hint="default"/>
      </w:rPr>
    </w:lvl>
    <w:lvl w:ilvl="6" w:tplc="63566380" w:tentative="1">
      <w:start w:val="1"/>
      <w:numFmt w:val="bullet"/>
      <w:lvlText w:val=""/>
      <w:lvlJc w:val="left"/>
      <w:pPr>
        <w:tabs>
          <w:tab w:val="num" w:pos="5040"/>
        </w:tabs>
        <w:ind w:left="5040" w:hanging="360"/>
      </w:pPr>
      <w:rPr>
        <w:rFonts w:ascii="Wingdings" w:hAnsi="Wingdings" w:hint="default"/>
      </w:rPr>
    </w:lvl>
    <w:lvl w:ilvl="7" w:tplc="8E1689DC" w:tentative="1">
      <w:start w:val="1"/>
      <w:numFmt w:val="bullet"/>
      <w:lvlText w:val=""/>
      <w:lvlJc w:val="left"/>
      <w:pPr>
        <w:tabs>
          <w:tab w:val="num" w:pos="5760"/>
        </w:tabs>
        <w:ind w:left="5760" w:hanging="360"/>
      </w:pPr>
      <w:rPr>
        <w:rFonts w:ascii="Wingdings" w:hAnsi="Wingdings" w:hint="default"/>
      </w:rPr>
    </w:lvl>
    <w:lvl w:ilvl="8" w:tplc="3028CE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22D16"/>
    <w:multiLevelType w:val="hybridMultilevel"/>
    <w:tmpl w:val="ABA42B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D67A3F"/>
    <w:multiLevelType w:val="hybridMultilevel"/>
    <w:tmpl w:val="B4C68164"/>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F174E2"/>
    <w:multiLevelType w:val="hybridMultilevel"/>
    <w:tmpl w:val="A9ACC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2C0120"/>
    <w:multiLevelType w:val="hybridMultilevel"/>
    <w:tmpl w:val="5470AF46"/>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1E622F2"/>
    <w:multiLevelType w:val="hybridMultilevel"/>
    <w:tmpl w:val="C9265F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6C4695A"/>
    <w:multiLevelType w:val="singleLevel"/>
    <w:tmpl w:val="951E47B4"/>
    <w:lvl w:ilvl="0">
      <w:start w:val="1"/>
      <w:numFmt w:val="bullet"/>
      <w:pStyle w:val="bulletlist"/>
      <w:lvlText w:val=""/>
      <w:lvlJc w:val="left"/>
      <w:pPr>
        <w:tabs>
          <w:tab w:val="num" w:pos="360"/>
        </w:tabs>
        <w:ind w:left="360" w:hanging="360"/>
      </w:pPr>
      <w:rPr>
        <w:rFonts w:ascii="Wingdings" w:hAnsi="Wingdings" w:hint="default"/>
        <w:sz w:val="24"/>
      </w:rPr>
    </w:lvl>
  </w:abstractNum>
  <w:abstractNum w:abstractNumId="11" w15:restartNumberingAfterBreak="0">
    <w:nsid w:val="29FF4F29"/>
    <w:multiLevelType w:val="hybridMultilevel"/>
    <w:tmpl w:val="69626EB0"/>
    <w:lvl w:ilvl="0" w:tplc="56CC2E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E9533C1"/>
    <w:multiLevelType w:val="hybridMultilevel"/>
    <w:tmpl w:val="F50EA130"/>
    <w:lvl w:ilvl="0" w:tplc="2F7C030A">
      <w:start w:val="201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1D1E2D"/>
    <w:multiLevelType w:val="hybridMultilevel"/>
    <w:tmpl w:val="95AA2138"/>
    <w:lvl w:ilvl="0" w:tplc="04090007">
      <w:start w:val="1"/>
      <w:numFmt w:val="bullet"/>
      <w:lvlText w:val=""/>
      <w:lvlPicBulletId w:val="0"/>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EB32CAC"/>
    <w:multiLevelType w:val="hybridMultilevel"/>
    <w:tmpl w:val="F10ACD18"/>
    <w:lvl w:ilvl="0" w:tplc="9A4492CE">
      <w:start w:val="1"/>
      <w:numFmt w:val="bullet"/>
      <w:lvlText w:val=""/>
      <w:lvlJc w:val="left"/>
      <w:pPr>
        <w:tabs>
          <w:tab w:val="num" w:pos="720"/>
        </w:tabs>
        <w:ind w:left="720" w:hanging="360"/>
      </w:pPr>
      <w:rPr>
        <w:rFonts w:ascii="Wingdings" w:hAnsi="Wingdings" w:hint="default"/>
      </w:rPr>
    </w:lvl>
    <w:lvl w:ilvl="1" w:tplc="88C428E0" w:tentative="1">
      <w:start w:val="1"/>
      <w:numFmt w:val="bullet"/>
      <w:lvlText w:val=""/>
      <w:lvlJc w:val="left"/>
      <w:pPr>
        <w:tabs>
          <w:tab w:val="num" w:pos="1440"/>
        </w:tabs>
        <w:ind w:left="1440" w:hanging="360"/>
      </w:pPr>
      <w:rPr>
        <w:rFonts w:ascii="Wingdings" w:hAnsi="Wingdings" w:hint="default"/>
      </w:rPr>
    </w:lvl>
    <w:lvl w:ilvl="2" w:tplc="79AE7124" w:tentative="1">
      <w:start w:val="1"/>
      <w:numFmt w:val="bullet"/>
      <w:lvlText w:val=""/>
      <w:lvlJc w:val="left"/>
      <w:pPr>
        <w:tabs>
          <w:tab w:val="num" w:pos="2160"/>
        </w:tabs>
        <w:ind w:left="2160" w:hanging="360"/>
      </w:pPr>
      <w:rPr>
        <w:rFonts w:ascii="Wingdings" w:hAnsi="Wingdings" w:hint="default"/>
      </w:rPr>
    </w:lvl>
    <w:lvl w:ilvl="3" w:tplc="D97ADDC2" w:tentative="1">
      <w:start w:val="1"/>
      <w:numFmt w:val="bullet"/>
      <w:lvlText w:val=""/>
      <w:lvlJc w:val="left"/>
      <w:pPr>
        <w:tabs>
          <w:tab w:val="num" w:pos="2880"/>
        </w:tabs>
        <w:ind w:left="2880" w:hanging="360"/>
      </w:pPr>
      <w:rPr>
        <w:rFonts w:ascii="Wingdings" w:hAnsi="Wingdings" w:hint="default"/>
      </w:rPr>
    </w:lvl>
    <w:lvl w:ilvl="4" w:tplc="EF32085C" w:tentative="1">
      <w:start w:val="1"/>
      <w:numFmt w:val="bullet"/>
      <w:lvlText w:val=""/>
      <w:lvlJc w:val="left"/>
      <w:pPr>
        <w:tabs>
          <w:tab w:val="num" w:pos="3600"/>
        </w:tabs>
        <w:ind w:left="3600" w:hanging="360"/>
      </w:pPr>
      <w:rPr>
        <w:rFonts w:ascii="Wingdings" w:hAnsi="Wingdings" w:hint="default"/>
      </w:rPr>
    </w:lvl>
    <w:lvl w:ilvl="5" w:tplc="161C770A" w:tentative="1">
      <w:start w:val="1"/>
      <w:numFmt w:val="bullet"/>
      <w:lvlText w:val=""/>
      <w:lvlJc w:val="left"/>
      <w:pPr>
        <w:tabs>
          <w:tab w:val="num" w:pos="4320"/>
        </w:tabs>
        <w:ind w:left="4320" w:hanging="360"/>
      </w:pPr>
      <w:rPr>
        <w:rFonts w:ascii="Wingdings" w:hAnsi="Wingdings" w:hint="default"/>
      </w:rPr>
    </w:lvl>
    <w:lvl w:ilvl="6" w:tplc="20BAE93E" w:tentative="1">
      <w:start w:val="1"/>
      <w:numFmt w:val="bullet"/>
      <w:lvlText w:val=""/>
      <w:lvlJc w:val="left"/>
      <w:pPr>
        <w:tabs>
          <w:tab w:val="num" w:pos="5040"/>
        </w:tabs>
        <w:ind w:left="5040" w:hanging="360"/>
      </w:pPr>
      <w:rPr>
        <w:rFonts w:ascii="Wingdings" w:hAnsi="Wingdings" w:hint="default"/>
      </w:rPr>
    </w:lvl>
    <w:lvl w:ilvl="7" w:tplc="6BB43DC6" w:tentative="1">
      <w:start w:val="1"/>
      <w:numFmt w:val="bullet"/>
      <w:lvlText w:val=""/>
      <w:lvlJc w:val="left"/>
      <w:pPr>
        <w:tabs>
          <w:tab w:val="num" w:pos="5760"/>
        </w:tabs>
        <w:ind w:left="5760" w:hanging="360"/>
      </w:pPr>
      <w:rPr>
        <w:rFonts w:ascii="Wingdings" w:hAnsi="Wingdings" w:hint="default"/>
      </w:rPr>
    </w:lvl>
    <w:lvl w:ilvl="8" w:tplc="2788FBE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4F4FDA"/>
    <w:multiLevelType w:val="hybridMultilevel"/>
    <w:tmpl w:val="131213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651F1E"/>
    <w:multiLevelType w:val="hybridMultilevel"/>
    <w:tmpl w:val="69626EB0"/>
    <w:lvl w:ilvl="0" w:tplc="56CC2E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24B67C7"/>
    <w:multiLevelType w:val="hybridMultilevel"/>
    <w:tmpl w:val="F95CC7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6B6099F"/>
    <w:multiLevelType w:val="hybridMultilevel"/>
    <w:tmpl w:val="865C1732"/>
    <w:lvl w:ilvl="0" w:tplc="0706AAEA">
      <w:start w:val="1"/>
      <w:numFmt w:val="decimal"/>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7E4F34"/>
    <w:multiLevelType w:val="hybridMultilevel"/>
    <w:tmpl w:val="9F96D8FE"/>
    <w:lvl w:ilvl="0" w:tplc="04090017">
      <w:start w:val="1"/>
      <w:numFmt w:val="lowerLetter"/>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6B1FB2"/>
    <w:multiLevelType w:val="hybridMultilevel"/>
    <w:tmpl w:val="4E56D2E2"/>
    <w:lvl w:ilvl="0" w:tplc="9F504240">
      <w:start w:val="1"/>
      <w:numFmt w:val="bullet"/>
      <w:lvlText w:val=""/>
      <w:lvlJc w:val="left"/>
      <w:pPr>
        <w:tabs>
          <w:tab w:val="num" w:pos="720"/>
        </w:tabs>
        <w:ind w:left="720" w:hanging="360"/>
      </w:pPr>
      <w:rPr>
        <w:rFonts w:ascii="Wingdings" w:hAnsi="Wingdings" w:hint="default"/>
      </w:rPr>
    </w:lvl>
    <w:lvl w:ilvl="1" w:tplc="07209CD2" w:tentative="1">
      <w:start w:val="1"/>
      <w:numFmt w:val="bullet"/>
      <w:lvlText w:val=""/>
      <w:lvlJc w:val="left"/>
      <w:pPr>
        <w:tabs>
          <w:tab w:val="num" w:pos="1440"/>
        </w:tabs>
        <w:ind w:left="1440" w:hanging="360"/>
      </w:pPr>
      <w:rPr>
        <w:rFonts w:ascii="Wingdings" w:hAnsi="Wingdings" w:hint="default"/>
      </w:rPr>
    </w:lvl>
    <w:lvl w:ilvl="2" w:tplc="ACEECC3C" w:tentative="1">
      <w:start w:val="1"/>
      <w:numFmt w:val="bullet"/>
      <w:lvlText w:val=""/>
      <w:lvlJc w:val="left"/>
      <w:pPr>
        <w:tabs>
          <w:tab w:val="num" w:pos="2160"/>
        </w:tabs>
        <w:ind w:left="2160" w:hanging="360"/>
      </w:pPr>
      <w:rPr>
        <w:rFonts w:ascii="Wingdings" w:hAnsi="Wingdings" w:hint="default"/>
      </w:rPr>
    </w:lvl>
    <w:lvl w:ilvl="3" w:tplc="8FF89024" w:tentative="1">
      <w:start w:val="1"/>
      <w:numFmt w:val="bullet"/>
      <w:lvlText w:val=""/>
      <w:lvlJc w:val="left"/>
      <w:pPr>
        <w:tabs>
          <w:tab w:val="num" w:pos="2880"/>
        </w:tabs>
        <w:ind w:left="2880" w:hanging="360"/>
      </w:pPr>
      <w:rPr>
        <w:rFonts w:ascii="Wingdings" w:hAnsi="Wingdings" w:hint="default"/>
      </w:rPr>
    </w:lvl>
    <w:lvl w:ilvl="4" w:tplc="364C9280" w:tentative="1">
      <w:start w:val="1"/>
      <w:numFmt w:val="bullet"/>
      <w:lvlText w:val=""/>
      <w:lvlJc w:val="left"/>
      <w:pPr>
        <w:tabs>
          <w:tab w:val="num" w:pos="3600"/>
        </w:tabs>
        <w:ind w:left="3600" w:hanging="360"/>
      </w:pPr>
      <w:rPr>
        <w:rFonts w:ascii="Wingdings" w:hAnsi="Wingdings" w:hint="default"/>
      </w:rPr>
    </w:lvl>
    <w:lvl w:ilvl="5" w:tplc="E1B4715C" w:tentative="1">
      <w:start w:val="1"/>
      <w:numFmt w:val="bullet"/>
      <w:lvlText w:val=""/>
      <w:lvlJc w:val="left"/>
      <w:pPr>
        <w:tabs>
          <w:tab w:val="num" w:pos="4320"/>
        </w:tabs>
        <w:ind w:left="4320" w:hanging="360"/>
      </w:pPr>
      <w:rPr>
        <w:rFonts w:ascii="Wingdings" w:hAnsi="Wingdings" w:hint="default"/>
      </w:rPr>
    </w:lvl>
    <w:lvl w:ilvl="6" w:tplc="3F26024A" w:tentative="1">
      <w:start w:val="1"/>
      <w:numFmt w:val="bullet"/>
      <w:lvlText w:val=""/>
      <w:lvlJc w:val="left"/>
      <w:pPr>
        <w:tabs>
          <w:tab w:val="num" w:pos="5040"/>
        </w:tabs>
        <w:ind w:left="5040" w:hanging="360"/>
      </w:pPr>
      <w:rPr>
        <w:rFonts w:ascii="Wingdings" w:hAnsi="Wingdings" w:hint="default"/>
      </w:rPr>
    </w:lvl>
    <w:lvl w:ilvl="7" w:tplc="3A2E4066" w:tentative="1">
      <w:start w:val="1"/>
      <w:numFmt w:val="bullet"/>
      <w:lvlText w:val=""/>
      <w:lvlJc w:val="left"/>
      <w:pPr>
        <w:tabs>
          <w:tab w:val="num" w:pos="5760"/>
        </w:tabs>
        <w:ind w:left="5760" w:hanging="360"/>
      </w:pPr>
      <w:rPr>
        <w:rFonts w:ascii="Wingdings" w:hAnsi="Wingdings" w:hint="default"/>
      </w:rPr>
    </w:lvl>
    <w:lvl w:ilvl="8" w:tplc="1D20B8A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366D24"/>
    <w:multiLevelType w:val="hybridMultilevel"/>
    <w:tmpl w:val="35460E3E"/>
    <w:lvl w:ilvl="0" w:tplc="0706AAEA">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6216C1C"/>
    <w:multiLevelType w:val="hybridMultilevel"/>
    <w:tmpl w:val="8794A4A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E7396"/>
    <w:multiLevelType w:val="multilevel"/>
    <w:tmpl w:val="7FF4165C"/>
    <w:lvl w:ilvl="0">
      <w:start w:val="1"/>
      <w:numFmt w:val="upperLetter"/>
      <w:pStyle w:val="Appendix1"/>
      <w:suff w:val="space"/>
      <w:lvlText w:val="Appendix %1"/>
      <w:lvlJc w:val="left"/>
      <w:pPr>
        <w:ind w:left="0" w:firstLine="0"/>
      </w:pPr>
    </w:lvl>
    <w:lvl w:ilvl="1">
      <w:start w:val="1"/>
      <w:numFmt w:val="decimal"/>
      <w:pStyle w:val="Appendix2"/>
      <w:lvlText w:val="%1.%2"/>
      <w:lvlJc w:val="left"/>
      <w:pPr>
        <w:tabs>
          <w:tab w:val="num" w:pos="720"/>
        </w:tabs>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D5E2F05"/>
    <w:multiLevelType w:val="hybridMultilevel"/>
    <w:tmpl w:val="3A16DD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1320731"/>
    <w:multiLevelType w:val="hybridMultilevel"/>
    <w:tmpl w:val="EF0C52E2"/>
    <w:lvl w:ilvl="0" w:tplc="163C49DC">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35022E"/>
    <w:multiLevelType w:val="hybridMultilevel"/>
    <w:tmpl w:val="B4C68164"/>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2A65303"/>
    <w:multiLevelType w:val="hybridMultilevel"/>
    <w:tmpl w:val="AD869616"/>
    <w:lvl w:ilvl="0" w:tplc="0809000F">
      <w:start w:val="1"/>
      <w:numFmt w:val="decimal"/>
      <w:pStyle w:val="ReferenceCha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15:restartNumberingAfterBreak="0">
    <w:nsid w:val="69FE741A"/>
    <w:multiLevelType w:val="hybridMultilevel"/>
    <w:tmpl w:val="FA68E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4E0E8E"/>
    <w:multiLevelType w:val="hybridMultilevel"/>
    <w:tmpl w:val="0FC8C252"/>
    <w:lvl w:ilvl="0" w:tplc="04090017">
      <w:start w:val="1"/>
      <w:numFmt w:val="lowerLetter"/>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2502763"/>
    <w:multiLevelType w:val="hybridMultilevel"/>
    <w:tmpl w:val="68947E3C"/>
    <w:lvl w:ilvl="0" w:tplc="04090007">
      <w:start w:val="1"/>
      <w:numFmt w:val="bullet"/>
      <w:lvlText w:val=""/>
      <w:lvlPicBulletId w:val="0"/>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33178CA"/>
    <w:multiLevelType w:val="hybridMultilevel"/>
    <w:tmpl w:val="35624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484C42"/>
    <w:multiLevelType w:val="hybridMultilevel"/>
    <w:tmpl w:val="62EC8CAE"/>
    <w:lvl w:ilvl="0" w:tplc="2624BC82">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1C741A"/>
    <w:multiLevelType w:val="multilevel"/>
    <w:tmpl w:val="7CD437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651"/>
        </w:tabs>
        <w:ind w:left="9651"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7EA3086E"/>
    <w:multiLevelType w:val="hybridMultilevel"/>
    <w:tmpl w:val="05D2C1EE"/>
    <w:lvl w:ilvl="0" w:tplc="76343CBA">
      <w:start w:val="1"/>
      <w:numFmt w:val="bullet"/>
      <w:lvlText w:val=""/>
      <w:lvlJc w:val="left"/>
      <w:pPr>
        <w:tabs>
          <w:tab w:val="num" w:pos="720"/>
        </w:tabs>
        <w:ind w:left="720" w:hanging="360"/>
      </w:pPr>
      <w:rPr>
        <w:rFonts w:ascii="Wingdings" w:hAnsi="Wingdings" w:hint="default"/>
      </w:rPr>
    </w:lvl>
    <w:lvl w:ilvl="1" w:tplc="09E84FF2" w:tentative="1">
      <w:start w:val="1"/>
      <w:numFmt w:val="bullet"/>
      <w:lvlText w:val=""/>
      <w:lvlJc w:val="left"/>
      <w:pPr>
        <w:tabs>
          <w:tab w:val="num" w:pos="1440"/>
        </w:tabs>
        <w:ind w:left="1440" w:hanging="360"/>
      </w:pPr>
      <w:rPr>
        <w:rFonts w:ascii="Wingdings" w:hAnsi="Wingdings" w:hint="default"/>
      </w:rPr>
    </w:lvl>
    <w:lvl w:ilvl="2" w:tplc="78EA08F2" w:tentative="1">
      <w:start w:val="1"/>
      <w:numFmt w:val="bullet"/>
      <w:lvlText w:val=""/>
      <w:lvlJc w:val="left"/>
      <w:pPr>
        <w:tabs>
          <w:tab w:val="num" w:pos="2160"/>
        </w:tabs>
        <w:ind w:left="2160" w:hanging="360"/>
      </w:pPr>
      <w:rPr>
        <w:rFonts w:ascii="Wingdings" w:hAnsi="Wingdings" w:hint="default"/>
      </w:rPr>
    </w:lvl>
    <w:lvl w:ilvl="3" w:tplc="AEE417B2" w:tentative="1">
      <w:start w:val="1"/>
      <w:numFmt w:val="bullet"/>
      <w:lvlText w:val=""/>
      <w:lvlJc w:val="left"/>
      <w:pPr>
        <w:tabs>
          <w:tab w:val="num" w:pos="2880"/>
        </w:tabs>
        <w:ind w:left="2880" w:hanging="360"/>
      </w:pPr>
      <w:rPr>
        <w:rFonts w:ascii="Wingdings" w:hAnsi="Wingdings" w:hint="default"/>
      </w:rPr>
    </w:lvl>
    <w:lvl w:ilvl="4" w:tplc="8E1A0DAA" w:tentative="1">
      <w:start w:val="1"/>
      <w:numFmt w:val="bullet"/>
      <w:lvlText w:val=""/>
      <w:lvlJc w:val="left"/>
      <w:pPr>
        <w:tabs>
          <w:tab w:val="num" w:pos="3600"/>
        </w:tabs>
        <w:ind w:left="3600" w:hanging="360"/>
      </w:pPr>
      <w:rPr>
        <w:rFonts w:ascii="Wingdings" w:hAnsi="Wingdings" w:hint="default"/>
      </w:rPr>
    </w:lvl>
    <w:lvl w:ilvl="5" w:tplc="B60220AE" w:tentative="1">
      <w:start w:val="1"/>
      <w:numFmt w:val="bullet"/>
      <w:lvlText w:val=""/>
      <w:lvlJc w:val="left"/>
      <w:pPr>
        <w:tabs>
          <w:tab w:val="num" w:pos="4320"/>
        </w:tabs>
        <w:ind w:left="4320" w:hanging="360"/>
      </w:pPr>
      <w:rPr>
        <w:rFonts w:ascii="Wingdings" w:hAnsi="Wingdings" w:hint="default"/>
      </w:rPr>
    </w:lvl>
    <w:lvl w:ilvl="6" w:tplc="F56E0D58" w:tentative="1">
      <w:start w:val="1"/>
      <w:numFmt w:val="bullet"/>
      <w:lvlText w:val=""/>
      <w:lvlJc w:val="left"/>
      <w:pPr>
        <w:tabs>
          <w:tab w:val="num" w:pos="5040"/>
        </w:tabs>
        <w:ind w:left="5040" w:hanging="360"/>
      </w:pPr>
      <w:rPr>
        <w:rFonts w:ascii="Wingdings" w:hAnsi="Wingdings" w:hint="default"/>
      </w:rPr>
    </w:lvl>
    <w:lvl w:ilvl="7" w:tplc="670A652E" w:tentative="1">
      <w:start w:val="1"/>
      <w:numFmt w:val="bullet"/>
      <w:lvlText w:val=""/>
      <w:lvlJc w:val="left"/>
      <w:pPr>
        <w:tabs>
          <w:tab w:val="num" w:pos="5760"/>
        </w:tabs>
        <w:ind w:left="5760" w:hanging="360"/>
      </w:pPr>
      <w:rPr>
        <w:rFonts w:ascii="Wingdings" w:hAnsi="Wingdings" w:hint="default"/>
      </w:rPr>
    </w:lvl>
    <w:lvl w:ilvl="8" w:tplc="2832731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1B7FEB"/>
    <w:multiLevelType w:val="hybridMultilevel"/>
    <w:tmpl w:val="50E4BF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7F69254F"/>
    <w:multiLevelType w:val="hybridMultilevel"/>
    <w:tmpl w:val="26A2971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4"/>
  </w:num>
  <w:num w:numId="4">
    <w:abstractNumId w:val="10"/>
  </w:num>
  <w:num w:numId="5">
    <w:abstractNumId w:val="28"/>
  </w:num>
  <w:num w:numId="6">
    <w:abstractNumId w:val="18"/>
  </w:num>
  <w:num w:numId="7">
    <w:abstractNumId w:val="36"/>
  </w:num>
  <w:num w:numId="8">
    <w:abstractNumId w:val="9"/>
  </w:num>
  <w:num w:numId="9">
    <w:abstractNumId w:val="23"/>
  </w:num>
  <w:num w:numId="10">
    <w:abstractNumId w:val="22"/>
  </w:num>
  <w:num w:numId="11">
    <w:abstractNumId w:val="2"/>
  </w:num>
  <w:num w:numId="12">
    <w:abstractNumId w:val="17"/>
  </w:num>
  <w:num w:numId="13">
    <w:abstractNumId w:val="19"/>
  </w:num>
  <w:num w:numId="14">
    <w:abstractNumId w:val="7"/>
  </w:num>
  <w:num w:numId="15">
    <w:abstractNumId w:val="34"/>
  </w:num>
  <w:num w:numId="16">
    <w:abstractNumId w:val="30"/>
  </w:num>
  <w:num w:numId="17">
    <w:abstractNumId w:val="37"/>
  </w:num>
  <w:num w:numId="18">
    <w:abstractNumId w:val="20"/>
  </w:num>
  <w:num w:numId="19">
    <w:abstractNumId w:val="34"/>
  </w:num>
  <w:num w:numId="20">
    <w:abstractNumId w:val="34"/>
  </w:num>
  <w:num w:numId="21">
    <w:abstractNumId w:val="34"/>
  </w:num>
  <w:num w:numId="22">
    <w:abstractNumId w:val="34"/>
  </w:num>
  <w:num w:numId="23">
    <w:abstractNumId w:val="34"/>
  </w:num>
  <w:num w:numId="24">
    <w:abstractNumId w:val="34"/>
  </w:num>
  <w:num w:numId="25">
    <w:abstractNumId w:val="34"/>
  </w:num>
  <w:num w:numId="26">
    <w:abstractNumId w:val="34"/>
  </w:num>
  <w:num w:numId="27">
    <w:abstractNumId w:val="34"/>
  </w:num>
  <w:num w:numId="28">
    <w:abstractNumId w:val="34"/>
  </w:num>
  <w:num w:numId="29">
    <w:abstractNumId w:val="34"/>
  </w:num>
  <w:num w:numId="30">
    <w:abstractNumId w:val="34"/>
  </w:num>
  <w:num w:numId="31">
    <w:abstractNumId w:val="11"/>
  </w:num>
  <w:num w:numId="32">
    <w:abstractNumId w:val="16"/>
  </w:num>
  <w:num w:numId="33">
    <w:abstractNumId w:val="6"/>
  </w:num>
  <w:num w:numId="34">
    <w:abstractNumId w:val="8"/>
  </w:num>
  <w:num w:numId="35">
    <w:abstractNumId w:val="27"/>
  </w:num>
  <w:num w:numId="36">
    <w:abstractNumId w:val="33"/>
  </w:num>
  <w:num w:numId="37">
    <w:abstractNumId w:val="26"/>
  </w:num>
  <w:num w:numId="38">
    <w:abstractNumId w:val="12"/>
  </w:num>
  <w:num w:numId="39">
    <w:abstractNumId w:val="32"/>
  </w:num>
  <w:num w:numId="40">
    <w:abstractNumId w:val="29"/>
  </w:num>
  <w:num w:numId="4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num>
  <w:num w:numId="44">
    <w:abstractNumId w:val="4"/>
  </w:num>
  <w:num w:numId="45">
    <w:abstractNumId w:val="14"/>
  </w:num>
  <w:num w:numId="46">
    <w:abstractNumId w:val="21"/>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num>
  <w:num w:numId="49">
    <w:abstractNumId w:val="25"/>
  </w:num>
  <w:num w:numId="50">
    <w:abstractNumId w:val="15"/>
  </w:num>
  <w:num w:numId="51">
    <w:abstractNumId w:val="34"/>
  </w:num>
  <w:num w:numId="52">
    <w:abstractNumId w:val="34"/>
  </w:num>
  <w:num w:numId="53">
    <w:abstractNumId w:val="5"/>
  </w:num>
  <w:num w:numId="54">
    <w:abstractNumId w:val="34"/>
  </w:num>
  <w:num w:numId="55">
    <w:abstractNumId w:val="3"/>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ha-Tien Nguyen">
    <w15:presenceInfo w15:providerId="AD" w15:userId="S-1-5-21-2242735852-1511060708-1203989884-1655500"/>
  </w15:person>
  <w15:person w15:author="Tim Ellmers">
    <w15:presenceInfo w15:providerId="AD" w15:userId="S-1-5-21-2242735852-1511060708-1203989884-2030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47"/>
    <w:rsid w:val="00000034"/>
    <w:rsid w:val="000011F0"/>
    <w:rsid w:val="000013BA"/>
    <w:rsid w:val="00001AA0"/>
    <w:rsid w:val="0000230C"/>
    <w:rsid w:val="000042CD"/>
    <w:rsid w:val="00004F79"/>
    <w:rsid w:val="00005EEA"/>
    <w:rsid w:val="00006142"/>
    <w:rsid w:val="00006F90"/>
    <w:rsid w:val="000109FB"/>
    <w:rsid w:val="00011097"/>
    <w:rsid w:val="00011B5C"/>
    <w:rsid w:val="0001231A"/>
    <w:rsid w:val="00012354"/>
    <w:rsid w:val="00014FAA"/>
    <w:rsid w:val="000153E8"/>
    <w:rsid w:val="00015E9B"/>
    <w:rsid w:val="00017592"/>
    <w:rsid w:val="00020D34"/>
    <w:rsid w:val="0002109D"/>
    <w:rsid w:val="0002153A"/>
    <w:rsid w:val="00021784"/>
    <w:rsid w:val="000218AA"/>
    <w:rsid w:val="00021B12"/>
    <w:rsid w:val="0002370E"/>
    <w:rsid w:val="00025786"/>
    <w:rsid w:val="00026030"/>
    <w:rsid w:val="0003093B"/>
    <w:rsid w:val="00032034"/>
    <w:rsid w:val="00033595"/>
    <w:rsid w:val="000344A0"/>
    <w:rsid w:val="00035808"/>
    <w:rsid w:val="00036586"/>
    <w:rsid w:val="000365DC"/>
    <w:rsid w:val="00036831"/>
    <w:rsid w:val="00037966"/>
    <w:rsid w:val="00037E2A"/>
    <w:rsid w:val="000400A2"/>
    <w:rsid w:val="000409B4"/>
    <w:rsid w:val="00040D31"/>
    <w:rsid w:val="000411E8"/>
    <w:rsid w:val="00041635"/>
    <w:rsid w:val="00041E23"/>
    <w:rsid w:val="00041F3F"/>
    <w:rsid w:val="00044062"/>
    <w:rsid w:val="0004618E"/>
    <w:rsid w:val="00050C6C"/>
    <w:rsid w:val="00051381"/>
    <w:rsid w:val="00052060"/>
    <w:rsid w:val="00052400"/>
    <w:rsid w:val="000530F3"/>
    <w:rsid w:val="00053A7E"/>
    <w:rsid w:val="000543FB"/>
    <w:rsid w:val="00056986"/>
    <w:rsid w:val="00057B35"/>
    <w:rsid w:val="00057D7E"/>
    <w:rsid w:val="0006039D"/>
    <w:rsid w:val="0006293F"/>
    <w:rsid w:val="000633DC"/>
    <w:rsid w:val="000637E9"/>
    <w:rsid w:val="00064FB9"/>
    <w:rsid w:val="00065571"/>
    <w:rsid w:val="0006771D"/>
    <w:rsid w:val="000677ED"/>
    <w:rsid w:val="00067F48"/>
    <w:rsid w:val="00070262"/>
    <w:rsid w:val="00070C47"/>
    <w:rsid w:val="0007133A"/>
    <w:rsid w:val="00071B69"/>
    <w:rsid w:val="00072EF8"/>
    <w:rsid w:val="000751A6"/>
    <w:rsid w:val="00075667"/>
    <w:rsid w:val="000757EB"/>
    <w:rsid w:val="000759B5"/>
    <w:rsid w:val="00076509"/>
    <w:rsid w:val="000769EF"/>
    <w:rsid w:val="00077580"/>
    <w:rsid w:val="000776F9"/>
    <w:rsid w:val="000802C5"/>
    <w:rsid w:val="00080F22"/>
    <w:rsid w:val="00081214"/>
    <w:rsid w:val="0008152F"/>
    <w:rsid w:val="000862B1"/>
    <w:rsid w:val="00087140"/>
    <w:rsid w:val="000877B5"/>
    <w:rsid w:val="00087D56"/>
    <w:rsid w:val="00091387"/>
    <w:rsid w:val="00094870"/>
    <w:rsid w:val="0009576F"/>
    <w:rsid w:val="00095BFE"/>
    <w:rsid w:val="000A00D6"/>
    <w:rsid w:val="000A06C6"/>
    <w:rsid w:val="000A124E"/>
    <w:rsid w:val="000A197C"/>
    <w:rsid w:val="000A211C"/>
    <w:rsid w:val="000A3958"/>
    <w:rsid w:val="000A4B0C"/>
    <w:rsid w:val="000A6752"/>
    <w:rsid w:val="000A6BB3"/>
    <w:rsid w:val="000A6D74"/>
    <w:rsid w:val="000B0263"/>
    <w:rsid w:val="000B24B2"/>
    <w:rsid w:val="000B36DB"/>
    <w:rsid w:val="000B39EB"/>
    <w:rsid w:val="000B56C5"/>
    <w:rsid w:val="000B5C89"/>
    <w:rsid w:val="000B5D95"/>
    <w:rsid w:val="000B7631"/>
    <w:rsid w:val="000B7681"/>
    <w:rsid w:val="000B7948"/>
    <w:rsid w:val="000C0DBB"/>
    <w:rsid w:val="000C1D41"/>
    <w:rsid w:val="000C2743"/>
    <w:rsid w:val="000C2D7B"/>
    <w:rsid w:val="000C305F"/>
    <w:rsid w:val="000C4778"/>
    <w:rsid w:val="000C4C37"/>
    <w:rsid w:val="000C68B3"/>
    <w:rsid w:val="000C6FF6"/>
    <w:rsid w:val="000D1E93"/>
    <w:rsid w:val="000D33D9"/>
    <w:rsid w:val="000D359A"/>
    <w:rsid w:val="000D4A74"/>
    <w:rsid w:val="000D4E5F"/>
    <w:rsid w:val="000D5215"/>
    <w:rsid w:val="000D5D55"/>
    <w:rsid w:val="000D5F28"/>
    <w:rsid w:val="000D7C71"/>
    <w:rsid w:val="000E1F8C"/>
    <w:rsid w:val="000E228D"/>
    <w:rsid w:val="000E4EF8"/>
    <w:rsid w:val="000E5831"/>
    <w:rsid w:val="000E5DAF"/>
    <w:rsid w:val="000E6436"/>
    <w:rsid w:val="000E7B50"/>
    <w:rsid w:val="000F073B"/>
    <w:rsid w:val="000F09E0"/>
    <w:rsid w:val="000F0A88"/>
    <w:rsid w:val="000F1AAE"/>
    <w:rsid w:val="000F32B6"/>
    <w:rsid w:val="000F361A"/>
    <w:rsid w:val="000F4222"/>
    <w:rsid w:val="000F4ED0"/>
    <w:rsid w:val="000F5E4F"/>
    <w:rsid w:val="00101065"/>
    <w:rsid w:val="0010122C"/>
    <w:rsid w:val="00101E14"/>
    <w:rsid w:val="00101E92"/>
    <w:rsid w:val="00102822"/>
    <w:rsid w:val="0010389E"/>
    <w:rsid w:val="001041C9"/>
    <w:rsid w:val="00104836"/>
    <w:rsid w:val="00104CF7"/>
    <w:rsid w:val="00106151"/>
    <w:rsid w:val="0010702D"/>
    <w:rsid w:val="0010785B"/>
    <w:rsid w:val="001104B4"/>
    <w:rsid w:val="00111F05"/>
    <w:rsid w:val="00116497"/>
    <w:rsid w:val="001170FB"/>
    <w:rsid w:val="00117C3A"/>
    <w:rsid w:val="00120BCD"/>
    <w:rsid w:val="00120BE6"/>
    <w:rsid w:val="00121BC5"/>
    <w:rsid w:val="001230AF"/>
    <w:rsid w:val="001244C1"/>
    <w:rsid w:val="0012472D"/>
    <w:rsid w:val="00124B77"/>
    <w:rsid w:val="00125FAA"/>
    <w:rsid w:val="00126875"/>
    <w:rsid w:val="00127283"/>
    <w:rsid w:val="00127ADA"/>
    <w:rsid w:val="00133186"/>
    <w:rsid w:val="00135675"/>
    <w:rsid w:val="00135820"/>
    <w:rsid w:val="00136297"/>
    <w:rsid w:val="001365DB"/>
    <w:rsid w:val="00136DB3"/>
    <w:rsid w:val="00141DD9"/>
    <w:rsid w:val="00142259"/>
    <w:rsid w:val="001425E8"/>
    <w:rsid w:val="001426F7"/>
    <w:rsid w:val="001428AF"/>
    <w:rsid w:val="0014522D"/>
    <w:rsid w:val="0014661B"/>
    <w:rsid w:val="001468C0"/>
    <w:rsid w:val="001474D0"/>
    <w:rsid w:val="00150DB7"/>
    <w:rsid w:val="0015217C"/>
    <w:rsid w:val="00152CDD"/>
    <w:rsid w:val="00153700"/>
    <w:rsid w:val="00154779"/>
    <w:rsid w:val="001547C1"/>
    <w:rsid w:val="00155B71"/>
    <w:rsid w:val="00160CF8"/>
    <w:rsid w:val="00160E6D"/>
    <w:rsid w:val="00162184"/>
    <w:rsid w:val="0016247E"/>
    <w:rsid w:val="0016393A"/>
    <w:rsid w:val="00163EE5"/>
    <w:rsid w:val="00164549"/>
    <w:rsid w:val="00165030"/>
    <w:rsid w:val="00165B4D"/>
    <w:rsid w:val="00165CE8"/>
    <w:rsid w:val="00165E4A"/>
    <w:rsid w:val="00165EA6"/>
    <w:rsid w:val="0017076D"/>
    <w:rsid w:val="00171C31"/>
    <w:rsid w:val="00172C7A"/>
    <w:rsid w:val="001776EE"/>
    <w:rsid w:val="00177887"/>
    <w:rsid w:val="00180EAF"/>
    <w:rsid w:val="00181645"/>
    <w:rsid w:val="00181B73"/>
    <w:rsid w:val="00181F02"/>
    <w:rsid w:val="00183013"/>
    <w:rsid w:val="00183F82"/>
    <w:rsid w:val="001874BC"/>
    <w:rsid w:val="00192C12"/>
    <w:rsid w:val="00193D0E"/>
    <w:rsid w:val="0019583D"/>
    <w:rsid w:val="00195B9B"/>
    <w:rsid w:val="001977E4"/>
    <w:rsid w:val="001A0CDD"/>
    <w:rsid w:val="001A2CEB"/>
    <w:rsid w:val="001A2EAE"/>
    <w:rsid w:val="001A41C3"/>
    <w:rsid w:val="001A4733"/>
    <w:rsid w:val="001A4B29"/>
    <w:rsid w:val="001A551E"/>
    <w:rsid w:val="001A5727"/>
    <w:rsid w:val="001A5AA0"/>
    <w:rsid w:val="001A6FE3"/>
    <w:rsid w:val="001B0C91"/>
    <w:rsid w:val="001B11B8"/>
    <w:rsid w:val="001B1797"/>
    <w:rsid w:val="001B2184"/>
    <w:rsid w:val="001B2230"/>
    <w:rsid w:val="001B23F3"/>
    <w:rsid w:val="001B3883"/>
    <w:rsid w:val="001B3C55"/>
    <w:rsid w:val="001B4091"/>
    <w:rsid w:val="001B4473"/>
    <w:rsid w:val="001B4C2F"/>
    <w:rsid w:val="001B5445"/>
    <w:rsid w:val="001B6575"/>
    <w:rsid w:val="001B6F6E"/>
    <w:rsid w:val="001C018D"/>
    <w:rsid w:val="001C1FB3"/>
    <w:rsid w:val="001C23BD"/>
    <w:rsid w:val="001C30B1"/>
    <w:rsid w:val="001C33E2"/>
    <w:rsid w:val="001C3A00"/>
    <w:rsid w:val="001C3A07"/>
    <w:rsid w:val="001C423B"/>
    <w:rsid w:val="001C54C7"/>
    <w:rsid w:val="001C65AC"/>
    <w:rsid w:val="001C6E87"/>
    <w:rsid w:val="001D0BCD"/>
    <w:rsid w:val="001D0E05"/>
    <w:rsid w:val="001D0F3E"/>
    <w:rsid w:val="001D1077"/>
    <w:rsid w:val="001D1EA0"/>
    <w:rsid w:val="001D1EB2"/>
    <w:rsid w:val="001D1ED6"/>
    <w:rsid w:val="001D2971"/>
    <w:rsid w:val="001D4F38"/>
    <w:rsid w:val="001D5342"/>
    <w:rsid w:val="001D5480"/>
    <w:rsid w:val="001D56D6"/>
    <w:rsid w:val="001D6427"/>
    <w:rsid w:val="001D67D2"/>
    <w:rsid w:val="001D7C62"/>
    <w:rsid w:val="001E1CCC"/>
    <w:rsid w:val="001E348B"/>
    <w:rsid w:val="001E385D"/>
    <w:rsid w:val="001E490B"/>
    <w:rsid w:val="001E51CE"/>
    <w:rsid w:val="001E6436"/>
    <w:rsid w:val="001E67DB"/>
    <w:rsid w:val="001E6B95"/>
    <w:rsid w:val="001F1853"/>
    <w:rsid w:val="001F1E7C"/>
    <w:rsid w:val="001F30F8"/>
    <w:rsid w:val="001F5CB0"/>
    <w:rsid w:val="001F6380"/>
    <w:rsid w:val="00201040"/>
    <w:rsid w:val="002012D9"/>
    <w:rsid w:val="0020367D"/>
    <w:rsid w:val="00203B07"/>
    <w:rsid w:val="00205572"/>
    <w:rsid w:val="002056B5"/>
    <w:rsid w:val="0020630B"/>
    <w:rsid w:val="00211119"/>
    <w:rsid w:val="0021131D"/>
    <w:rsid w:val="00211C57"/>
    <w:rsid w:val="00213350"/>
    <w:rsid w:val="002142A4"/>
    <w:rsid w:val="00214313"/>
    <w:rsid w:val="00214F47"/>
    <w:rsid w:val="00214FFE"/>
    <w:rsid w:val="00220A52"/>
    <w:rsid w:val="00221599"/>
    <w:rsid w:val="0022195F"/>
    <w:rsid w:val="00221A2A"/>
    <w:rsid w:val="00223637"/>
    <w:rsid w:val="00225CFA"/>
    <w:rsid w:val="002261A8"/>
    <w:rsid w:val="00226680"/>
    <w:rsid w:val="00227172"/>
    <w:rsid w:val="00227DB3"/>
    <w:rsid w:val="0023025F"/>
    <w:rsid w:val="002311C4"/>
    <w:rsid w:val="002333EF"/>
    <w:rsid w:val="0023363C"/>
    <w:rsid w:val="002377CC"/>
    <w:rsid w:val="002410C1"/>
    <w:rsid w:val="00241D12"/>
    <w:rsid w:val="002449A2"/>
    <w:rsid w:val="00245F0E"/>
    <w:rsid w:val="002468AB"/>
    <w:rsid w:val="00247098"/>
    <w:rsid w:val="00251ACC"/>
    <w:rsid w:val="002528B8"/>
    <w:rsid w:val="00253C2A"/>
    <w:rsid w:val="0025458A"/>
    <w:rsid w:val="00260884"/>
    <w:rsid w:val="00261246"/>
    <w:rsid w:val="00261620"/>
    <w:rsid w:val="0026248A"/>
    <w:rsid w:val="00262938"/>
    <w:rsid w:val="00263A2A"/>
    <w:rsid w:val="0026633F"/>
    <w:rsid w:val="00266645"/>
    <w:rsid w:val="0027008D"/>
    <w:rsid w:val="00271C09"/>
    <w:rsid w:val="00274888"/>
    <w:rsid w:val="0027503F"/>
    <w:rsid w:val="00275314"/>
    <w:rsid w:val="002767E7"/>
    <w:rsid w:val="002801BD"/>
    <w:rsid w:val="002819DC"/>
    <w:rsid w:val="00282628"/>
    <w:rsid w:val="00284010"/>
    <w:rsid w:val="00284E3A"/>
    <w:rsid w:val="0028529F"/>
    <w:rsid w:val="002862A4"/>
    <w:rsid w:val="00293A72"/>
    <w:rsid w:val="00294BAD"/>
    <w:rsid w:val="00294D37"/>
    <w:rsid w:val="0029566F"/>
    <w:rsid w:val="002956FF"/>
    <w:rsid w:val="00295CBC"/>
    <w:rsid w:val="00295D3D"/>
    <w:rsid w:val="00296414"/>
    <w:rsid w:val="00296863"/>
    <w:rsid w:val="00297EA1"/>
    <w:rsid w:val="002A07EB"/>
    <w:rsid w:val="002A16EC"/>
    <w:rsid w:val="002A1ABF"/>
    <w:rsid w:val="002A1E57"/>
    <w:rsid w:val="002A25E9"/>
    <w:rsid w:val="002A317D"/>
    <w:rsid w:val="002A403A"/>
    <w:rsid w:val="002A440B"/>
    <w:rsid w:val="002A4D40"/>
    <w:rsid w:val="002A62CF"/>
    <w:rsid w:val="002A7609"/>
    <w:rsid w:val="002B2B5C"/>
    <w:rsid w:val="002B2D98"/>
    <w:rsid w:val="002B3292"/>
    <w:rsid w:val="002B3334"/>
    <w:rsid w:val="002B4683"/>
    <w:rsid w:val="002B4DFC"/>
    <w:rsid w:val="002B5A76"/>
    <w:rsid w:val="002B6975"/>
    <w:rsid w:val="002B7D9A"/>
    <w:rsid w:val="002C17B4"/>
    <w:rsid w:val="002C18F0"/>
    <w:rsid w:val="002C1B87"/>
    <w:rsid w:val="002C1D10"/>
    <w:rsid w:val="002C3D5F"/>
    <w:rsid w:val="002C526E"/>
    <w:rsid w:val="002C5457"/>
    <w:rsid w:val="002C5575"/>
    <w:rsid w:val="002C61E2"/>
    <w:rsid w:val="002C6952"/>
    <w:rsid w:val="002C74D6"/>
    <w:rsid w:val="002C7B90"/>
    <w:rsid w:val="002D03CB"/>
    <w:rsid w:val="002D0895"/>
    <w:rsid w:val="002D099A"/>
    <w:rsid w:val="002D0B32"/>
    <w:rsid w:val="002D1F87"/>
    <w:rsid w:val="002D2D2A"/>
    <w:rsid w:val="002D2E9C"/>
    <w:rsid w:val="002D37A3"/>
    <w:rsid w:val="002D38CB"/>
    <w:rsid w:val="002D410F"/>
    <w:rsid w:val="002D49E9"/>
    <w:rsid w:val="002D55EA"/>
    <w:rsid w:val="002D5929"/>
    <w:rsid w:val="002D7A32"/>
    <w:rsid w:val="002D7C68"/>
    <w:rsid w:val="002E2DEC"/>
    <w:rsid w:val="002E305A"/>
    <w:rsid w:val="002E31C0"/>
    <w:rsid w:val="002E4248"/>
    <w:rsid w:val="002E6719"/>
    <w:rsid w:val="002E6A69"/>
    <w:rsid w:val="002E72CB"/>
    <w:rsid w:val="002E73C9"/>
    <w:rsid w:val="002F1AD1"/>
    <w:rsid w:val="002F2119"/>
    <w:rsid w:val="002F2956"/>
    <w:rsid w:val="002F3675"/>
    <w:rsid w:val="002F40F8"/>
    <w:rsid w:val="002F59BD"/>
    <w:rsid w:val="00300001"/>
    <w:rsid w:val="00300864"/>
    <w:rsid w:val="00300E92"/>
    <w:rsid w:val="003019C0"/>
    <w:rsid w:val="00303B12"/>
    <w:rsid w:val="00304467"/>
    <w:rsid w:val="00304D9B"/>
    <w:rsid w:val="0030521E"/>
    <w:rsid w:val="00310446"/>
    <w:rsid w:val="0031097C"/>
    <w:rsid w:val="00311DD0"/>
    <w:rsid w:val="00313204"/>
    <w:rsid w:val="0031539A"/>
    <w:rsid w:val="00315434"/>
    <w:rsid w:val="0031664F"/>
    <w:rsid w:val="00316D09"/>
    <w:rsid w:val="003175EC"/>
    <w:rsid w:val="00317EB1"/>
    <w:rsid w:val="00320FDD"/>
    <w:rsid w:val="003212F1"/>
    <w:rsid w:val="00321E3D"/>
    <w:rsid w:val="003257CA"/>
    <w:rsid w:val="00330ECC"/>
    <w:rsid w:val="00332B7B"/>
    <w:rsid w:val="00333629"/>
    <w:rsid w:val="003348F2"/>
    <w:rsid w:val="003350EF"/>
    <w:rsid w:val="00335548"/>
    <w:rsid w:val="00341DCC"/>
    <w:rsid w:val="00342C48"/>
    <w:rsid w:val="00343A73"/>
    <w:rsid w:val="00343CDB"/>
    <w:rsid w:val="0034411B"/>
    <w:rsid w:val="0035036B"/>
    <w:rsid w:val="00350BF2"/>
    <w:rsid w:val="00351C99"/>
    <w:rsid w:val="00353529"/>
    <w:rsid w:val="00353BD9"/>
    <w:rsid w:val="00357A98"/>
    <w:rsid w:val="00357CB9"/>
    <w:rsid w:val="00357F0B"/>
    <w:rsid w:val="00361EFA"/>
    <w:rsid w:val="00362D41"/>
    <w:rsid w:val="00364227"/>
    <w:rsid w:val="0036443D"/>
    <w:rsid w:val="00366B26"/>
    <w:rsid w:val="00367A6F"/>
    <w:rsid w:val="00367F8C"/>
    <w:rsid w:val="003704B9"/>
    <w:rsid w:val="00370731"/>
    <w:rsid w:val="003715BF"/>
    <w:rsid w:val="003718FD"/>
    <w:rsid w:val="003731E7"/>
    <w:rsid w:val="00374993"/>
    <w:rsid w:val="00374A56"/>
    <w:rsid w:val="00375798"/>
    <w:rsid w:val="00375DFB"/>
    <w:rsid w:val="00376C47"/>
    <w:rsid w:val="00382FBA"/>
    <w:rsid w:val="00385687"/>
    <w:rsid w:val="00385AFC"/>
    <w:rsid w:val="00386194"/>
    <w:rsid w:val="00386F05"/>
    <w:rsid w:val="00390A63"/>
    <w:rsid w:val="00390F38"/>
    <w:rsid w:val="003919AC"/>
    <w:rsid w:val="003936EE"/>
    <w:rsid w:val="0039371E"/>
    <w:rsid w:val="00393767"/>
    <w:rsid w:val="00394024"/>
    <w:rsid w:val="00395BFE"/>
    <w:rsid w:val="003A10DB"/>
    <w:rsid w:val="003A32AF"/>
    <w:rsid w:val="003A3A7B"/>
    <w:rsid w:val="003A3AC5"/>
    <w:rsid w:val="003A4122"/>
    <w:rsid w:val="003A5821"/>
    <w:rsid w:val="003A600C"/>
    <w:rsid w:val="003A616E"/>
    <w:rsid w:val="003A6215"/>
    <w:rsid w:val="003A784F"/>
    <w:rsid w:val="003B0834"/>
    <w:rsid w:val="003B284D"/>
    <w:rsid w:val="003B31A4"/>
    <w:rsid w:val="003B4541"/>
    <w:rsid w:val="003B46BF"/>
    <w:rsid w:val="003B50E4"/>
    <w:rsid w:val="003B5468"/>
    <w:rsid w:val="003B65EF"/>
    <w:rsid w:val="003B7279"/>
    <w:rsid w:val="003C126F"/>
    <w:rsid w:val="003C16FB"/>
    <w:rsid w:val="003C2441"/>
    <w:rsid w:val="003C283D"/>
    <w:rsid w:val="003C3348"/>
    <w:rsid w:val="003C52E0"/>
    <w:rsid w:val="003C5C92"/>
    <w:rsid w:val="003C668A"/>
    <w:rsid w:val="003C70F2"/>
    <w:rsid w:val="003D0A25"/>
    <w:rsid w:val="003D0FDE"/>
    <w:rsid w:val="003D15A6"/>
    <w:rsid w:val="003D2032"/>
    <w:rsid w:val="003D2524"/>
    <w:rsid w:val="003D2CBA"/>
    <w:rsid w:val="003D39A4"/>
    <w:rsid w:val="003D39D1"/>
    <w:rsid w:val="003D4905"/>
    <w:rsid w:val="003D5684"/>
    <w:rsid w:val="003D57E5"/>
    <w:rsid w:val="003E0156"/>
    <w:rsid w:val="003E0777"/>
    <w:rsid w:val="003E0F29"/>
    <w:rsid w:val="003E2AA0"/>
    <w:rsid w:val="003E2BC9"/>
    <w:rsid w:val="003E3B92"/>
    <w:rsid w:val="003E4A7C"/>
    <w:rsid w:val="003E4CEA"/>
    <w:rsid w:val="003E5446"/>
    <w:rsid w:val="003E5CE8"/>
    <w:rsid w:val="003E6B67"/>
    <w:rsid w:val="003E7504"/>
    <w:rsid w:val="003F16EA"/>
    <w:rsid w:val="003F1BAA"/>
    <w:rsid w:val="003F2C80"/>
    <w:rsid w:val="003F2CB0"/>
    <w:rsid w:val="003F2ECD"/>
    <w:rsid w:val="003F2ED5"/>
    <w:rsid w:val="003F33C6"/>
    <w:rsid w:val="003F4605"/>
    <w:rsid w:val="003F6D7C"/>
    <w:rsid w:val="003F7DD4"/>
    <w:rsid w:val="00400A30"/>
    <w:rsid w:val="0040165F"/>
    <w:rsid w:val="00402196"/>
    <w:rsid w:val="00402AE3"/>
    <w:rsid w:val="004031FC"/>
    <w:rsid w:val="004046BA"/>
    <w:rsid w:val="00405E2E"/>
    <w:rsid w:val="00407E0B"/>
    <w:rsid w:val="0041027C"/>
    <w:rsid w:val="00410361"/>
    <w:rsid w:val="004113CB"/>
    <w:rsid w:val="00412088"/>
    <w:rsid w:val="004120C9"/>
    <w:rsid w:val="004165B7"/>
    <w:rsid w:val="00417345"/>
    <w:rsid w:val="0041775A"/>
    <w:rsid w:val="00417C3B"/>
    <w:rsid w:val="00420D3E"/>
    <w:rsid w:val="00421475"/>
    <w:rsid w:val="0042226B"/>
    <w:rsid w:val="00422DB4"/>
    <w:rsid w:val="004242A9"/>
    <w:rsid w:val="0042471C"/>
    <w:rsid w:val="00425A88"/>
    <w:rsid w:val="0042724E"/>
    <w:rsid w:val="00427599"/>
    <w:rsid w:val="004313BD"/>
    <w:rsid w:val="00431839"/>
    <w:rsid w:val="004321E5"/>
    <w:rsid w:val="0043227A"/>
    <w:rsid w:val="004329B5"/>
    <w:rsid w:val="00433C1F"/>
    <w:rsid w:val="00433F44"/>
    <w:rsid w:val="004404B0"/>
    <w:rsid w:val="00440964"/>
    <w:rsid w:val="0044106D"/>
    <w:rsid w:val="00441EB9"/>
    <w:rsid w:val="004423B0"/>
    <w:rsid w:val="004423D5"/>
    <w:rsid w:val="00442B6F"/>
    <w:rsid w:val="00442CB3"/>
    <w:rsid w:val="00446714"/>
    <w:rsid w:val="0044671B"/>
    <w:rsid w:val="00450077"/>
    <w:rsid w:val="00450118"/>
    <w:rsid w:val="0045169D"/>
    <w:rsid w:val="0045189B"/>
    <w:rsid w:val="00451AAA"/>
    <w:rsid w:val="004526AB"/>
    <w:rsid w:val="004533CF"/>
    <w:rsid w:val="00453DCA"/>
    <w:rsid w:val="00454009"/>
    <w:rsid w:val="00455092"/>
    <w:rsid w:val="00455BF1"/>
    <w:rsid w:val="004566DB"/>
    <w:rsid w:val="004573F5"/>
    <w:rsid w:val="00461F78"/>
    <w:rsid w:val="0046235A"/>
    <w:rsid w:val="00466206"/>
    <w:rsid w:val="00467879"/>
    <w:rsid w:val="004678AD"/>
    <w:rsid w:val="004702E6"/>
    <w:rsid w:val="00470D6F"/>
    <w:rsid w:val="00471AFC"/>
    <w:rsid w:val="0047462A"/>
    <w:rsid w:val="00476B65"/>
    <w:rsid w:val="00481308"/>
    <w:rsid w:val="0048185A"/>
    <w:rsid w:val="0048244C"/>
    <w:rsid w:val="00482798"/>
    <w:rsid w:val="00483028"/>
    <w:rsid w:val="0048364A"/>
    <w:rsid w:val="004855A7"/>
    <w:rsid w:val="00485869"/>
    <w:rsid w:val="00490073"/>
    <w:rsid w:val="00491B74"/>
    <w:rsid w:val="00493BA2"/>
    <w:rsid w:val="0049479F"/>
    <w:rsid w:val="00497328"/>
    <w:rsid w:val="00497502"/>
    <w:rsid w:val="004A130A"/>
    <w:rsid w:val="004A150D"/>
    <w:rsid w:val="004A1DD0"/>
    <w:rsid w:val="004A2202"/>
    <w:rsid w:val="004A3670"/>
    <w:rsid w:val="004A3876"/>
    <w:rsid w:val="004A44D0"/>
    <w:rsid w:val="004A4E66"/>
    <w:rsid w:val="004A5983"/>
    <w:rsid w:val="004A652D"/>
    <w:rsid w:val="004A79E5"/>
    <w:rsid w:val="004A7E5D"/>
    <w:rsid w:val="004B04DB"/>
    <w:rsid w:val="004B07FD"/>
    <w:rsid w:val="004B1E79"/>
    <w:rsid w:val="004B2248"/>
    <w:rsid w:val="004B2586"/>
    <w:rsid w:val="004B36D9"/>
    <w:rsid w:val="004B5185"/>
    <w:rsid w:val="004C0636"/>
    <w:rsid w:val="004C6C56"/>
    <w:rsid w:val="004C746B"/>
    <w:rsid w:val="004C7B8A"/>
    <w:rsid w:val="004D03C0"/>
    <w:rsid w:val="004D048C"/>
    <w:rsid w:val="004D14A9"/>
    <w:rsid w:val="004D1ABE"/>
    <w:rsid w:val="004D2737"/>
    <w:rsid w:val="004D2A5C"/>
    <w:rsid w:val="004D3ABD"/>
    <w:rsid w:val="004D7679"/>
    <w:rsid w:val="004D7B3C"/>
    <w:rsid w:val="004E1E9C"/>
    <w:rsid w:val="004E406C"/>
    <w:rsid w:val="004E488C"/>
    <w:rsid w:val="004E4D6D"/>
    <w:rsid w:val="004E5208"/>
    <w:rsid w:val="004E5680"/>
    <w:rsid w:val="004E59DA"/>
    <w:rsid w:val="004E5CD1"/>
    <w:rsid w:val="004E7F35"/>
    <w:rsid w:val="004F0C7E"/>
    <w:rsid w:val="004F1991"/>
    <w:rsid w:val="004F27E4"/>
    <w:rsid w:val="004F39FB"/>
    <w:rsid w:val="004F5112"/>
    <w:rsid w:val="004F5362"/>
    <w:rsid w:val="004F55FE"/>
    <w:rsid w:val="004F588B"/>
    <w:rsid w:val="004F764E"/>
    <w:rsid w:val="004F79C1"/>
    <w:rsid w:val="0050004C"/>
    <w:rsid w:val="00500813"/>
    <w:rsid w:val="0050524A"/>
    <w:rsid w:val="005057C6"/>
    <w:rsid w:val="00506A91"/>
    <w:rsid w:val="00507C41"/>
    <w:rsid w:val="00510EFD"/>
    <w:rsid w:val="00512145"/>
    <w:rsid w:val="00512565"/>
    <w:rsid w:val="00513592"/>
    <w:rsid w:val="00515028"/>
    <w:rsid w:val="005151A6"/>
    <w:rsid w:val="005158C4"/>
    <w:rsid w:val="00517D5C"/>
    <w:rsid w:val="00517D94"/>
    <w:rsid w:val="00520180"/>
    <w:rsid w:val="00521BFE"/>
    <w:rsid w:val="00522217"/>
    <w:rsid w:val="00522C56"/>
    <w:rsid w:val="0052333F"/>
    <w:rsid w:val="005244A7"/>
    <w:rsid w:val="00524E2F"/>
    <w:rsid w:val="00524F46"/>
    <w:rsid w:val="00526336"/>
    <w:rsid w:val="00526558"/>
    <w:rsid w:val="00527D56"/>
    <w:rsid w:val="00530D9A"/>
    <w:rsid w:val="00533697"/>
    <w:rsid w:val="00534AD4"/>
    <w:rsid w:val="00535240"/>
    <w:rsid w:val="00535FD3"/>
    <w:rsid w:val="00536524"/>
    <w:rsid w:val="005367D3"/>
    <w:rsid w:val="00537EE1"/>
    <w:rsid w:val="00540BBC"/>
    <w:rsid w:val="00541587"/>
    <w:rsid w:val="0054211A"/>
    <w:rsid w:val="00542DE3"/>
    <w:rsid w:val="00542E5F"/>
    <w:rsid w:val="005457E4"/>
    <w:rsid w:val="00545DD7"/>
    <w:rsid w:val="005532CF"/>
    <w:rsid w:val="005544AA"/>
    <w:rsid w:val="00554A0B"/>
    <w:rsid w:val="00554BEC"/>
    <w:rsid w:val="00554F06"/>
    <w:rsid w:val="005551CF"/>
    <w:rsid w:val="005553D7"/>
    <w:rsid w:val="00555B56"/>
    <w:rsid w:val="0055673B"/>
    <w:rsid w:val="005567B4"/>
    <w:rsid w:val="00557F25"/>
    <w:rsid w:val="00560FE7"/>
    <w:rsid w:val="005615AE"/>
    <w:rsid w:val="005620F2"/>
    <w:rsid w:val="005625E4"/>
    <w:rsid w:val="00563B3F"/>
    <w:rsid w:val="005651B3"/>
    <w:rsid w:val="00566D11"/>
    <w:rsid w:val="005674D4"/>
    <w:rsid w:val="00571923"/>
    <w:rsid w:val="00571BDE"/>
    <w:rsid w:val="00571EE5"/>
    <w:rsid w:val="005725F7"/>
    <w:rsid w:val="00572B77"/>
    <w:rsid w:val="00572D28"/>
    <w:rsid w:val="00573875"/>
    <w:rsid w:val="00573F4B"/>
    <w:rsid w:val="00575CCB"/>
    <w:rsid w:val="00575EFD"/>
    <w:rsid w:val="00576122"/>
    <w:rsid w:val="00577904"/>
    <w:rsid w:val="005807B1"/>
    <w:rsid w:val="00581822"/>
    <w:rsid w:val="00581849"/>
    <w:rsid w:val="00581D10"/>
    <w:rsid w:val="0058258B"/>
    <w:rsid w:val="00582590"/>
    <w:rsid w:val="005825F3"/>
    <w:rsid w:val="0058294B"/>
    <w:rsid w:val="005839D9"/>
    <w:rsid w:val="00584130"/>
    <w:rsid w:val="0058592E"/>
    <w:rsid w:val="00586122"/>
    <w:rsid w:val="00586599"/>
    <w:rsid w:val="005869AC"/>
    <w:rsid w:val="00586A35"/>
    <w:rsid w:val="00586BD3"/>
    <w:rsid w:val="00591471"/>
    <w:rsid w:val="00591766"/>
    <w:rsid w:val="00592275"/>
    <w:rsid w:val="005936BB"/>
    <w:rsid w:val="005946C5"/>
    <w:rsid w:val="00594B92"/>
    <w:rsid w:val="00594F11"/>
    <w:rsid w:val="0059795C"/>
    <w:rsid w:val="00597B7E"/>
    <w:rsid w:val="00597D36"/>
    <w:rsid w:val="005A0B02"/>
    <w:rsid w:val="005A0FA7"/>
    <w:rsid w:val="005A466C"/>
    <w:rsid w:val="005A512E"/>
    <w:rsid w:val="005A54BF"/>
    <w:rsid w:val="005A59BC"/>
    <w:rsid w:val="005A5C27"/>
    <w:rsid w:val="005A63DE"/>
    <w:rsid w:val="005B0258"/>
    <w:rsid w:val="005B0C5D"/>
    <w:rsid w:val="005B122A"/>
    <w:rsid w:val="005B2154"/>
    <w:rsid w:val="005B2855"/>
    <w:rsid w:val="005B3A07"/>
    <w:rsid w:val="005B3A9C"/>
    <w:rsid w:val="005B3F88"/>
    <w:rsid w:val="005B438B"/>
    <w:rsid w:val="005B4B0D"/>
    <w:rsid w:val="005B5215"/>
    <w:rsid w:val="005B623C"/>
    <w:rsid w:val="005B6B91"/>
    <w:rsid w:val="005C06CE"/>
    <w:rsid w:val="005C074F"/>
    <w:rsid w:val="005C0945"/>
    <w:rsid w:val="005C1161"/>
    <w:rsid w:val="005C1C57"/>
    <w:rsid w:val="005C1DB3"/>
    <w:rsid w:val="005C2898"/>
    <w:rsid w:val="005C28D1"/>
    <w:rsid w:val="005C2FD5"/>
    <w:rsid w:val="005C4BE0"/>
    <w:rsid w:val="005C68D7"/>
    <w:rsid w:val="005C6AD1"/>
    <w:rsid w:val="005D16C2"/>
    <w:rsid w:val="005D1846"/>
    <w:rsid w:val="005D1F5D"/>
    <w:rsid w:val="005D2A0D"/>
    <w:rsid w:val="005D2B51"/>
    <w:rsid w:val="005D2FC1"/>
    <w:rsid w:val="005D388A"/>
    <w:rsid w:val="005D4DBA"/>
    <w:rsid w:val="005D4E60"/>
    <w:rsid w:val="005D5287"/>
    <w:rsid w:val="005D5483"/>
    <w:rsid w:val="005D7487"/>
    <w:rsid w:val="005D7B2E"/>
    <w:rsid w:val="005E0A24"/>
    <w:rsid w:val="005E2FFA"/>
    <w:rsid w:val="005E389C"/>
    <w:rsid w:val="005E38AD"/>
    <w:rsid w:val="005E51F0"/>
    <w:rsid w:val="005E5ECC"/>
    <w:rsid w:val="005E6043"/>
    <w:rsid w:val="005E6287"/>
    <w:rsid w:val="005F0577"/>
    <w:rsid w:val="005F0593"/>
    <w:rsid w:val="005F088B"/>
    <w:rsid w:val="005F37E7"/>
    <w:rsid w:val="005F3C1A"/>
    <w:rsid w:val="005F430B"/>
    <w:rsid w:val="005F4642"/>
    <w:rsid w:val="005F5043"/>
    <w:rsid w:val="005F7A2C"/>
    <w:rsid w:val="00600722"/>
    <w:rsid w:val="006013C4"/>
    <w:rsid w:val="00603E83"/>
    <w:rsid w:val="00604B6D"/>
    <w:rsid w:val="00604D2A"/>
    <w:rsid w:val="006050F3"/>
    <w:rsid w:val="00605237"/>
    <w:rsid w:val="00606913"/>
    <w:rsid w:val="0060791A"/>
    <w:rsid w:val="00607B4F"/>
    <w:rsid w:val="00607CF0"/>
    <w:rsid w:val="006141A0"/>
    <w:rsid w:val="00616CED"/>
    <w:rsid w:val="00617091"/>
    <w:rsid w:val="006172B4"/>
    <w:rsid w:val="00617FF3"/>
    <w:rsid w:val="00620CAD"/>
    <w:rsid w:val="006223D1"/>
    <w:rsid w:val="006227AF"/>
    <w:rsid w:val="00622A65"/>
    <w:rsid w:val="00625D50"/>
    <w:rsid w:val="0062734E"/>
    <w:rsid w:val="0062738E"/>
    <w:rsid w:val="006308A7"/>
    <w:rsid w:val="00630F31"/>
    <w:rsid w:val="00631C9A"/>
    <w:rsid w:val="0063299F"/>
    <w:rsid w:val="00632F7A"/>
    <w:rsid w:val="00634BBB"/>
    <w:rsid w:val="00634F72"/>
    <w:rsid w:val="00636B77"/>
    <w:rsid w:val="00636DC2"/>
    <w:rsid w:val="00640D3A"/>
    <w:rsid w:val="006417DA"/>
    <w:rsid w:val="006418C7"/>
    <w:rsid w:val="006427D3"/>
    <w:rsid w:val="00643553"/>
    <w:rsid w:val="00644579"/>
    <w:rsid w:val="0064569D"/>
    <w:rsid w:val="006457A9"/>
    <w:rsid w:val="00646544"/>
    <w:rsid w:val="00646BB2"/>
    <w:rsid w:val="00647C3D"/>
    <w:rsid w:val="00650D10"/>
    <w:rsid w:val="00652477"/>
    <w:rsid w:val="00652988"/>
    <w:rsid w:val="00653B7C"/>
    <w:rsid w:val="0065446E"/>
    <w:rsid w:val="00654A3A"/>
    <w:rsid w:val="00654DD6"/>
    <w:rsid w:val="00655388"/>
    <w:rsid w:val="006566A8"/>
    <w:rsid w:val="00656BE2"/>
    <w:rsid w:val="00660C8A"/>
    <w:rsid w:val="0066108F"/>
    <w:rsid w:val="00662FD6"/>
    <w:rsid w:val="00663515"/>
    <w:rsid w:val="006637B7"/>
    <w:rsid w:val="00664562"/>
    <w:rsid w:val="00664639"/>
    <w:rsid w:val="006649E9"/>
    <w:rsid w:val="00670F3E"/>
    <w:rsid w:val="00671B7B"/>
    <w:rsid w:val="006725C1"/>
    <w:rsid w:val="00674C6A"/>
    <w:rsid w:val="00675286"/>
    <w:rsid w:val="00675353"/>
    <w:rsid w:val="00676918"/>
    <w:rsid w:val="00677AC4"/>
    <w:rsid w:val="00680315"/>
    <w:rsid w:val="0068165B"/>
    <w:rsid w:val="00681E26"/>
    <w:rsid w:val="006821E7"/>
    <w:rsid w:val="00682672"/>
    <w:rsid w:val="00683265"/>
    <w:rsid w:val="0068554E"/>
    <w:rsid w:val="00686B84"/>
    <w:rsid w:val="00686D41"/>
    <w:rsid w:val="00687541"/>
    <w:rsid w:val="00687797"/>
    <w:rsid w:val="00690355"/>
    <w:rsid w:val="0069038E"/>
    <w:rsid w:val="00690689"/>
    <w:rsid w:val="00690C19"/>
    <w:rsid w:val="00690F63"/>
    <w:rsid w:val="0069170D"/>
    <w:rsid w:val="00692DC8"/>
    <w:rsid w:val="006935C3"/>
    <w:rsid w:val="00693CD0"/>
    <w:rsid w:val="00694BD3"/>
    <w:rsid w:val="00696DCE"/>
    <w:rsid w:val="00696E47"/>
    <w:rsid w:val="0069741F"/>
    <w:rsid w:val="0069788D"/>
    <w:rsid w:val="006A0240"/>
    <w:rsid w:val="006A02BB"/>
    <w:rsid w:val="006A032D"/>
    <w:rsid w:val="006A0C48"/>
    <w:rsid w:val="006A383B"/>
    <w:rsid w:val="006A5BF9"/>
    <w:rsid w:val="006A63D5"/>
    <w:rsid w:val="006B0165"/>
    <w:rsid w:val="006B01EE"/>
    <w:rsid w:val="006B03B7"/>
    <w:rsid w:val="006B38D6"/>
    <w:rsid w:val="006B5408"/>
    <w:rsid w:val="006B5A9F"/>
    <w:rsid w:val="006B6089"/>
    <w:rsid w:val="006B6EAF"/>
    <w:rsid w:val="006C0643"/>
    <w:rsid w:val="006C0779"/>
    <w:rsid w:val="006C1028"/>
    <w:rsid w:val="006C1C03"/>
    <w:rsid w:val="006C1C39"/>
    <w:rsid w:val="006C379D"/>
    <w:rsid w:val="006C3F65"/>
    <w:rsid w:val="006C4E3C"/>
    <w:rsid w:val="006C6D86"/>
    <w:rsid w:val="006D0A7F"/>
    <w:rsid w:val="006D0E7E"/>
    <w:rsid w:val="006D2403"/>
    <w:rsid w:val="006D4A4C"/>
    <w:rsid w:val="006D5E57"/>
    <w:rsid w:val="006D6A2E"/>
    <w:rsid w:val="006D7480"/>
    <w:rsid w:val="006D77B9"/>
    <w:rsid w:val="006E170F"/>
    <w:rsid w:val="006E23F9"/>
    <w:rsid w:val="006E27F6"/>
    <w:rsid w:val="006E3DB7"/>
    <w:rsid w:val="006E45B9"/>
    <w:rsid w:val="006E55CE"/>
    <w:rsid w:val="006E5DEB"/>
    <w:rsid w:val="006E63F7"/>
    <w:rsid w:val="006E7E76"/>
    <w:rsid w:val="006F00D7"/>
    <w:rsid w:val="006F01FA"/>
    <w:rsid w:val="006F082A"/>
    <w:rsid w:val="006F1987"/>
    <w:rsid w:val="006F1FEF"/>
    <w:rsid w:val="006F22C8"/>
    <w:rsid w:val="006F27CA"/>
    <w:rsid w:val="006F4ACC"/>
    <w:rsid w:val="006F57B0"/>
    <w:rsid w:val="006F5D7F"/>
    <w:rsid w:val="006F609C"/>
    <w:rsid w:val="006F7DA5"/>
    <w:rsid w:val="006F7ECA"/>
    <w:rsid w:val="00702E0E"/>
    <w:rsid w:val="00702E78"/>
    <w:rsid w:val="00703A86"/>
    <w:rsid w:val="00703E44"/>
    <w:rsid w:val="0070401C"/>
    <w:rsid w:val="007049DD"/>
    <w:rsid w:val="00711A36"/>
    <w:rsid w:val="00711B85"/>
    <w:rsid w:val="00714C1F"/>
    <w:rsid w:val="0071516F"/>
    <w:rsid w:val="00715A23"/>
    <w:rsid w:val="00721000"/>
    <w:rsid w:val="007215D2"/>
    <w:rsid w:val="00721676"/>
    <w:rsid w:val="0072170C"/>
    <w:rsid w:val="00721884"/>
    <w:rsid w:val="0072415A"/>
    <w:rsid w:val="007252D8"/>
    <w:rsid w:val="007258DC"/>
    <w:rsid w:val="00725BC1"/>
    <w:rsid w:val="007267BF"/>
    <w:rsid w:val="00727B35"/>
    <w:rsid w:val="00731745"/>
    <w:rsid w:val="007322D9"/>
    <w:rsid w:val="00733547"/>
    <w:rsid w:val="00734238"/>
    <w:rsid w:val="007357EC"/>
    <w:rsid w:val="00737CB9"/>
    <w:rsid w:val="00737F14"/>
    <w:rsid w:val="00737F50"/>
    <w:rsid w:val="007408C0"/>
    <w:rsid w:val="007430BE"/>
    <w:rsid w:val="00744118"/>
    <w:rsid w:val="007443E2"/>
    <w:rsid w:val="00744426"/>
    <w:rsid w:val="00744E02"/>
    <w:rsid w:val="0074627E"/>
    <w:rsid w:val="00746763"/>
    <w:rsid w:val="00746FCA"/>
    <w:rsid w:val="0074709B"/>
    <w:rsid w:val="007512BA"/>
    <w:rsid w:val="007526F7"/>
    <w:rsid w:val="00752BE2"/>
    <w:rsid w:val="007545C4"/>
    <w:rsid w:val="00754667"/>
    <w:rsid w:val="007549BF"/>
    <w:rsid w:val="00754AB4"/>
    <w:rsid w:val="00754D41"/>
    <w:rsid w:val="0075518A"/>
    <w:rsid w:val="0075755B"/>
    <w:rsid w:val="00757C9D"/>
    <w:rsid w:val="00761BD7"/>
    <w:rsid w:val="007620CD"/>
    <w:rsid w:val="0076349A"/>
    <w:rsid w:val="007653E4"/>
    <w:rsid w:val="00766367"/>
    <w:rsid w:val="00767490"/>
    <w:rsid w:val="00767D5B"/>
    <w:rsid w:val="00774AA3"/>
    <w:rsid w:val="00774D37"/>
    <w:rsid w:val="00777256"/>
    <w:rsid w:val="00777687"/>
    <w:rsid w:val="00777B89"/>
    <w:rsid w:val="0078219B"/>
    <w:rsid w:val="00783360"/>
    <w:rsid w:val="00783638"/>
    <w:rsid w:val="0078407C"/>
    <w:rsid w:val="00785F79"/>
    <w:rsid w:val="00786FA9"/>
    <w:rsid w:val="00787489"/>
    <w:rsid w:val="00790733"/>
    <w:rsid w:val="007911F7"/>
    <w:rsid w:val="00791A45"/>
    <w:rsid w:val="00792805"/>
    <w:rsid w:val="00792AC1"/>
    <w:rsid w:val="00792B4D"/>
    <w:rsid w:val="00793E74"/>
    <w:rsid w:val="00794ADA"/>
    <w:rsid w:val="00794AFF"/>
    <w:rsid w:val="00794C5A"/>
    <w:rsid w:val="00795DC2"/>
    <w:rsid w:val="0079678D"/>
    <w:rsid w:val="00796BC2"/>
    <w:rsid w:val="0079703F"/>
    <w:rsid w:val="007A15C1"/>
    <w:rsid w:val="007A3AED"/>
    <w:rsid w:val="007A4E7C"/>
    <w:rsid w:val="007A66D0"/>
    <w:rsid w:val="007A7173"/>
    <w:rsid w:val="007B0A59"/>
    <w:rsid w:val="007B1513"/>
    <w:rsid w:val="007B1BAD"/>
    <w:rsid w:val="007B21E2"/>
    <w:rsid w:val="007B2AB4"/>
    <w:rsid w:val="007B369E"/>
    <w:rsid w:val="007B3801"/>
    <w:rsid w:val="007B4E4D"/>
    <w:rsid w:val="007B4E65"/>
    <w:rsid w:val="007B4FFA"/>
    <w:rsid w:val="007B55C6"/>
    <w:rsid w:val="007B7B65"/>
    <w:rsid w:val="007C0CB0"/>
    <w:rsid w:val="007C1143"/>
    <w:rsid w:val="007C146B"/>
    <w:rsid w:val="007C24CF"/>
    <w:rsid w:val="007C3449"/>
    <w:rsid w:val="007C3C10"/>
    <w:rsid w:val="007C49DF"/>
    <w:rsid w:val="007C5ED1"/>
    <w:rsid w:val="007C63C1"/>
    <w:rsid w:val="007D02EE"/>
    <w:rsid w:val="007D039B"/>
    <w:rsid w:val="007D1247"/>
    <w:rsid w:val="007D15D4"/>
    <w:rsid w:val="007D1BAD"/>
    <w:rsid w:val="007D1E0C"/>
    <w:rsid w:val="007D2712"/>
    <w:rsid w:val="007D2C39"/>
    <w:rsid w:val="007D3016"/>
    <w:rsid w:val="007D695B"/>
    <w:rsid w:val="007D6D18"/>
    <w:rsid w:val="007D6D6A"/>
    <w:rsid w:val="007D75F7"/>
    <w:rsid w:val="007E02A9"/>
    <w:rsid w:val="007E1202"/>
    <w:rsid w:val="007E16DD"/>
    <w:rsid w:val="007E2276"/>
    <w:rsid w:val="007E3255"/>
    <w:rsid w:val="007E35E3"/>
    <w:rsid w:val="007E5407"/>
    <w:rsid w:val="007F24D3"/>
    <w:rsid w:val="007F33E3"/>
    <w:rsid w:val="007F45C1"/>
    <w:rsid w:val="007F4FA1"/>
    <w:rsid w:val="007F557B"/>
    <w:rsid w:val="007F7CA5"/>
    <w:rsid w:val="0080342A"/>
    <w:rsid w:val="00804702"/>
    <w:rsid w:val="00804DFE"/>
    <w:rsid w:val="008064FC"/>
    <w:rsid w:val="00810137"/>
    <w:rsid w:val="00810ECF"/>
    <w:rsid w:val="00811ED8"/>
    <w:rsid w:val="00812251"/>
    <w:rsid w:val="00814A85"/>
    <w:rsid w:val="00816204"/>
    <w:rsid w:val="008165FB"/>
    <w:rsid w:val="00817390"/>
    <w:rsid w:val="00817ABA"/>
    <w:rsid w:val="008202DE"/>
    <w:rsid w:val="0082081E"/>
    <w:rsid w:val="00820A17"/>
    <w:rsid w:val="00820B15"/>
    <w:rsid w:val="00820B3C"/>
    <w:rsid w:val="00821B34"/>
    <w:rsid w:val="00822355"/>
    <w:rsid w:val="00822359"/>
    <w:rsid w:val="008223C0"/>
    <w:rsid w:val="0082315D"/>
    <w:rsid w:val="0082401C"/>
    <w:rsid w:val="00824CD0"/>
    <w:rsid w:val="008260E2"/>
    <w:rsid w:val="00826677"/>
    <w:rsid w:val="0082716C"/>
    <w:rsid w:val="00827ECA"/>
    <w:rsid w:val="00831793"/>
    <w:rsid w:val="00831EBA"/>
    <w:rsid w:val="00832D00"/>
    <w:rsid w:val="008347B3"/>
    <w:rsid w:val="00835B2E"/>
    <w:rsid w:val="00835EFC"/>
    <w:rsid w:val="00836A30"/>
    <w:rsid w:val="00836A9E"/>
    <w:rsid w:val="00836E0E"/>
    <w:rsid w:val="00837008"/>
    <w:rsid w:val="0083772A"/>
    <w:rsid w:val="00840755"/>
    <w:rsid w:val="00843721"/>
    <w:rsid w:val="008439FF"/>
    <w:rsid w:val="00846870"/>
    <w:rsid w:val="00846D9D"/>
    <w:rsid w:val="0085047F"/>
    <w:rsid w:val="008523DB"/>
    <w:rsid w:val="00853CE4"/>
    <w:rsid w:val="0085616E"/>
    <w:rsid w:val="008578FA"/>
    <w:rsid w:val="00857A0D"/>
    <w:rsid w:val="00860020"/>
    <w:rsid w:val="008609DC"/>
    <w:rsid w:val="0086141D"/>
    <w:rsid w:val="00862497"/>
    <w:rsid w:val="00862F65"/>
    <w:rsid w:val="00863000"/>
    <w:rsid w:val="00863624"/>
    <w:rsid w:val="00864383"/>
    <w:rsid w:val="008658D5"/>
    <w:rsid w:val="00865CB6"/>
    <w:rsid w:val="0086668A"/>
    <w:rsid w:val="008670EA"/>
    <w:rsid w:val="008678F9"/>
    <w:rsid w:val="00867F27"/>
    <w:rsid w:val="00870F4C"/>
    <w:rsid w:val="00873736"/>
    <w:rsid w:val="00875105"/>
    <w:rsid w:val="008757B3"/>
    <w:rsid w:val="00875DDE"/>
    <w:rsid w:val="00876A30"/>
    <w:rsid w:val="0087779A"/>
    <w:rsid w:val="00880BBC"/>
    <w:rsid w:val="00883C42"/>
    <w:rsid w:val="008844A6"/>
    <w:rsid w:val="0088493C"/>
    <w:rsid w:val="0088581B"/>
    <w:rsid w:val="00885BC6"/>
    <w:rsid w:val="00885CE6"/>
    <w:rsid w:val="00885EA9"/>
    <w:rsid w:val="008862A1"/>
    <w:rsid w:val="008900BF"/>
    <w:rsid w:val="00890B6C"/>
    <w:rsid w:val="00890B78"/>
    <w:rsid w:val="008919CC"/>
    <w:rsid w:val="00893492"/>
    <w:rsid w:val="00893E86"/>
    <w:rsid w:val="00894927"/>
    <w:rsid w:val="00895C3E"/>
    <w:rsid w:val="00895CA0"/>
    <w:rsid w:val="008963D4"/>
    <w:rsid w:val="008A12EB"/>
    <w:rsid w:val="008A1AB0"/>
    <w:rsid w:val="008A1CB1"/>
    <w:rsid w:val="008A2C11"/>
    <w:rsid w:val="008A3379"/>
    <w:rsid w:val="008A4402"/>
    <w:rsid w:val="008A4BE0"/>
    <w:rsid w:val="008A5156"/>
    <w:rsid w:val="008A62A7"/>
    <w:rsid w:val="008B0096"/>
    <w:rsid w:val="008B0415"/>
    <w:rsid w:val="008B0480"/>
    <w:rsid w:val="008B04E3"/>
    <w:rsid w:val="008B23E1"/>
    <w:rsid w:val="008B28EB"/>
    <w:rsid w:val="008B2BD4"/>
    <w:rsid w:val="008B379E"/>
    <w:rsid w:val="008B3BE4"/>
    <w:rsid w:val="008B3F1B"/>
    <w:rsid w:val="008C0E17"/>
    <w:rsid w:val="008C0FDE"/>
    <w:rsid w:val="008C1307"/>
    <w:rsid w:val="008C13CC"/>
    <w:rsid w:val="008C34A1"/>
    <w:rsid w:val="008C391A"/>
    <w:rsid w:val="008C4B2F"/>
    <w:rsid w:val="008C4C49"/>
    <w:rsid w:val="008C6EEC"/>
    <w:rsid w:val="008D0215"/>
    <w:rsid w:val="008D0720"/>
    <w:rsid w:val="008D152B"/>
    <w:rsid w:val="008D326F"/>
    <w:rsid w:val="008D44F3"/>
    <w:rsid w:val="008D47B5"/>
    <w:rsid w:val="008D5FE8"/>
    <w:rsid w:val="008D64EA"/>
    <w:rsid w:val="008D7923"/>
    <w:rsid w:val="008E1FCD"/>
    <w:rsid w:val="008E2756"/>
    <w:rsid w:val="008E28D1"/>
    <w:rsid w:val="008E3674"/>
    <w:rsid w:val="008E3A3D"/>
    <w:rsid w:val="008E65E7"/>
    <w:rsid w:val="008E6687"/>
    <w:rsid w:val="008E6B75"/>
    <w:rsid w:val="008E6DC2"/>
    <w:rsid w:val="008E7492"/>
    <w:rsid w:val="008F0201"/>
    <w:rsid w:val="008F0DF1"/>
    <w:rsid w:val="008F272F"/>
    <w:rsid w:val="008F2918"/>
    <w:rsid w:val="008F3561"/>
    <w:rsid w:val="008F4466"/>
    <w:rsid w:val="008F7FF4"/>
    <w:rsid w:val="009002D3"/>
    <w:rsid w:val="0090072E"/>
    <w:rsid w:val="0090188F"/>
    <w:rsid w:val="00901CA9"/>
    <w:rsid w:val="00902BD4"/>
    <w:rsid w:val="009039E5"/>
    <w:rsid w:val="00903A3A"/>
    <w:rsid w:val="00903FF8"/>
    <w:rsid w:val="009056F2"/>
    <w:rsid w:val="00906627"/>
    <w:rsid w:val="009078C4"/>
    <w:rsid w:val="00907EE5"/>
    <w:rsid w:val="00910621"/>
    <w:rsid w:val="00911E85"/>
    <w:rsid w:val="0091212E"/>
    <w:rsid w:val="00912BA0"/>
    <w:rsid w:val="009131BA"/>
    <w:rsid w:val="0091410B"/>
    <w:rsid w:val="0091475F"/>
    <w:rsid w:val="00914938"/>
    <w:rsid w:val="0091498D"/>
    <w:rsid w:val="00915BE8"/>
    <w:rsid w:val="009166BA"/>
    <w:rsid w:val="00916734"/>
    <w:rsid w:val="00916F28"/>
    <w:rsid w:val="00920CDB"/>
    <w:rsid w:val="00923B60"/>
    <w:rsid w:val="00923C30"/>
    <w:rsid w:val="0092403A"/>
    <w:rsid w:val="009240E4"/>
    <w:rsid w:val="00924B55"/>
    <w:rsid w:val="00927FBC"/>
    <w:rsid w:val="00932C88"/>
    <w:rsid w:val="0093351A"/>
    <w:rsid w:val="00933ADE"/>
    <w:rsid w:val="00934BA7"/>
    <w:rsid w:val="00935298"/>
    <w:rsid w:val="00935383"/>
    <w:rsid w:val="0093696A"/>
    <w:rsid w:val="00936973"/>
    <w:rsid w:val="00936F3B"/>
    <w:rsid w:val="00937952"/>
    <w:rsid w:val="00940489"/>
    <w:rsid w:val="00940DB7"/>
    <w:rsid w:val="0094174C"/>
    <w:rsid w:val="00941BEF"/>
    <w:rsid w:val="00941F54"/>
    <w:rsid w:val="009421DE"/>
    <w:rsid w:val="00942513"/>
    <w:rsid w:val="00951C60"/>
    <w:rsid w:val="00951C97"/>
    <w:rsid w:val="009525D2"/>
    <w:rsid w:val="0095304C"/>
    <w:rsid w:val="0095315C"/>
    <w:rsid w:val="009535FA"/>
    <w:rsid w:val="00957369"/>
    <w:rsid w:val="00957B26"/>
    <w:rsid w:val="00960D07"/>
    <w:rsid w:val="0096464B"/>
    <w:rsid w:val="00964676"/>
    <w:rsid w:val="0096478C"/>
    <w:rsid w:val="00964975"/>
    <w:rsid w:val="00964DD0"/>
    <w:rsid w:val="00966D1A"/>
    <w:rsid w:val="009673C7"/>
    <w:rsid w:val="0097004D"/>
    <w:rsid w:val="00970443"/>
    <w:rsid w:val="00970754"/>
    <w:rsid w:val="00971DBA"/>
    <w:rsid w:val="00972765"/>
    <w:rsid w:val="009728D3"/>
    <w:rsid w:val="009739D7"/>
    <w:rsid w:val="00974F23"/>
    <w:rsid w:val="009764E6"/>
    <w:rsid w:val="009770D5"/>
    <w:rsid w:val="0098201D"/>
    <w:rsid w:val="0098400B"/>
    <w:rsid w:val="00985148"/>
    <w:rsid w:val="009866B7"/>
    <w:rsid w:val="009870BC"/>
    <w:rsid w:val="0098768F"/>
    <w:rsid w:val="00990B4D"/>
    <w:rsid w:val="00990E49"/>
    <w:rsid w:val="00990EB5"/>
    <w:rsid w:val="00991471"/>
    <w:rsid w:val="00991BEF"/>
    <w:rsid w:val="009925DF"/>
    <w:rsid w:val="00992BE2"/>
    <w:rsid w:val="00993985"/>
    <w:rsid w:val="00994A13"/>
    <w:rsid w:val="00995AD4"/>
    <w:rsid w:val="00995C97"/>
    <w:rsid w:val="00996035"/>
    <w:rsid w:val="009962DB"/>
    <w:rsid w:val="00996357"/>
    <w:rsid w:val="00996D3E"/>
    <w:rsid w:val="0099786D"/>
    <w:rsid w:val="00997C57"/>
    <w:rsid w:val="00997FCF"/>
    <w:rsid w:val="009A1443"/>
    <w:rsid w:val="009A1CD1"/>
    <w:rsid w:val="009A289B"/>
    <w:rsid w:val="009A2D4D"/>
    <w:rsid w:val="009A2E08"/>
    <w:rsid w:val="009A35FA"/>
    <w:rsid w:val="009A4DD0"/>
    <w:rsid w:val="009A5FB2"/>
    <w:rsid w:val="009A6080"/>
    <w:rsid w:val="009A667C"/>
    <w:rsid w:val="009A6C64"/>
    <w:rsid w:val="009B0334"/>
    <w:rsid w:val="009B2400"/>
    <w:rsid w:val="009B2A46"/>
    <w:rsid w:val="009B6CC1"/>
    <w:rsid w:val="009B6FCB"/>
    <w:rsid w:val="009B74E9"/>
    <w:rsid w:val="009B7F37"/>
    <w:rsid w:val="009C0C4B"/>
    <w:rsid w:val="009C139C"/>
    <w:rsid w:val="009C2394"/>
    <w:rsid w:val="009C25B9"/>
    <w:rsid w:val="009C339D"/>
    <w:rsid w:val="009C3D1A"/>
    <w:rsid w:val="009C5684"/>
    <w:rsid w:val="009C5C5D"/>
    <w:rsid w:val="009C6B9C"/>
    <w:rsid w:val="009C6EFE"/>
    <w:rsid w:val="009C764E"/>
    <w:rsid w:val="009D11E3"/>
    <w:rsid w:val="009D1A6B"/>
    <w:rsid w:val="009D26DF"/>
    <w:rsid w:val="009D29AA"/>
    <w:rsid w:val="009D348F"/>
    <w:rsid w:val="009D4022"/>
    <w:rsid w:val="009D4D09"/>
    <w:rsid w:val="009D5023"/>
    <w:rsid w:val="009D53DD"/>
    <w:rsid w:val="009D60A8"/>
    <w:rsid w:val="009D60B7"/>
    <w:rsid w:val="009D6CCF"/>
    <w:rsid w:val="009D7F03"/>
    <w:rsid w:val="009E0C09"/>
    <w:rsid w:val="009E3289"/>
    <w:rsid w:val="009E3ACD"/>
    <w:rsid w:val="009E402C"/>
    <w:rsid w:val="009E4252"/>
    <w:rsid w:val="009E4C76"/>
    <w:rsid w:val="009E52C3"/>
    <w:rsid w:val="009E59B8"/>
    <w:rsid w:val="009E5A24"/>
    <w:rsid w:val="009E618D"/>
    <w:rsid w:val="009E6D1D"/>
    <w:rsid w:val="009F178C"/>
    <w:rsid w:val="009F251B"/>
    <w:rsid w:val="009F256E"/>
    <w:rsid w:val="009F35F7"/>
    <w:rsid w:val="009F3B00"/>
    <w:rsid w:val="009F571A"/>
    <w:rsid w:val="009F6246"/>
    <w:rsid w:val="00A02088"/>
    <w:rsid w:val="00A0292D"/>
    <w:rsid w:val="00A03705"/>
    <w:rsid w:val="00A042FB"/>
    <w:rsid w:val="00A04CE3"/>
    <w:rsid w:val="00A054EE"/>
    <w:rsid w:val="00A06FEA"/>
    <w:rsid w:val="00A0748E"/>
    <w:rsid w:val="00A07FCA"/>
    <w:rsid w:val="00A107D5"/>
    <w:rsid w:val="00A113BF"/>
    <w:rsid w:val="00A11CAC"/>
    <w:rsid w:val="00A126FC"/>
    <w:rsid w:val="00A140A4"/>
    <w:rsid w:val="00A144B0"/>
    <w:rsid w:val="00A1468E"/>
    <w:rsid w:val="00A153E3"/>
    <w:rsid w:val="00A15847"/>
    <w:rsid w:val="00A16291"/>
    <w:rsid w:val="00A16F7D"/>
    <w:rsid w:val="00A202C8"/>
    <w:rsid w:val="00A20D66"/>
    <w:rsid w:val="00A212F6"/>
    <w:rsid w:val="00A2301F"/>
    <w:rsid w:val="00A231CE"/>
    <w:rsid w:val="00A23243"/>
    <w:rsid w:val="00A23E58"/>
    <w:rsid w:val="00A240BB"/>
    <w:rsid w:val="00A24E45"/>
    <w:rsid w:val="00A2583C"/>
    <w:rsid w:val="00A26DB3"/>
    <w:rsid w:val="00A27A83"/>
    <w:rsid w:val="00A27BD6"/>
    <w:rsid w:val="00A30FA5"/>
    <w:rsid w:val="00A32014"/>
    <w:rsid w:val="00A324D9"/>
    <w:rsid w:val="00A32A69"/>
    <w:rsid w:val="00A32C4F"/>
    <w:rsid w:val="00A32CCB"/>
    <w:rsid w:val="00A33347"/>
    <w:rsid w:val="00A35A99"/>
    <w:rsid w:val="00A35F8B"/>
    <w:rsid w:val="00A41330"/>
    <w:rsid w:val="00A415F4"/>
    <w:rsid w:val="00A41836"/>
    <w:rsid w:val="00A4230E"/>
    <w:rsid w:val="00A42D10"/>
    <w:rsid w:val="00A45C32"/>
    <w:rsid w:val="00A4644F"/>
    <w:rsid w:val="00A476EC"/>
    <w:rsid w:val="00A504C1"/>
    <w:rsid w:val="00A51A67"/>
    <w:rsid w:val="00A52A7B"/>
    <w:rsid w:val="00A55169"/>
    <w:rsid w:val="00A553F7"/>
    <w:rsid w:val="00A555F0"/>
    <w:rsid w:val="00A5618A"/>
    <w:rsid w:val="00A56349"/>
    <w:rsid w:val="00A57AD8"/>
    <w:rsid w:val="00A60873"/>
    <w:rsid w:val="00A62067"/>
    <w:rsid w:val="00A6472E"/>
    <w:rsid w:val="00A6520F"/>
    <w:rsid w:val="00A65310"/>
    <w:rsid w:val="00A6581A"/>
    <w:rsid w:val="00A660B0"/>
    <w:rsid w:val="00A66130"/>
    <w:rsid w:val="00A662A9"/>
    <w:rsid w:val="00A66A99"/>
    <w:rsid w:val="00A66D89"/>
    <w:rsid w:val="00A71EDE"/>
    <w:rsid w:val="00A72750"/>
    <w:rsid w:val="00A732AF"/>
    <w:rsid w:val="00A73B31"/>
    <w:rsid w:val="00A73DE8"/>
    <w:rsid w:val="00A73E9F"/>
    <w:rsid w:val="00A75179"/>
    <w:rsid w:val="00A752ED"/>
    <w:rsid w:val="00A756D7"/>
    <w:rsid w:val="00A76F55"/>
    <w:rsid w:val="00A81F4C"/>
    <w:rsid w:val="00A823C2"/>
    <w:rsid w:val="00A823F9"/>
    <w:rsid w:val="00A8280A"/>
    <w:rsid w:val="00A831C3"/>
    <w:rsid w:val="00A85EF5"/>
    <w:rsid w:val="00A87AAA"/>
    <w:rsid w:val="00A906A9"/>
    <w:rsid w:val="00A91C13"/>
    <w:rsid w:val="00A92368"/>
    <w:rsid w:val="00A94ED8"/>
    <w:rsid w:val="00A9550A"/>
    <w:rsid w:val="00A95932"/>
    <w:rsid w:val="00AA0707"/>
    <w:rsid w:val="00AA071F"/>
    <w:rsid w:val="00AA0CA0"/>
    <w:rsid w:val="00AA1DD9"/>
    <w:rsid w:val="00AA24F3"/>
    <w:rsid w:val="00AA4964"/>
    <w:rsid w:val="00AA4AFA"/>
    <w:rsid w:val="00AA618D"/>
    <w:rsid w:val="00AA65B7"/>
    <w:rsid w:val="00AA6911"/>
    <w:rsid w:val="00AA6E68"/>
    <w:rsid w:val="00AA7420"/>
    <w:rsid w:val="00AA7A44"/>
    <w:rsid w:val="00AB0CE8"/>
    <w:rsid w:val="00AB15F6"/>
    <w:rsid w:val="00AB2172"/>
    <w:rsid w:val="00AB2623"/>
    <w:rsid w:val="00AB5C86"/>
    <w:rsid w:val="00AB65F0"/>
    <w:rsid w:val="00AB780D"/>
    <w:rsid w:val="00AC0050"/>
    <w:rsid w:val="00AC0926"/>
    <w:rsid w:val="00AC0BFD"/>
    <w:rsid w:val="00AC0FC6"/>
    <w:rsid w:val="00AC1124"/>
    <w:rsid w:val="00AC4036"/>
    <w:rsid w:val="00AC47F1"/>
    <w:rsid w:val="00AC5114"/>
    <w:rsid w:val="00AC5565"/>
    <w:rsid w:val="00AC5DDE"/>
    <w:rsid w:val="00AC60BE"/>
    <w:rsid w:val="00AC682A"/>
    <w:rsid w:val="00AD09E4"/>
    <w:rsid w:val="00AD0B22"/>
    <w:rsid w:val="00AD15FE"/>
    <w:rsid w:val="00AD285E"/>
    <w:rsid w:val="00AD2CA1"/>
    <w:rsid w:val="00AD2E7E"/>
    <w:rsid w:val="00AD2F08"/>
    <w:rsid w:val="00AD3119"/>
    <w:rsid w:val="00AD316C"/>
    <w:rsid w:val="00AD3D3C"/>
    <w:rsid w:val="00AD4383"/>
    <w:rsid w:val="00AD4662"/>
    <w:rsid w:val="00AD6422"/>
    <w:rsid w:val="00AE03EE"/>
    <w:rsid w:val="00AE1943"/>
    <w:rsid w:val="00AE1C05"/>
    <w:rsid w:val="00AE218B"/>
    <w:rsid w:val="00AE258C"/>
    <w:rsid w:val="00AE27E0"/>
    <w:rsid w:val="00AE2917"/>
    <w:rsid w:val="00AE4EE5"/>
    <w:rsid w:val="00AE5EBC"/>
    <w:rsid w:val="00AE6A31"/>
    <w:rsid w:val="00AE6F72"/>
    <w:rsid w:val="00AE7EE3"/>
    <w:rsid w:val="00AF00D3"/>
    <w:rsid w:val="00AF0CA8"/>
    <w:rsid w:val="00AF0F7A"/>
    <w:rsid w:val="00AF1A5F"/>
    <w:rsid w:val="00AF1CCB"/>
    <w:rsid w:val="00AF32CC"/>
    <w:rsid w:val="00AF34FB"/>
    <w:rsid w:val="00AF3CD5"/>
    <w:rsid w:val="00AF49A5"/>
    <w:rsid w:val="00AF5E21"/>
    <w:rsid w:val="00AF6BA5"/>
    <w:rsid w:val="00AF6CB3"/>
    <w:rsid w:val="00AF7F49"/>
    <w:rsid w:val="00B00E4B"/>
    <w:rsid w:val="00B01069"/>
    <w:rsid w:val="00B0163C"/>
    <w:rsid w:val="00B046FA"/>
    <w:rsid w:val="00B0524B"/>
    <w:rsid w:val="00B06627"/>
    <w:rsid w:val="00B077AA"/>
    <w:rsid w:val="00B1086A"/>
    <w:rsid w:val="00B11116"/>
    <w:rsid w:val="00B113C3"/>
    <w:rsid w:val="00B11A48"/>
    <w:rsid w:val="00B151FF"/>
    <w:rsid w:val="00B15C64"/>
    <w:rsid w:val="00B161B4"/>
    <w:rsid w:val="00B179E6"/>
    <w:rsid w:val="00B20345"/>
    <w:rsid w:val="00B21242"/>
    <w:rsid w:val="00B21F92"/>
    <w:rsid w:val="00B22322"/>
    <w:rsid w:val="00B232BE"/>
    <w:rsid w:val="00B2426C"/>
    <w:rsid w:val="00B25EF7"/>
    <w:rsid w:val="00B26343"/>
    <w:rsid w:val="00B26B06"/>
    <w:rsid w:val="00B27705"/>
    <w:rsid w:val="00B277B0"/>
    <w:rsid w:val="00B304BC"/>
    <w:rsid w:val="00B30D93"/>
    <w:rsid w:val="00B3110E"/>
    <w:rsid w:val="00B32091"/>
    <w:rsid w:val="00B3389F"/>
    <w:rsid w:val="00B33ADC"/>
    <w:rsid w:val="00B34255"/>
    <w:rsid w:val="00B3445E"/>
    <w:rsid w:val="00B3480C"/>
    <w:rsid w:val="00B34E53"/>
    <w:rsid w:val="00B3516F"/>
    <w:rsid w:val="00B3611F"/>
    <w:rsid w:val="00B3768D"/>
    <w:rsid w:val="00B4104B"/>
    <w:rsid w:val="00B41A25"/>
    <w:rsid w:val="00B425AF"/>
    <w:rsid w:val="00B42D00"/>
    <w:rsid w:val="00B4363B"/>
    <w:rsid w:val="00B46722"/>
    <w:rsid w:val="00B476F0"/>
    <w:rsid w:val="00B50021"/>
    <w:rsid w:val="00B5053C"/>
    <w:rsid w:val="00B535B4"/>
    <w:rsid w:val="00B536B1"/>
    <w:rsid w:val="00B54A1F"/>
    <w:rsid w:val="00B54CE8"/>
    <w:rsid w:val="00B54D2B"/>
    <w:rsid w:val="00B555D5"/>
    <w:rsid w:val="00B57E27"/>
    <w:rsid w:val="00B60E96"/>
    <w:rsid w:val="00B619C5"/>
    <w:rsid w:val="00B61B84"/>
    <w:rsid w:val="00B62320"/>
    <w:rsid w:val="00B62C1E"/>
    <w:rsid w:val="00B632FC"/>
    <w:rsid w:val="00B63664"/>
    <w:rsid w:val="00B63C03"/>
    <w:rsid w:val="00B647CD"/>
    <w:rsid w:val="00B65157"/>
    <w:rsid w:val="00B651B8"/>
    <w:rsid w:val="00B67C06"/>
    <w:rsid w:val="00B710C8"/>
    <w:rsid w:val="00B71163"/>
    <w:rsid w:val="00B7166E"/>
    <w:rsid w:val="00B728BD"/>
    <w:rsid w:val="00B73A94"/>
    <w:rsid w:val="00B7539E"/>
    <w:rsid w:val="00B758DB"/>
    <w:rsid w:val="00B763E0"/>
    <w:rsid w:val="00B7642D"/>
    <w:rsid w:val="00B76655"/>
    <w:rsid w:val="00B77241"/>
    <w:rsid w:val="00B7759F"/>
    <w:rsid w:val="00B80588"/>
    <w:rsid w:val="00B80730"/>
    <w:rsid w:val="00B80D9B"/>
    <w:rsid w:val="00B81962"/>
    <w:rsid w:val="00B8258E"/>
    <w:rsid w:val="00B82824"/>
    <w:rsid w:val="00B83522"/>
    <w:rsid w:val="00B83D88"/>
    <w:rsid w:val="00B8409F"/>
    <w:rsid w:val="00B84AFF"/>
    <w:rsid w:val="00B91A6D"/>
    <w:rsid w:val="00B91A79"/>
    <w:rsid w:val="00B920C9"/>
    <w:rsid w:val="00B93B70"/>
    <w:rsid w:val="00B944C7"/>
    <w:rsid w:val="00B95456"/>
    <w:rsid w:val="00BA17C6"/>
    <w:rsid w:val="00BA29CD"/>
    <w:rsid w:val="00BA3381"/>
    <w:rsid w:val="00BA4409"/>
    <w:rsid w:val="00BA4BF0"/>
    <w:rsid w:val="00BA557C"/>
    <w:rsid w:val="00BA694C"/>
    <w:rsid w:val="00BA716E"/>
    <w:rsid w:val="00BA7AC1"/>
    <w:rsid w:val="00BA7D25"/>
    <w:rsid w:val="00BB039C"/>
    <w:rsid w:val="00BB08A1"/>
    <w:rsid w:val="00BB09C7"/>
    <w:rsid w:val="00BB431A"/>
    <w:rsid w:val="00BB59BC"/>
    <w:rsid w:val="00BB621A"/>
    <w:rsid w:val="00BB6C89"/>
    <w:rsid w:val="00BB701D"/>
    <w:rsid w:val="00BB7103"/>
    <w:rsid w:val="00BB77BA"/>
    <w:rsid w:val="00BB7D34"/>
    <w:rsid w:val="00BC07B6"/>
    <w:rsid w:val="00BC0C4A"/>
    <w:rsid w:val="00BC164C"/>
    <w:rsid w:val="00BC18BD"/>
    <w:rsid w:val="00BC24F4"/>
    <w:rsid w:val="00BC6271"/>
    <w:rsid w:val="00BC73AC"/>
    <w:rsid w:val="00BC7664"/>
    <w:rsid w:val="00BD0959"/>
    <w:rsid w:val="00BD0AC3"/>
    <w:rsid w:val="00BD14F2"/>
    <w:rsid w:val="00BD2A13"/>
    <w:rsid w:val="00BD2AA6"/>
    <w:rsid w:val="00BD4AF7"/>
    <w:rsid w:val="00BD6072"/>
    <w:rsid w:val="00BD61C8"/>
    <w:rsid w:val="00BD69F6"/>
    <w:rsid w:val="00BD72D3"/>
    <w:rsid w:val="00BE02B1"/>
    <w:rsid w:val="00BE0302"/>
    <w:rsid w:val="00BE0398"/>
    <w:rsid w:val="00BE0FF5"/>
    <w:rsid w:val="00BE1B0D"/>
    <w:rsid w:val="00BE3190"/>
    <w:rsid w:val="00BE3294"/>
    <w:rsid w:val="00BE4D46"/>
    <w:rsid w:val="00BE50EF"/>
    <w:rsid w:val="00BE68E2"/>
    <w:rsid w:val="00BF16EC"/>
    <w:rsid w:val="00BF3368"/>
    <w:rsid w:val="00BF4CFA"/>
    <w:rsid w:val="00BF5BE5"/>
    <w:rsid w:val="00BF67DF"/>
    <w:rsid w:val="00BF6A2B"/>
    <w:rsid w:val="00BF6DE6"/>
    <w:rsid w:val="00BF74B6"/>
    <w:rsid w:val="00BF7C43"/>
    <w:rsid w:val="00BF7F4B"/>
    <w:rsid w:val="00C01C30"/>
    <w:rsid w:val="00C03F70"/>
    <w:rsid w:val="00C04159"/>
    <w:rsid w:val="00C0432F"/>
    <w:rsid w:val="00C06379"/>
    <w:rsid w:val="00C10186"/>
    <w:rsid w:val="00C10D1F"/>
    <w:rsid w:val="00C1298A"/>
    <w:rsid w:val="00C15E5D"/>
    <w:rsid w:val="00C16369"/>
    <w:rsid w:val="00C17ABC"/>
    <w:rsid w:val="00C17B29"/>
    <w:rsid w:val="00C20425"/>
    <w:rsid w:val="00C219B7"/>
    <w:rsid w:val="00C22B2D"/>
    <w:rsid w:val="00C22CE3"/>
    <w:rsid w:val="00C235AC"/>
    <w:rsid w:val="00C23B52"/>
    <w:rsid w:val="00C242E5"/>
    <w:rsid w:val="00C24508"/>
    <w:rsid w:val="00C25B4A"/>
    <w:rsid w:val="00C274FF"/>
    <w:rsid w:val="00C31698"/>
    <w:rsid w:val="00C329F6"/>
    <w:rsid w:val="00C32C21"/>
    <w:rsid w:val="00C34FBF"/>
    <w:rsid w:val="00C35D3D"/>
    <w:rsid w:val="00C4237B"/>
    <w:rsid w:val="00C4302F"/>
    <w:rsid w:val="00C44C5D"/>
    <w:rsid w:val="00C472DF"/>
    <w:rsid w:val="00C511E0"/>
    <w:rsid w:val="00C51228"/>
    <w:rsid w:val="00C524A0"/>
    <w:rsid w:val="00C52A09"/>
    <w:rsid w:val="00C54564"/>
    <w:rsid w:val="00C576D0"/>
    <w:rsid w:val="00C60ECD"/>
    <w:rsid w:val="00C62A9B"/>
    <w:rsid w:val="00C62D86"/>
    <w:rsid w:val="00C632D8"/>
    <w:rsid w:val="00C65AAC"/>
    <w:rsid w:val="00C672FE"/>
    <w:rsid w:val="00C71793"/>
    <w:rsid w:val="00C71E56"/>
    <w:rsid w:val="00C724FD"/>
    <w:rsid w:val="00C72948"/>
    <w:rsid w:val="00C72BB6"/>
    <w:rsid w:val="00C74640"/>
    <w:rsid w:val="00C7682F"/>
    <w:rsid w:val="00C77038"/>
    <w:rsid w:val="00C77D0C"/>
    <w:rsid w:val="00C77F99"/>
    <w:rsid w:val="00C81EBB"/>
    <w:rsid w:val="00C82304"/>
    <w:rsid w:val="00C828B9"/>
    <w:rsid w:val="00C82AAA"/>
    <w:rsid w:val="00C8352C"/>
    <w:rsid w:val="00C83932"/>
    <w:rsid w:val="00C8617B"/>
    <w:rsid w:val="00C86683"/>
    <w:rsid w:val="00C86D0E"/>
    <w:rsid w:val="00C86D1C"/>
    <w:rsid w:val="00C90CA7"/>
    <w:rsid w:val="00C915F2"/>
    <w:rsid w:val="00C91822"/>
    <w:rsid w:val="00C91AB7"/>
    <w:rsid w:val="00C927E0"/>
    <w:rsid w:val="00C97AFF"/>
    <w:rsid w:val="00CA1527"/>
    <w:rsid w:val="00CA21BB"/>
    <w:rsid w:val="00CA2D4F"/>
    <w:rsid w:val="00CA39CE"/>
    <w:rsid w:val="00CA402D"/>
    <w:rsid w:val="00CA77F1"/>
    <w:rsid w:val="00CB00BE"/>
    <w:rsid w:val="00CB071B"/>
    <w:rsid w:val="00CB0DA7"/>
    <w:rsid w:val="00CB1342"/>
    <w:rsid w:val="00CB2FA5"/>
    <w:rsid w:val="00CB300B"/>
    <w:rsid w:val="00CB4884"/>
    <w:rsid w:val="00CB4FC8"/>
    <w:rsid w:val="00CB531A"/>
    <w:rsid w:val="00CB5437"/>
    <w:rsid w:val="00CB6D22"/>
    <w:rsid w:val="00CC04C0"/>
    <w:rsid w:val="00CC09C3"/>
    <w:rsid w:val="00CC12B1"/>
    <w:rsid w:val="00CC24BA"/>
    <w:rsid w:val="00CC2565"/>
    <w:rsid w:val="00CC3E5A"/>
    <w:rsid w:val="00CC4C53"/>
    <w:rsid w:val="00CC5100"/>
    <w:rsid w:val="00CC5160"/>
    <w:rsid w:val="00CC591D"/>
    <w:rsid w:val="00CC6AE8"/>
    <w:rsid w:val="00CC6FCA"/>
    <w:rsid w:val="00CD101C"/>
    <w:rsid w:val="00CD2AA4"/>
    <w:rsid w:val="00CD52A5"/>
    <w:rsid w:val="00CD5EF7"/>
    <w:rsid w:val="00CD6F08"/>
    <w:rsid w:val="00CD703F"/>
    <w:rsid w:val="00CD78D3"/>
    <w:rsid w:val="00CD7ABF"/>
    <w:rsid w:val="00CE0288"/>
    <w:rsid w:val="00CE02FC"/>
    <w:rsid w:val="00CE5062"/>
    <w:rsid w:val="00CE54BB"/>
    <w:rsid w:val="00CE6418"/>
    <w:rsid w:val="00CF056F"/>
    <w:rsid w:val="00CF27F5"/>
    <w:rsid w:val="00CF3160"/>
    <w:rsid w:val="00CF3483"/>
    <w:rsid w:val="00CF4349"/>
    <w:rsid w:val="00CF4573"/>
    <w:rsid w:val="00CF4C95"/>
    <w:rsid w:val="00CF54DF"/>
    <w:rsid w:val="00CF55C2"/>
    <w:rsid w:val="00CF6B2E"/>
    <w:rsid w:val="00CF7837"/>
    <w:rsid w:val="00D027B0"/>
    <w:rsid w:val="00D02FE2"/>
    <w:rsid w:val="00D0353A"/>
    <w:rsid w:val="00D03BFA"/>
    <w:rsid w:val="00D0425F"/>
    <w:rsid w:val="00D0481C"/>
    <w:rsid w:val="00D05BC9"/>
    <w:rsid w:val="00D07A1C"/>
    <w:rsid w:val="00D103F8"/>
    <w:rsid w:val="00D10EF7"/>
    <w:rsid w:val="00D11C5E"/>
    <w:rsid w:val="00D12613"/>
    <w:rsid w:val="00D14220"/>
    <w:rsid w:val="00D14361"/>
    <w:rsid w:val="00D15035"/>
    <w:rsid w:val="00D1537F"/>
    <w:rsid w:val="00D15692"/>
    <w:rsid w:val="00D157EC"/>
    <w:rsid w:val="00D15DC0"/>
    <w:rsid w:val="00D16573"/>
    <w:rsid w:val="00D16641"/>
    <w:rsid w:val="00D16D67"/>
    <w:rsid w:val="00D179C7"/>
    <w:rsid w:val="00D21A36"/>
    <w:rsid w:val="00D227CE"/>
    <w:rsid w:val="00D24524"/>
    <w:rsid w:val="00D26A06"/>
    <w:rsid w:val="00D2799B"/>
    <w:rsid w:val="00D30D90"/>
    <w:rsid w:val="00D30DC0"/>
    <w:rsid w:val="00D30EC4"/>
    <w:rsid w:val="00D320FA"/>
    <w:rsid w:val="00D3225E"/>
    <w:rsid w:val="00D326E2"/>
    <w:rsid w:val="00D32F71"/>
    <w:rsid w:val="00D33D28"/>
    <w:rsid w:val="00D34A7C"/>
    <w:rsid w:val="00D35807"/>
    <w:rsid w:val="00D41994"/>
    <w:rsid w:val="00D42753"/>
    <w:rsid w:val="00D431B5"/>
    <w:rsid w:val="00D450EC"/>
    <w:rsid w:val="00D462FC"/>
    <w:rsid w:val="00D47B42"/>
    <w:rsid w:val="00D47D7E"/>
    <w:rsid w:val="00D47EEE"/>
    <w:rsid w:val="00D5058F"/>
    <w:rsid w:val="00D52BCE"/>
    <w:rsid w:val="00D54828"/>
    <w:rsid w:val="00D54AFF"/>
    <w:rsid w:val="00D559DB"/>
    <w:rsid w:val="00D55CDC"/>
    <w:rsid w:val="00D5630D"/>
    <w:rsid w:val="00D605AF"/>
    <w:rsid w:val="00D60ED6"/>
    <w:rsid w:val="00D62261"/>
    <w:rsid w:val="00D62774"/>
    <w:rsid w:val="00D62B8E"/>
    <w:rsid w:val="00D6323E"/>
    <w:rsid w:val="00D64948"/>
    <w:rsid w:val="00D64A22"/>
    <w:rsid w:val="00D64D31"/>
    <w:rsid w:val="00D65DC7"/>
    <w:rsid w:val="00D6683D"/>
    <w:rsid w:val="00D70887"/>
    <w:rsid w:val="00D71E58"/>
    <w:rsid w:val="00D72683"/>
    <w:rsid w:val="00D74698"/>
    <w:rsid w:val="00D753E4"/>
    <w:rsid w:val="00D75B53"/>
    <w:rsid w:val="00D75E1C"/>
    <w:rsid w:val="00D765EC"/>
    <w:rsid w:val="00D77AC0"/>
    <w:rsid w:val="00D80378"/>
    <w:rsid w:val="00D80FD6"/>
    <w:rsid w:val="00D82B36"/>
    <w:rsid w:val="00D83BBD"/>
    <w:rsid w:val="00D852F3"/>
    <w:rsid w:val="00D86E8D"/>
    <w:rsid w:val="00D8722E"/>
    <w:rsid w:val="00D90B79"/>
    <w:rsid w:val="00D93FB3"/>
    <w:rsid w:val="00D9455E"/>
    <w:rsid w:val="00D95C05"/>
    <w:rsid w:val="00D9613F"/>
    <w:rsid w:val="00D96460"/>
    <w:rsid w:val="00D96467"/>
    <w:rsid w:val="00D974AB"/>
    <w:rsid w:val="00D97CDF"/>
    <w:rsid w:val="00DA1680"/>
    <w:rsid w:val="00DA18CF"/>
    <w:rsid w:val="00DA2669"/>
    <w:rsid w:val="00DA27FD"/>
    <w:rsid w:val="00DA3C5C"/>
    <w:rsid w:val="00DA50DB"/>
    <w:rsid w:val="00DA783E"/>
    <w:rsid w:val="00DB0D92"/>
    <w:rsid w:val="00DB20FD"/>
    <w:rsid w:val="00DB3083"/>
    <w:rsid w:val="00DB5B5E"/>
    <w:rsid w:val="00DB6683"/>
    <w:rsid w:val="00DB7208"/>
    <w:rsid w:val="00DB76B6"/>
    <w:rsid w:val="00DC3248"/>
    <w:rsid w:val="00DC327B"/>
    <w:rsid w:val="00DC4B2A"/>
    <w:rsid w:val="00DC5080"/>
    <w:rsid w:val="00DC54E7"/>
    <w:rsid w:val="00DC565D"/>
    <w:rsid w:val="00DC56B2"/>
    <w:rsid w:val="00DC57B6"/>
    <w:rsid w:val="00DC5F18"/>
    <w:rsid w:val="00DC659B"/>
    <w:rsid w:val="00DC688A"/>
    <w:rsid w:val="00DC7CC5"/>
    <w:rsid w:val="00DD0F66"/>
    <w:rsid w:val="00DD1FF0"/>
    <w:rsid w:val="00DD2B0A"/>
    <w:rsid w:val="00DD3CF8"/>
    <w:rsid w:val="00DD42F8"/>
    <w:rsid w:val="00DD47F2"/>
    <w:rsid w:val="00DD5319"/>
    <w:rsid w:val="00DD53B6"/>
    <w:rsid w:val="00DD687E"/>
    <w:rsid w:val="00DD6C58"/>
    <w:rsid w:val="00DE12F5"/>
    <w:rsid w:val="00DE1A29"/>
    <w:rsid w:val="00DE3500"/>
    <w:rsid w:val="00DE36F4"/>
    <w:rsid w:val="00DE42D2"/>
    <w:rsid w:val="00DE5694"/>
    <w:rsid w:val="00DE63EE"/>
    <w:rsid w:val="00DE7245"/>
    <w:rsid w:val="00DF13B4"/>
    <w:rsid w:val="00DF24D2"/>
    <w:rsid w:val="00DF269A"/>
    <w:rsid w:val="00DF2E7B"/>
    <w:rsid w:val="00DF3B0B"/>
    <w:rsid w:val="00DF58B6"/>
    <w:rsid w:val="00E0024E"/>
    <w:rsid w:val="00E01976"/>
    <w:rsid w:val="00E0409F"/>
    <w:rsid w:val="00E04191"/>
    <w:rsid w:val="00E047C4"/>
    <w:rsid w:val="00E0524C"/>
    <w:rsid w:val="00E05D01"/>
    <w:rsid w:val="00E06310"/>
    <w:rsid w:val="00E06677"/>
    <w:rsid w:val="00E06D73"/>
    <w:rsid w:val="00E06FA6"/>
    <w:rsid w:val="00E0756A"/>
    <w:rsid w:val="00E07ABF"/>
    <w:rsid w:val="00E11288"/>
    <w:rsid w:val="00E13D0B"/>
    <w:rsid w:val="00E13EFA"/>
    <w:rsid w:val="00E1488B"/>
    <w:rsid w:val="00E15874"/>
    <w:rsid w:val="00E15F18"/>
    <w:rsid w:val="00E162B6"/>
    <w:rsid w:val="00E16AC1"/>
    <w:rsid w:val="00E17327"/>
    <w:rsid w:val="00E22427"/>
    <w:rsid w:val="00E22F1C"/>
    <w:rsid w:val="00E249D8"/>
    <w:rsid w:val="00E251A1"/>
    <w:rsid w:val="00E272EB"/>
    <w:rsid w:val="00E2771A"/>
    <w:rsid w:val="00E31DDB"/>
    <w:rsid w:val="00E33A9E"/>
    <w:rsid w:val="00E3407C"/>
    <w:rsid w:val="00E34C3E"/>
    <w:rsid w:val="00E3519D"/>
    <w:rsid w:val="00E35451"/>
    <w:rsid w:val="00E357E4"/>
    <w:rsid w:val="00E371CC"/>
    <w:rsid w:val="00E37BD9"/>
    <w:rsid w:val="00E40250"/>
    <w:rsid w:val="00E41FE1"/>
    <w:rsid w:val="00E42098"/>
    <w:rsid w:val="00E42F9E"/>
    <w:rsid w:val="00E4350F"/>
    <w:rsid w:val="00E46BE8"/>
    <w:rsid w:val="00E471CE"/>
    <w:rsid w:val="00E50076"/>
    <w:rsid w:val="00E50389"/>
    <w:rsid w:val="00E511F0"/>
    <w:rsid w:val="00E51DB6"/>
    <w:rsid w:val="00E5360C"/>
    <w:rsid w:val="00E5369F"/>
    <w:rsid w:val="00E538AA"/>
    <w:rsid w:val="00E53907"/>
    <w:rsid w:val="00E54038"/>
    <w:rsid w:val="00E546DE"/>
    <w:rsid w:val="00E54883"/>
    <w:rsid w:val="00E55DC0"/>
    <w:rsid w:val="00E55E23"/>
    <w:rsid w:val="00E5758B"/>
    <w:rsid w:val="00E61BF0"/>
    <w:rsid w:val="00E62F06"/>
    <w:rsid w:val="00E64359"/>
    <w:rsid w:val="00E6609F"/>
    <w:rsid w:val="00E66D02"/>
    <w:rsid w:val="00E675A4"/>
    <w:rsid w:val="00E67C27"/>
    <w:rsid w:val="00E72C0D"/>
    <w:rsid w:val="00E73040"/>
    <w:rsid w:val="00E731D6"/>
    <w:rsid w:val="00E7490F"/>
    <w:rsid w:val="00E76390"/>
    <w:rsid w:val="00E76413"/>
    <w:rsid w:val="00E80C2C"/>
    <w:rsid w:val="00E81A7F"/>
    <w:rsid w:val="00E81B89"/>
    <w:rsid w:val="00E82293"/>
    <w:rsid w:val="00E83F4C"/>
    <w:rsid w:val="00E861C7"/>
    <w:rsid w:val="00E862D3"/>
    <w:rsid w:val="00E86965"/>
    <w:rsid w:val="00E90017"/>
    <w:rsid w:val="00E90654"/>
    <w:rsid w:val="00E91920"/>
    <w:rsid w:val="00E91ACC"/>
    <w:rsid w:val="00E922AE"/>
    <w:rsid w:val="00E92712"/>
    <w:rsid w:val="00E92C56"/>
    <w:rsid w:val="00E93487"/>
    <w:rsid w:val="00E93CD8"/>
    <w:rsid w:val="00E93E35"/>
    <w:rsid w:val="00E94583"/>
    <w:rsid w:val="00E949A8"/>
    <w:rsid w:val="00E94D45"/>
    <w:rsid w:val="00E952EA"/>
    <w:rsid w:val="00E95D04"/>
    <w:rsid w:val="00E96F58"/>
    <w:rsid w:val="00E9783E"/>
    <w:rsid w:val="00E979FD"/>
    <w:rsid w:val="00E97C3E"/>
    <w:rsid w:val="00E97C78"/>
    <w:rsid w:val="00E97CDC"/>
    <w:rsid w:val="00EA1B2E"/>
    <w:rsid w:val="00EA3500"/>
    <w:rsid w:val="00EA3DCE"/>
    <w:rsid w:val="00EA5571"/>
    <w:rsid w:val="00EA5D7D"/>
    <w:rsid w:val="00EA65DD"/>
    <w:rsid w:val="00EA73AD"/>
    <w:rsid w:val="00EA7F56"/>
    <w:rsid w:val="00EB02DB"/>
    <w:rsid w:val="00EB0EB3"/>
    <w:rsid w:val="00EB1641"/>
    <w:rsid w:val="00EB40AE"/>
    <w:rsid w:val="00EB4751"/>
    <w:rsid w:val="00EB58A9"/>
    <w:rsid w:val="00EB6CE7"/>
    <w:rsid w:val="00EB73DE"/>
    <w:rsid w:val="00EC1F78"/>
    <w:rsid w:val="00EC266D"/>
    <w:rsid w:val="00EC2D70"/>
    <w:rsid w:val="00EC3888"/>
    <w:rsid w:val="00EC3F99"/>
    <w:rsid w:val="00EC40B1"/>
    <w:rsid w:val="00EC42A9"/>
    <w:rsid w:val="00EC44A9"/>
    <w:rsid w:val="00EC6B52"/>
    <w:rsid w:val="00EC6D66"/>
    <w:rsid w:val="00EC7B6A"/>
    <w:rsid w:val="00ED072B"/>
    <w:rsid w:val="00ED09ED"/>
    <w:rsid w:val="00ED18C9"/>
    <w:rsid w:val="00ED1A2C"/>
    <w:rsid w:val="00ED3035"/>
    <w:rsid w:val="00ED51CA"/>
    <w:rsid w:val="00ED532C"/>
    <w:rsid w:val="00ED67D2"/>
    <w:rsid w:val="00ED726A"/>
    <w:rsid w:val="00ED782F"/>
    <w:rsid w:val="00EE0218"/>
    <w:rsid w:val="00EE06BF"/>
    <w:rsid w:val="00EE3F57"/>
    <w:rsid w:val="00EE4084"/>
    <w:rsid w:val="00EE44E8"/>
    <w:rsid w:val="00EE48BC"/>
    <w:rsid w:val="00EE5128"/>
    <w:rsid w:val="00EE53CD"/>
    <w:rsid w:val="00EE635B"/>
    <w:rsid w:val="00EE6DE3"/>
    <w:rsid w:val="00EE74FA"/>
    <w:rsid w:val="00EE7AE4"/>
    <w:rsid w:val="00EE7FE0"/>
    <w:rsid w:val="00EF0B13"/>
    <w:rsid w:val="00EF0FA6"/>
    <w:rsid w:val="00EF1AD2"/>
    <w:rsid w:val="00EF2363"/>
    <w:rsid w:val="00EF543D"/>
    <w:rsid w:val="00EF6E7E"/>
    <w:rsid w:val="00EF740F"/>
    <w:rsid w:val="00F0173F"/>
    <w:rsid w:val="00F01984"/>
    <w:rsid w:val="00F01EB7"/>
    <w:rsid w:val="00F02BD4"/>
    <w:rsid w:val="00F02CE7"/>
    <w:rsid w:val="00F067E0"/>
    <w:rsid w:val="00F06A33"/>
    <w:rsid w:val="00F06F86"/>
    <w:rsid w:val="00F07904"/>
    <w:rsid w:val="00F10B06"/>
    <w:rsid w:val="00F10DA1"/>
    <w:rsid w:val="00F11A82"/>
    <w:rsid w:val="00F124CB"/>
    <w:rsid w:val="00F12B29"/>
    <w:rsid w:val="00F133D0"/>
    <w:rsid w:val="00F14432"/>
    <w:rsid w:val="00F14483"/>
    <w:rsid w:val="00F146BC"/>
    <w:rsid w:val="00F15867"/>
    <w:rsid w:val="00F163C7"/>
    <w:rsid w:val="00F16891"/>
    <w:rsid w:val="00F17A7A"/>
    <w:rsid w:val="00F17BD3"/>
    <w:rsid w:val="00F20FCA"/>
    <w:rsid w:val="00F21AAD"/>
    <w:rsid w:val="00F21D5E"/>
    <w:rsid w:val="00F22392"/>
    <w:rsid w:val="00F227B1"/>
    <w:rsid w:val="00F23D7B"/>
    <w:rsid w:val="00F25FED"/>
    <w:rsid w:val="00F26576"/>
    <w:rsid w:val="00F26C4E"/>
    <w:rsid w:val="00F32239"/>
    <w:rsid w:val="00F3430A"/>
    <w:rsid w:val="00F34374"/>
    <w:rsid w:val="00F34F84"/>
    <w:rsid w:val="00F37072"/>
    <w:rsid w:val="00F41740"/>
    <w:rsid w:val="00F43A3B"/>
    <w:rsid w:val="00F44852"/>
    <w:rsid w:val="00F44A1A"/>
    <w:rsid w:val="00F4568C"/>
    <w:rsid w:val="00F45A4C"/>
    <w:rsid w:val="00F502E7"/>
    <w:rsid w:val="00F5031F"/>
    <w:rsid w:val="00F504BA"/>
    <w:rsid w:val="00F5078F"/>
    <w:rsid w:val="00F51F7C"/>
    <w:rsid w:val="00F529D1"/>
    <w:rsid w:val="00F52A90"/>
    <w:rsid w:val="00F52C58"/>
    <w:rsid w:val="00F53D31"/>
    <w:rsid w:val="00F53F90"/>
    <w:rsid w:val="00F54090"/>
    <w:rsid w:val="00F54BCA"/>
    <w:rsid w:val="00F55BCC"/>
    <w:rsid w:val="00F55FE1"/>
    <w:rsid w:val="00F56D70"/>
    <w:rsid w:val="00F57FF3"/>
    <w:rsid w:val="00F60D79"/>
    <w:rsid w:val="00F61049"/>
    <w:rsid w:val="00F628C4"/>
    <w:rsid w:val="00F6295F"/>
    <w:rsid w:val="00F63A3E"/>
    <w:rsid w:val="00F64755"/>
    <w:rsid w:val="00F64827"/>
    <w:rsid w:val="00F64B76"/>
    <w:rsid w:val="00F65969"/>
    <w:rsid w:val="00F704A1"/>
    <w:rsid w:val="00F709AE"/>
    <w:rsid w:val="00F70A1E"/>
    <w:rsid w:val="00F71E5D"/>
    <w:rsid w:val="00F72173"/>
    <w:rsid w:val="00F73821"/>
    <w:rsid w:val="00F73C99"/>
    <w:rsid w:val="00F73E67"/>
    <w:rsid w:val="00F74190"/>
    <w:rsid w:val="00F77B55"/>
    <w:rsid w:val="00F80ABB"/>
    <w:rsid w:val="00F80AC2"/>
    <w:rsid w:val="00F82C21"/>
    <w:rsid w:val="00F84445"/>
    <w:rsid w:val="00F84A34"/>
    <w:rsid w:val="00F851F4"/>
    <w:rsid w:val="00F867F0"/>
    <w:rsid w:val="00F92994"/>
    <w:rsid w:val="00F93CCF"/>
    <w:rsid w:val="00F93FF7"/>
    <w:rsid w:val="00F94ABB"/>
    <w:rsid w:val="00F9582A"/>
    <w:rsid w:val="00F95BC6"/>
    <w:rsid w:val="00F96196"/>
    <w:rsid w:val="00F96909"/>
    <w:rsid w:val="00F96D94"/>
    <w:rsid w:val="00F97DEA"/>
    <w:rsid w:val="00F97DEC"/>
    <w:rsid w:val="00FA119A"/>
    <w:rsid w:val="00FA184F"/>
    <w:rsid w:val="00FA576D"/>
    <w:rsid w:val="00FA684E"/>
    <w:rsid w:val="00FA78A1"/>
    <w:rsid w:val="00FB0741"/>
    <w:rsid w:val="00FB1E68"/>
    <w:rsid w:val="00FB1FE2"/>
    <w:rsid w:val="00FB220E"/>
    <w:rsid w:val="00FB2ABA"/>
    <w:rsid w:val="00FB2B8F"/>
    <w:rsid w:val="00FB5E9B"/>
    <w:rsid w:val="00FB6B0B"/>
    <w:rsid w:val="00FC1184"/>
    <w:rsid w:val="00FC20A7"/>
    <w:rsid w:val="00FC3392"/>
    <w:rsid w:val="00FC3A01"/>
    <w:rsid w:val="00FC4F6F"/>
    <w:rsid w:val="00FC684A"/>
    <w:rsid w:val="00FC745B"/>
    <w:rsid w:val="00FD04D7"/>
    <w:rsid w:val="00FD0514"/>
    <w:rsid w:val="00FD0B13"/>
    <w:rsid w:val="00FD3254"/>
    <w:rsid w:val="00FD365A"/>
    <w:rsid w:val="00FD5379"/>
    <w:rsid w:val="00FD5A11"/>
    <w:rsid w:val="00FD5C05"/>
    <w:rsid w:val="00FD5EE7"/>
    <w:rsid w:val="00FD6802"/>
    <w:rsid w:val="00FD74E5"/>
    <w:rsid w:val="00FE019E"/>
    <w:rsid w:val="00FE16A2"/>
    <w:rsid w:val="00FE2B1F"/>
    <w:rsid w:val="00FE347A"/>
    <w:rsid w:val="00FE4597"/>
    <w:rsid w:val="00FE55FB"/>
    <w:rsid w:val="00FE5FDA"/>
    <w:rsid w:val="00FF234D"/>
    <w:rsid w:val="00FF28AD"/>
    <w:rsid w:val="00FF46DA"/>
    <w:rsid w:val="00FF519F"/>
    <w:rsid w:val="00FF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shapedefaults>
    <o:shapelayout v:ext="edit">
      <o:idmap v:ext="edit" data="1"/>
      <o:rules v:ext="edit">
        <o:r id="V:Rule4" type="connector" idref="#Elbow Connector 12"/>
        <o:r id="V:Rule5" type="connector" idref="#Shape 9"/>
        <o:r id="V:Rule6" type="connector" idref="#Elbow Connector 13"/>
      </o:rules>
    </o:shapelayout>
  </w:shapeDefaults>
  <w:decimalSymbol w:val=","/>
  <w:listSeparator w:val=";"/>
  <w14:docId w14:val="16E0717D"/>
  <w15:docId w15:val="{8373CF79-F766-4413-960A-3CFFB3C2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73"/>
    <w:rPr>
      <w:lang w:eastAsia="en-US"/>
    </w:rPr>
  </w:style>
  <w:style w:type="paragraph" w:styleId="Heading1">
    <w:name w:val="heading 1"/>
    <w:aliases w:val="outline 1"/>
    <w:basedOn w:val="Normal"/>
    <w:next w:val="BodyText"/>
    <w:link w:val="Heading1Char"/>
    <w:qFormat/>
    <w:rsid w:val="00CF4573"/>
    <w:pPr>
      <w:keepNext/>
      <w:pageBreakBefore/>
      <w:numPr>
        <w:numId w:val="15"/>
      </w:numPr>
      <w:spacing w:before="240"/>
      <w:outlineLvl w:val="0"/>
    </w:pPr>
    <w:rPr>
      <w:rFonts w:ascii="Arial" w:hAnsi="Arial"/>
      <w:b/>
      <w:kern w:val="28"/>
      <w:sz w:val="36"/>
    </w:rPr>
  </w:style>
  <w:style w:type="paragraph" w:styleId="Heading2">
    <w:name w:val="heading 2"/>
    <w:aliases w:val="Heading 2 Char,h2,Heading 2rh,Prophead 2,Major,Major1,Major2,Major11,2,Heading Two,RFP Heading 2,Activity,Subsection,H2,l2,list + change bar,(1.1,1.2,1.3 etc),h21,heading 21,h22,heading 22,h23,heading 23,h211,heading 211,h221,heading 221,h24"/>
    <w:basedOn w:val="Normal"/>
    <w:next w:val="BodyText"/>
    <w:qFormat/>
    <w:rsid w:val="00CF4573"/>
    <w:pPr>
      <w:keepNext/>
      <w:numPr>
        <w:ilvl w:val="1"/>
        <w:numId w:val="15"/>
      </w:numPr>
      <w:spacing w:before="240"/>
      <w:outlineLvl w:val="1"/>
    </w:pPr>
    <w:rPr>
      <w:rFonts w:ascii="Arial" w:hAnsi="Arial"/>
      <w:b/>
      <w:sz w:val="28"/>
    </w:rPr>
  </w:style>
  <w:style w:type="paragraph" w:styleId="Heading3">
    <w:name w:val="heading 3"/>
    <w:aliases w:val="Heading 3 Char2,Heading 3 Char Char1,Heading 3 Char2 Char Char1,Heading 3 Char1 Char Char Char,Heading 3 Char Char Char Char Char,Heading 3 Char Char1 Char Char,Heading 3 Char Char Char,Heading 3 Char1 Char,Heading 3 Char1 Char Char1 Char,h3"/>
    <w:basedOn w:val="Normal"/>
    <w:next w:val="BodyText"/>
    <w:qFormat/>
    <w:rsid w:val="00CF4573"/>
    <w:pPr>
      <w:keepNext/>
      <w:numPr>
        <w:ilvl w:val="2"/>
        <w:numId w:val="15"/>
      </w:numPr>
      <w:tabs>
        <w:tab w:val="clear" w:pos="9651"/>
        <w:tab w:val="num" w:pos="720"/>
      </w:tabs>
      <w:spacing w:before="240"/>
      <w:ind w:left="720"/>
      <w:outlineLvl w:val="2"/>
    </w:pPr>
    <w:rPr>
      <w:rFonts w:ascii="Arial" w:hAnsi="Arial"/>
      <w:b/>
      <w:sz w:val="24"/>
    </w:rPr>
  </w:style>
  <w:style w:type="paragraph" w:styleId="Heading4">
    <w:name w:val="heading 4"/>
    <w:aliases w:val="h4,a.,H4,Sub-Minor,Project table,Propos,Level 2 - a,Bullet 11,Bullet 12,Bullet 13,Bullet 14,Bullet 15,Bullet 16,h41,a.1,H41,Sub-Minor1,Project table1,Propos1,Level 2 - a1,Bullet 111,Bullet 121,Bullet 131,Bullet 141,Bullet 151,Bullet 161,h42"/>
    <w:basedOn w:val="BodyText"/>
    <w:next w:val="BodyText"/>
    <w:qFormat/>
    <w:rsid w:val="00CF4573"/>
    <w:pPr>
      <w:keepNext/>
      <w:numPr>
        <w:ilvl w:val="3"/>
        <w:numId w:val="15"/>
      </w:numPr>
      <w:spacing w:before="240"/>
      <w:outlineLvl w:val="3"/>
    </w:pPr>
    <w:rPr>
      <w:rFonts w:ascii="Arial" w:hAnsi="Arial"/>
      <w:b/>
      <w:sz w:val="22"/>
    </w:rPr>
  </w:style>
  <w:style w:type="paragraph" w:styleId="Heading5">
    <w:name w:val="heading 5"/>
    <w:aliases w:val="ASAPHeading 5"/>
    <w:basedOn w:val="BodyText"/>
    <w:next w:val="BodyText"/>
    <w:qFormat/>
    <w:rsid w:val="00CF4573"/>
    <w:pPr>
      <w:spacing w:before="240" w:after="60"/>
      <w:outlineLvl w:val="4"/>
    </w:pPr>
    <w:rPr>
      <w:rFonts w:ascii="Arial" w:hAnsi="Arial"/>
      <w:sz w:val="22"/>
      <w:u w:val="single"/>
    </w:rPr>
  </w:style>
  <w:style w:type="paragraph" w:styleId="Heading6">
    <w:name w:val="heading 6"/>
    <w:basedOn w:val="BodyText"/>
    <w:next w:val="BodyText"/>
    <w:qFormat/>
    <w:rsid w:val="00CF4573"/>
    <w:pPr>
      <w:spacing w:before="240" w:after="60"/>
      <w:outlineLvl w:val="5"/>
    </w:pPr>
    <w:rPr>
      <w:i/>
      <w:sz w:val="22"/>
    </w:rPr>
  </w:style>
  <w:style w:type="paragraph" w:styleId="Heading7">
    <w:name w:val="heading 7"/>
    <w:basedOn w:val="BodyText"/>
    <w:next w:val="BodyText"/>
    <w:qFormat/>
    <w:rsid w:val="00CF4573"/>
    <w:pPr>
      <w:spacing w:before="240" w:after="60"/>
      <w:outlineLvl w:val="6"/>
    </w:pPr>
    <w:rPr>
      <w:rFonts w:ascii="Arial" w:hAnsi="Arial"/>
    </w:rPr>
  </w:style>
  <w:style w:type="paragraph" w:styleId="Heading8">
    <w:name w:val="heading 8"/>
    <w:basedOn w:val="BodyText"/>
    <w:next w:val="BodyText"/>
    <w:qFormat/>
    <w:rsid w:val="00CF4573"/>
    <w:pPr>
      <w:spacing w:before="240" w:after="60"/>
      <w:outlineLvl w:val="7"/>
    </w:pPr>
    <w:rPr>
      <w:rFonts w:ascii="Arial" w:hAnsi="Arial"/>
      <w:i/>
    </w:rPr>
  </w:style>
  <w:style w:type="paragraph" w:styleId="Heading9">
    <w:name w:val="heading 9"/>
    <w:basedOn w:val="BodyText"/>
    <w:next w:val="BodyText"/>
    <w:qFormat/>
    <w:rsid w:val="00CF457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1 Char,Body Text Char Char Char,Body Text Char1 Char Char Char Char,Body Text Char Char Char Char Char Char,Body Text Char Char1 Char Char Char,Body Text Char1 Char Char1 Char,Body Text Char Char Char Char1 Char,b"/>
    <w:basedOn w:val="Normal"/>
    <w:link w:val="BodyTextChar"/>
    <w:rsid w:val="00E91920"/>
    <w:pPr>
      <w:spacing w:before="120"/>
      <w:ind w:left="720"/>
    </w:pPr>
    <w:rPr>
      <w:rFonts w:ascii="Century Schoolbook" w:hAnsi="Century Schoolbook"/>
    </w:rPr>
  </w:style>
  <w:style w:type="character" w:styleId="PageNumber">
    <w:name w:val="page number"/>
    <w:basedOn w:val="DefaultParagraphFont"/>
    <w:rsid w:val="00E91920"/>
  </w:style>
  <w:style w:type="paragraph" w:styleId="Footer">
    <w:name w:val="footer"/>
    <w:basedOn w:val="Normal"/>
    <w:rsid w:val="00E91920"/>
    <w:rPr>
      <w:rFonts w:ascii="Century Schoolbook" w:hAnsi="Century Schoolbook"/>
      <w:sz w:val="18"/>
    </w:rPr>
  </w:style>
  <w:style w:type="paragraph" w:styleId="Header">
    <w:name w:val="header"/>
    <w:basedOn w:val="Normal"/>
    <w:rsid w:val="00E91920"/>
    <w:rPr>
      <w:rFonts w:ascii="Century Schoolbook" w:hAnsi="Century Schoolbook"/>
      <w:sz w:val="18"/>
    </w:rPr>
  </w:style>
  <w:style w:type="paragraph" w:styleId="ListBullet">
    <w:name w:val="List Bullet"/>
    <w:basedOn w:val="BodyText"/>
    <w:rsid w:val="00E91920"/>
    <w:pPr>
      <w:numPr>
        <w:numId w:val="1"/>
      </w:numPr>
      <w:ind w:left="1457" w:hanging="323"/>
    </w:pPr>
  </w:style>
  <w:style w:type="paragraph" w:styleId="ListNumber">
    <w:name w:val="List Number"/>
    <w:basedOn w:val="BodyText"/>
    <w:rsid w:val="00E91920"/>
    <w:pPr>
      <w:numPr>
        <w:numId w:val="2"/>
      </w:numPr>
    </w:pPr>
  </w:style>
  <w:style w:type="paragraph" w:styleId="Title">
    <w:name w:val="Title"/>
    <w:basedOn w:val="Normal"/>
    <w:next w:val="BodyText"/>
    <w:qFormat/>
    <w:rsid w:val="00CF4573"/>
    <w:pPr>
      <w:spacing w:before="240" w:after="60"/>
      <w:jc w:val="center"/>
      <w:outlineLvl w:val="0"/>
    </w:pPr>
    <w:rPr>
      <w:rFonts w:ascii="Arial" w:hAnsi="Arial"/>
      <w:b/>
      <w:kern w:val="28"/>
      <w:sz w:val="36"/>
    </w:rPr>
  </w:style>
  <w:style w:type="paragraph" w:customStyle="1" w:styleId="TableTextLeftColumn">
    <w:name w:val="Table Text Left Column"/>
    <w:basedOn w:val="BodyText"/>
    <w:rsid w:val="00E91920"/>
    <w:pPr>
      <w:spacing w:before="60" w:after="40"/>
    </w:pPr>
  </w:style>
  <w:style w:type="paragraph" w:customStyle="1" w:styleId="InfoTextChar">
    <w:name w:val="InfoText Char"/>
    <w:basedOn w:val="Normal"/>
    <w:next w:val="BodyText"/>
    <w:link w:val="InfoTextCharChar"/>
    <w:rsid w:val="00E91920"/>
    <w:pPr>
      <w:spacing w:after="120"/>
      <w:ind w:left="720"/>
    </w:pPr>
    <w:rPr>
      <w:rFonts w:ascii="Century Schoolbook" w:hAnsi="Century Schoolbook"/>
      <w:i/>
      <w:color w:val="0000FF"/>
    </w:rPr>
  </w:style>
  <w:style w:type="paragraph" w:styleId="TOC1">
    <w:name w:val="toc 1"/>
    <w:basedOn w:val="Normal"/>
    <w:next w:val="Normal"/>
    <w:autoRedefine/>
    <w:uiPriority w:val="39"/>
    <w:rsid w:val="002D37A3"/>
    <w:pPr>
      <w:tabs>
        <w:tab w:val="left" w:pos="400"/>
        <w:tab w:val="right" w:leader="dot" w:pos="8948"/>
      </w:tabs>
      <w:spacing w:before="120"/>
    </w:pPr>
    <w:rPr>
      <w:rFonts w:ascii="Century Schoolbook" w:hAnsi="Century Schoolbook"/>
      <w:b/>
      <w:caps/>
      <w:noProof/>
      <w:color w:val="000000" w:themeColor="text1"/>
      <w:sz w:val="22"/>
    </w:rPr>
  </w:style>
  <w:style w:type="paragraph" w:styleId="TOC2">
    <w:name w:val="toc 2"/>
    <w:basedOn w:val="Normal"/>
    <w:next w:val="Normal"/>
    <w:autoRedefine/>
    <w:uiPriority w:val="39"/>
    <w:rsid w:val="00E91920"/>
    <w:pPr>
      <w:ind w:left="200"/>
    </w:pPr>
  </w:style>
  <w:style w:type="paragraph" w:styleId="TOC3">
    <w:name w:val="toc 3"/>
    <w:basedOn w:val="Normal"/>
    <w:next w:val="Normal"/>
    <w:autoRedefine/>
    <w:uiPriority w:val="39"/>
    <w:rsid w:val="00E91920"/>
    <w:pPr>
      <w:ind w:left="400"/>
    </w:pPr>
  </w:style>
  <w:style w:type="character" w:styleId="Hyperlink">
    <w:name w:val="Hyperlink"/>
    <w:basedOn w:val="DefaultParagraphFont"/>
    <w:uiPriority w:val="99"/>
    <w:rsid w:val="00E91920"/>
    <w:rPr>
      <w:color w:val="0000FF"/>
      <w:u w:val="single"/>
    </w:rPr>
  </w:style>
  <w:style w:type="character" w:styleId="FollowedHyperlink">
    <w:name w:val="FollowedHyperlink"/>
    <w:basedOn w:val="DefaultParagraphFont"/>
    <w:rsid w:val="00E91920"/>
    <w:rPr>
      <w:color w:val="800080"/>
      <w:u w:val="single"/>
    </w:rPr>
  </w:style>
  <w:style w:type="paragraph" w:customStyle="1" w:styleId="Tabletext">
    <w:name w:val="Tabletext"/>
    <w:basedOn w:val="Normal"/>
    <w:rsid w:val="00E91920"/>
    <w:pPr>
      <w:keepLines/>
      <w:widowControl w:val="0"/>
      <w:spacing w:after="120" w:line="240" w:lineRule="atLeast"/>
    </w:pPr>
    <w:rPr>
      <w:rFonts w:ascii="Verdana" w:hAnsi="Verdana"/>
    </w:rPr>
  </w:style>
  <w:style w:type="paragraph" w:customStyle="1" w:styleId="TableTextRightColumn">
    <w:name w:val="Table Text Right Column"/>
    <w:basedOn w:val="Normal"/>
    <w:rsid w:val="00E91920"/>
    <w:pPr>
      <w:keepLines/>
      <w:spacing w:before="60" w:after="40" w:line="240" w:lineRule="atLeast"/>
    </w:pPr>
  </w:style>
  <w:style w:type="paragraph" w:styleId="TOC4">
    <w:name w:val="toc 4"/>
    <w:basedOn w:val="Normal"/>
    <w:next w:val="Normal"/>
    <w:autoRedefine/>
    <w:semiHidden/>
    <w:rsid w:val="00E91920"/>
    <w:pPr>
      <w:ind w:left="720"/>
    </w:pPr>
    <w:rPr>
      <w:sz w:val="24"/>
      <w:szCs w:val="24"/>
    </w:rPr>
  </w:style>
  <w:style w:type="paragraph" w:styleId="Caption">
    <w:name w:val="caption"/>
    <w:basedOn w:val="BodyText"/>
    <w:next w:val="BodyText"/>
    <w:uiPriority w:val="35"/>
    <w:qFormat/>
    <w:rsid w:val="00CF4573"/>
    <w:pPr>
      <w:keepNext/>
      <w:spacing w:before="40" w:after="120"/>
    </w:pPr>
    <w:rPr>
      <w:sz w:val="18"/>
    </w:rPr>
  </w:style>
  <w:style w:type="paragraph" w:customStyle="1" w:styleId="RequirementQualifier">
    <w:name w:val="Requirement Qualifier"/>
    <w:basedOn w:val="BodyText"/>
    <w:rsid w:val="00E91920"/>
    <w:pPr>
      <w:keepNext/>
      <w:spacing w:before="0"/>
      <w:ind w:left="2880" w:hanging="2160"/>
    </w:pPr>
  </w:style>
  <w:style w:type="paragraph" w:customStyle="1" w:styleId="RequirementText">
    <w:name w:val="Requirement Text"/>
    <w:basedOn w:val="BodyText"/>
    <w:next w:val="RequirementQualifier"/>
    <w:rsid w:val="00E91920"/>
    <w:pPr>
      <w:keepNext/>
      <w:spacing w:before="0"/>
    </w:pPr>
  </w:style>
  <w:style w:type="paragraph" w:customStyle="1" w:styleId="RequirementTag">
    <w:name w:val="Requirement Tag"/>
    <w:basedOn w:val="BodyText"/>
    <w:next w:val="RequirementText"/>
    <w:rsid w:val="00E91920"/>
    <w:pPr>
      <w:keepNext/>
    </w:pPr>
    <w:rPr>
      <w:b/>
    </w:rPr>
  </w:style>
  <w:style w:type="paragraph" w:customStyle="1" w:styleId="ReferenceChar">
    <w:name w:val="Reference Char"/>
    <w:basedOn w:val="BodyText"/>
    <w:next w:val="BodyText"/>
    <w:link w:val="ReferenceCharChar"/>
    <w:autoRedefine/>
    <w:rsid w:val="008F0201"/>
    <w:pPr>
      <w:numPr>
        <w:numId w:val="5"/>
      </w:numPr>
      <w:tabs>
        <w:tab w:val="clear" w:pos="1080"/>
        <w:tab w:val="num" w:pos="1440"/>
      </w:tabs>
      <w:ind w:left="1440"/>
    </w:pPr>
    <w:rPr>
      <w:rFonts w:ascii="Times New Roman" w:hAnsi="Times New Roman"/>
    </w:rPr>
  </w:style>
  <w:style w:type="paragraph" w:styleId="TOC5">
    <w:name w:val="toc 5"/>
    <w:basedOn w:val="Normal"/>
    <w:next w:val="Normal"/>
    <w:autoRedefine/>
    <w:semiHidden/>
    <w:rsid w:val="00E91920"/>
    <w:pPr>
      <w:ind w:left="960"/>
    </w:pPr>
    <w:rPr>
      <w:sz w:val="24"/>
      <w:szCs w:val="24"/>
    </w:rPr>
  </w:style>
  <w:style w:type="paragraph" w:styleId="TOC6">
    <w:name w:val="toc 6"/>
    <w:basedOn w:val="Normal"/>
    <w:next w:val="Normal"/>
    <w:autoRedefine/>
    <w:semiHidden/>
    <w:rsid w:val="00E91920"/>
    <w:pPr>
      <w:ind w:left="1200"/>
    </w:pPr>
    <w:rPr>
      <w:sz w:val="24"/>
      <w:szCs w:val="24"/>
    </w:rPr>
  </w:style>
  <w:style w:type="paragraph" w:styleId="TOC7">
    <w:name w:val="toc 7"/>
    <w:basedOn w:val="Normal"/>
    <w:next w:val="Normal"/>
    <w:autoRedefine/>
    <w:semiHidden/>
    <w:rsid w:val="00E91920"/>
    <w:pPr>
      <w:ind w:left="1440"/>
    </w:pPr>
    <w:rPr>
      <w:sz w:val="24"/>
      <w:szCs w:val="24"/>
    </w:rPr>
  </w:style>
  <w:style w:type="paragraph" w:styleId="TOC8">
    <w:name w:val="toc 8"/>
    <w:basedOn w:val="Normal"/>
    <w:next w:val="Normal"/>
    <w:autoRedefine/>
    <w:semiHidden/>
    <w:rsid w:val="00E91920"/>
    <w:pPr>
      <w:ind w:left="1680"/>
    </w:pPr>
    <w:rPr>
      <w:sz w:val="24"/>
      <w:szCs w:val="24"/>
    </w:rPr>
  </w:style>
  <w:style w:type="paragraph" w:styleId="TOC9">
    <w:name w:val="toc 9"/>
    <w:basedOn w:val="Normal"/>
    <w:next w:val="Normal"/>
    <w:autoRedefine/>
    <w:semiHidden/>
    <w:rsid w:val="00E91920"/>
    <w:pPr>
      <w:ind w:left="1920"/>
    </w:pPr>
    <w:rPr>
      <w:sz w:val="24"/>
      <w:szCs w:val="24"/>
    </w:rPr>
  </w:style>
  <w:style w:type="character" w:customStyle="1" w:styleId="InfoTextCharChar">
    <w:name w:val="InfoText Char Char"/>
    <w:basedOn w:val="DefaultParagraphFont"/>
    <w:link w:val="InfoTextChar"/>
    <w:rsid w:val="00B728BD"/>
    <w:rPr>
      <w:rFonts w:ascii="Century Schoolbook" w:hAnsi="Century Schoolbook"/>
      <w:i/>
      <w:color w:val="0000FF"/>
      <w:lang w:val="en-GB" w:eastAsia="en-US" w:bidi="ar-SA"/>
    </w:rPr>
  </w:style>
  <w:style w:type="paragraph" w:customStyle="1" w:styleId="Code">
    <w:name w:val="Code"/>
    <w:basedOn w:val="BodyText"/>
    <w:rsid w:val="00E91920"/>
    <w:pPr>
      <w:pBdr>
        <w:top w:val="single" w:sz="4" w:space="1" w:color="auto" w:shadow="1"/>
        <w:left w:val="single" w:sz="4" w:space="4" w:color="auto" w:shadow="1"/>
        <w:bottom w:val="single" w:sz="4" w:space="1" w:color="auto" w:shadow="1"/>
        <w:right w:val="single" w:sz="4" w:space="4" w:color="auto" w:shadow="1"/>
      </w:pBdr>
      <w:spacing w:before="0"/>
      <w:ind w:left="1134"/>
    </w:pPr>
    <w:rPr>
      <w:rFonts w:ascii="Courier New" w:hAnsi="Courier New"/>
      <w:noProof/>
      <w:w w:val="80"/>
    </w:rPr>
  </w:style>
  <w:style w:type="paragraph" w:customStyle="1" w:styleId="Appendix1">
    <w:name w:val="Appendix 1"/>
    <w:basedOn w:val="Normal"/>
    <w:next w:val="BodyText"/>
    <w:rsid w:val="00E91920"/>
    <w:pPr>
      <w:keepNext/>
      <w:pageBreakBefore/>
      <w:numPr>
        <w:numId w:val="3"/>
      </w:numPr>
      <w:spacing w:before="240"/>
      <w:outlineLvl w:val="0"/>
    </w:pPr>
    <w:rPr>
      <w:rFonts w:ascii="Arial" w:hAnsi="Arial"/>
      <w:b/>
      <w:kern w:val="28"/>
      <w:sz w:val="36"/>
    </w:rPr>
  </w:style>
  <w:style w:type="paragraph" w:customStyle="1" w:styleId="Appendix2">
    <w:name w:val="Appendix 2"/>
    <w:basedOn w:val="Normal"/>
    <w:next w:val="BodyText"/>
    <w:rsid w:val="00E91920"/>
    <w:pPr>
      <w:keepNext/>
      <w:numPr>
        <w:ilvl w:val="1"/>
        <w:numId w:val="3"/>
      </w:numPr>
      <w:spacing w:before="240"/>
      <w:outlineLvl w:val="1"/>
    </w:pPr>
    <w:rPr>
      <w:rFonts w:ascii="Arial" w:hAnsi="Arial"/>
      <w:b/>
      <w:sz w:val="28"/>
    </w:rPr>
  </w:style>
  <w:style w:type="paragraph" w:customStyle="1" w:styleId="Paragraph2">
    <w:name w:val="Paragraph2"/>
    <w:basedOn w:val="Normal"/>
    <w:rsid w:val="00E952EA"/>
    <w:pPr>
      <w:widowControl w:val="0"/>
      <w:spacing w:before="80" w:line="240" w:lineRule="atLeast"/>
      <w:ind w:left="720"/>
      <w:jc w:val="both"/>
    </w:pPr>
    <w:rPr>
      <w:color w:val="000000"/>
      <w:lang w:val="en-AU"/>
    </w:rPr>
  </w:style>
  <w:style w:type="paragraph" w:customStyle="1" w:styleId="infoblue">
    <w:name w:val="infoblue"/>
    <w:basedOn w:val="Normal"/>
    <w:link w:val="infoblueChar"/>
    <w:rsid w:val="00080F22"/>
    <w:pPr>
      <w:spacing w:after="120" w:line="240" w:lineRule="atLeast"/>
      <w:ind w:left="720"/>
    </w:pPr>
    <w:rPr>
      <w:i/>
      <w:iCs/>
      <w:color w:val="0000FF"/>
      <w:lang w:val="sv-SE" w:eastAsia="sv-SE"/>
    </w:rPr>
  </w:style>
  <w:style w:type="character" w:customStyle="1" w:styleId="infoblueChar">
    <w:name w:val="infoblue Char"/>
    <w:basedOn w:val="DefaultParagraphFont"/>
    <w:link w:val="infoblue"/>
    <w:rsid w:val="00080F22"/>
    <w:rPr>
      <w:rFonts w:ascii="Century Schoolbook" w:hAnsi="Century Schoolbook"/>
      <w:i/>
      <w:iCs/>
      <w:color w:val="0000FF"/>
      <w:lang w:val="sv-SE" w:eastAsia="sv-SE" w:bidi="ar-SA"/>
    </w:rPr>
  </w:style>
  <w:style w:type="table" w:styleId="TableGrid">
    <w:name w:val="Table Grid"/>
    <w:basedOn w:val="TableNormal"/>
    <w:rsid w:val="00284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rsid w:val="005651B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BodyTextChar">
    <w:name w:val="Body Text Char"/>
    <w:aliases w:val="Body Text Char2 Char,Body Text Char1 Char Char,Body Text Char Char Char Char,Body Text Char1 Char Char Char Char Char,Body Text Char Char Char Char Char Char Char,Body Text Char Char1 Char Char Char Char,b Char"/>
    <w:basedOn w:val="DefaultParagraphFont"/>
    <w:link w:val="BodyText"/>
    <w:rsid w:val="007C24CF"/>
    <w:rPr>
      <w:rFonts w:ascii="Century Schoolbook" w:hAnsi="Century Schoolbook"/>
      <w:lang w:val="en-GB" w:eastAsia="en-US" w:bidi="ar-SA"/>
    </w:rPr>
  </w:style>
  <w:style w:type="paragraph" w:customStyle="1" w:styleId="bulletlist">
    <w:name w:val="bullet list"/>
    <w:basedOn w:val="Normal"/>
    <w:rsid w:val="00155B71"/>
    <w:pPr>
      <w:numPr>
        <w:numId w:val="4"/>
      </w:numPr>
      <w:spacing w:line="220" w:lineRule="exact"/>
    </w:pPr>
    <w:rPr>
      <w:sz w:val="22"/>
      <w:lang w:val="en-US"/>
    </w:rPr>
  </w:style>
  <w:style w:type="paragraph" w:customStyle="1" w:styleId="Numbered">
    <w:name w:val="Numbered"/>
    <w:aliases w:val="Left:  0,63 cm,Hanging:  0"/>
    <w:basedOn w:val="Normal"/>
    <w:rsid w:val="00AF32CC"/>
  </w:style>
  <w:style w:type="character" w:customStyle="1" w:styleId="Heading1Char">
    <w:name w:val="Heading 1 Char"/>
    <w:aliases w:val="outline 1 Char"/>
    <w:basedOn w:val="DefaultParagraphFont"/>
    <w:link w:val="Heading1"/>
    <w:rsid w:val="00CF4573"/>
    <w:rPr>
      <w:rFonts w:ascii="Arial" w:hAnsi="Arial"/>
      <w:b/>
      <w:kern w:val="28"/>
      <w:sz w:val="36"/>
      <w:lang w:eastAsia="en-US"/>
    </w:rPr>
  </w:style>
  <w:style w:type="paragraph" w:customStyle="1" w:styleId="InfoText">
    <w:name w:val="InfoText"/>
    <w:basedOn w:val="Normal"/>
    <w:next w:val="BodyText"/>
    <w:link w:val="InfoTextChar1"/>
    <w:rsid w:val="00DA18CF"/>
    <w:pPr>
      <w:spacing w:after="120"/>
      <w:ind w:left="720"/>
    </w:pPr>
    <w:rPr>
      <w:i/>
      <w:color w:val="0000FF"/>
    </w:rPr>
  </w:style>
  <w:style w:type="character" w:customStyle="1" w:styleId="InfoTextChar1">
    <w:name w:val="InfoText Char1"/>
    <w:basedOn w:val="DefaultParagraphFont"/>
    <w:link w:val="InfoText"/>
    <w:rsid w:val="008B3BE4"/>
    <w:rPr>
      <w:i/>
      <w:color w:val="0000FF"/>
      <w:lang w:val="en-GB" w:eastAsia="en-US" w:bidi="ar-SA"/>
    </w:rPr>
  </w:style>
  <w:style w:type="character" w:customStyle="1" w:styleId="ReferenceCharChar">
    <w:name w:val="Reference Char Char"/>
    <w:basedOn w:val="BodyTextChar"/>
    <w:link w:val="ReferenceChar"/>
    <w:rsid w:val="008F0201"/>
    <w:rPr>
      <w:rFonts w:ascii="Century Schoolbook" w:hAnsi="Century Schoolbook"/>
      <w:lang w:val="en-GB" w:eastAsia="en-US" w:bidi="ar-SA"/>
    </w:rPr>
  </w:style>
  <w:style w:type="paragraph" w:customStyle="1" w:styleId="Reference">
    <w:name w:val="Reference"/>
    <w:basedOn w:val="BodyText"/>
    <w:next w:val="BodyText"/>
    <w:rsid w:val="00152CDD"/>
    <w:pPr>
      <w:tabs>
        <w:tab w:val="num" w:pos="1248"/>
      </w:tabs>
      <w:ind w:left="1400" w:hanging="680"/>
    </w:pPr>
  </w:style>
  <w:style w:type="character" w:styleId="CommentReference">
    <w:name w:val="annotation reference"/>
    <w:basedOn w:val="DefaultParagraphFont"/>
    <w:semiHidden/>
    <w:rsid w:val="00152CDD"/>
    <w:rPr>
      <w:sz w:val="16"/>
      <w:szCs w:val="16"/>
    </w:rPr>
  </w:style>
  <w:style w:type="paragraph" w:styleId="CommentText">
    <w:name w:val="annotation text"/>
    <w:basedOn w:val="Normal"/>
    <w:link w:val="CommentTextChar"/>
    <w:semiHidden/>
    <w:rsid w:val="00152CDD"/>
    <w:rPr>
      <w:rFonts w:ascii="Century Schoolbook" w:hAnsi="Century Schoolbook"/>
    </w:rPr>
  </w:style>
  <w:style w:type="paragraph" w:styleId="BalloonText">
    <w:name w:val="Balloon Text"/>
    <w:basedOn w:val="Normal"/>
    <w:link w:val="BalloonTextChar"/>
    <w:uiPriority w:val="99"/>
    <w:semiHidden/>
    <w:unhideWhenUsed/>
    <w:rsid w:val="005D4E60"/>
    <w:rPr>
      <w:rFonts w:ascii="Tahoma" w:hAnsi="Tahoma" w:cs="Tahoma"/>
      <w:sz w:val="16"/>
      <w:szCs w:val="16"/>
    </w:rPr>
  </w:style>
  <w:style w:type="character" w:customStyle="1" w:styleId="BalloonTextChar">
    <w:name w:val="Balloon Text Char"/>
    <w:basedOn w:val="DefaultParagraphFont"/>
    <w:link w:val="BalloonText"/>
    <w:uiPriority w:val="99"/>
    <w:semiHidden/>
    <w:rsid w:val="005D4E60"/>
    <w:rPr>
      <w:rFonts w:ascii="Tahoma" w:hAnsi="Tahoma" w:cs="Tahoma"/>
      <w:sz w:val="16"/>
      <w:szCs w:val="16"/>
      <w:lang w:eastAsia="en-US"/>
    </w:rPr>
  </w:style>
  <w:style w:type="paragraph" w:styleId="ListParagraph">
    <w:name w:val="List Paragraph"/>
    <w:basedOn w:val="Normal"/>
    <w:uiPriority w:val="34"/>
    <w:qFormat/>
    <w:rsid w:val="00CF4573"/>
    <w:pPr>
      <w:ind w:left="720"/>
    </w:pPr>
    <w:rPr>
      <w:rFonts w:ascii="Calibri" w:eastAsia="Calibri" w:hAnsi="Calibri"/>
      <w:sz w:val="22"/>
      <w:szCs w:val="22"/>
      <w:lang w:eastAsia="en-GB"/>
    </w:rPr>
  </w:style>
  <w:style w:type="character" w:styleId="HTMLCode">
    <w:name w:val="HTML Code"/>
    <w:basedOn w:val="DefaultParagraphFont"/>
    <w:uiPriority w:val="99"/>
    <w:semiHidden/>
    <w:unhideWhenUsed/>
    <w:rsid w:val="00B8258E"/>
    <w:rPr>
      <w:rFonts w:ascii="Cambria" w:eastAsia="Times New Roman" w:hAnsi="Cambria" w:cs="Courier New" w:hint="default"/>
      <w:i w:val="0"/>
      <w:iCs w:val="0"/>
      <w:color w:val="6E380A"/>
      <w:sz w:val="24"/>
      <w:szCs w:val="24"/>
      <w:shd w:val="clear" w:color="auto" w:fill="FFFFFF"/>
    </w:rPr>
  </w:style>
  <w:style w:type="character" w:styleId="HTMLSample">
    <w:name w:val="HTML Sample"/>
    <w:basedOn w:val="DefaultParagraphFont"/>
    <w:uiPriority w:val="99"/>
    <w:semiHidden/>
    <w:unhideWhenUsed/>
    <w:rsid w:val="00AA071F"/>
    <w:rPr>
      <w:rFonts w:ascii="Courier New" w:eastAsia="Times New Roman" w:hAnsi="Courier New" w:cs="Courier New"/>
    </w:rPr>
  </w:style>
  <w:style w:type="character" w:styleId="IntenseEmphasis">
    <w:name w:val="Intense Emphasis"/>
    <w:basedOn w:val="DefaultParagraphFont"/>
    <w:uiPriority w:val="21"/>
    <w:qFormat/>
    <w:rsid w:val="00CF4573"/>
    <w:rPr>
      <w:bCs/>
      <w:i/>
      <w:iCs/>
      <w:color w:val="4F81BD"/>
    </w:rPr>
  </w:style>
  <w:style w:type="paragraph" w:styleId="HTMLPreformatted">
    <w:name w:val="HTML Preformatted"/>
    <w:basedOn w:val="Normal"/>
    <w:link w:val="HTMLPreformattedChar"/>
    <w:uiPriority w:val="99"/>
    <w:semiHidden/>
    <w:unhideWhenUsed/>
    <w:rsid w:val="00E1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E17327"/>
    <w:rPr>
      <w:rFonts w:ascii="Courier New" w:hAnsi="Courier New" w:cs="Courier New"/>
    </w:rPr>
  </w:style>
  <w:style w:type="character" w:customStyle="1" w:styleId="sc11">
    <w:name w:val="sc11"/>
    <w:basedOn w:val="DefaultParagraphFont"/>
    <w:rsid w:val="00160E6D"/>
    <w:rPr>
      <w:rFonts w:ascii="Courier New" w:hAnsi="Courier New" w:cs="Courier New" w:hint="default"/>
      <w:color w:val="0000FF"/>
      <w:sz w:val="20"/>
      <w:szCs w:val="20"/>
    </w:rPr>
  </w:style>
  <w:style w:type="character" w:customStyle="1" w:styleId="sc8">
    <w:name w:val="sc8"/>
    <w:basedOn w:val="DefaultParagraphFont"/>
    <w:rsid w:val="00160E6D"/>
    <w:rPr>
      <w:rFonts w:ascii="Courier New" w:hAnsi="Courier New" w:cs="Courier New" w:hint="default"/>
      <w:color w:val="000000"/>
      <w:sz w:val="20"/>
      <w:szCs w:val="20"/>
    </w:rPr>
  </w:style>
  <w:style w:type="character" w:customStyle="1" w:styleId="sc31">
    <w:name w:val="sc31"/>
    <w:basedOn w:val="DefaultParagraphFont"/>
    <w:rsid w:val="00160E6D"/>
    <w:rPr>
      <w:rFonts w:ascii="Courier New" w:hAnsi="Courier New" w:cs="Courier New" w:hint="default"/>
      <w:color w:val="FF0000"/>
      <w:sz w:val="20"/>
      <w:szCs w:val="20"/>
    </w:rPr>
  </w:style>
  <w:style w:type="character" w:customStyle="1" w:styleId="sc61">
    <w:name w:val="sc61"/>
    <w:basedOn w:val="DefaultParagraphFont"/>
    <w:rsid w:val="00160E6D"/>
    <w:rPr>
      <w:rFonts w:ascii="Courier New" w:hAnsi="Courier New" w:cs="Courier New" w:hint="default"/>
      <w:b/>
      <w:bCs/>
      <w:color w:val="8000FF"/>
      <w:sz w:val="20"/>
      <w:szCs w:val="20"/>
    </w:rPr>
  </w:style>
  <w:style w:type="character" w:customStyle="1" w:styleId="sc01">
    <w:name w:val="sc01"/>
    <w:basedOn w:val="DefaultParagraphFont"/>
    <w:rsid w:val="0075518A"/>
    <w:rPr>
      <w:rFonts w:ascii="Courier New" w:hAnsi="Courier New" w:cs="Courier New" w:hint="default"/>
      <w:b/>
      <w:bCs/>
      <w:color w:val="000000"/>
      <w:sz w:val="20"/>
      <w:szCs w:val="20"/>
    </w:rPr>
  </w:style>
  <w:style w:type="character" w:customStyle="1" w:styleId="sc12">
    <w:name w:val="sc12"/>
    <w:basedOn w:val="DefaultParagraphFont"/>
    <w:rsid w:val="0075518A"/>
    <w:rPr>
      <w:rFonts w:ascii="Courier New" w:hAnsi="Courier New" w:cs="Courier New" w:hint="default"/>
      <w:color w:val="0000FF"/>
      <w:sz w:val="20"/>
      <w:szCs w:val="20"/>
    </w:rPr>
  </w:style>
  <w:style w:type="character" w:customStyle="1" w:styleId="sc111">
    <w:name w:val="sc111"/>
    <w:basedOn w:val="DefaultParagraphFont"/>
    <w:rsid w:val="0075518A"/>
    <w:rPr>
      <w:rFonts w:ascii="Courier New" w:hAnsi="Courier New" w:cs="Courier New" w:hint="default"/>
      <w:color w:val="0000FF"/>
      <w:sz w:val="20"/>
      <w:szCs w:val="20"/>
    </w:rPr>
  </w:style>
  <w:style w:type="table" w:customStyle="1" w:styleId="LightList-Accent11">
    <w:name w:val="Light List - Accent 11"/>
    <w:basedOn w:val="TableNormal"/>
    <w:uiPriority w:val="61"/>
    <w:rsid w:val="00AB65F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abletitletxt">
    <w:name w:val="tabletitletxt"/>
    <w:basedOn w:val="DefaultParagraphFont"/>
    <w:rsid w:val="000B56C5"/>
  </w:style>
  <w:style w:type="character" w:customStyle="1" w:styleId="tabletxt">
    <w:name w:val="tabletxt"/>
    <w:basedOn w:val="DefaultParagraphFont"/>
    <w:rsid w:val="000B56C5"/>
  </w:style>
  <w:style w:type="paragraph" w:styleId="TOCHeading">
    <w:name w:val="TOC Heading"/>
    <w:basedOn w:val="Heading1"/>
    <w:next w:val="Normal"/>
    <w:uiPriority w:val="39"/>
    <w:unhideWhenUsed/>
    <w:qFormat/>
    <w:rsid w:val="00DC3248"/>
    <w:pPr>
      <w:keepLines/>
      <w:pageBreakBefore w:val="0"/>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rPr>
  </w:style>
  <w:style w:type="paragraph" w:styleId="CommentSubject">
    <w:name w:val="annotation subject"/>
    <w:basedOn w:val="CommentText"/>
    <w:next w:val="CommentText"/>
    <w:link w:val="CommentSubjectChar"/>
    <w:uiPriority w:val="99"/>
    <w:semiHidden/>
    <w:unhideWhenUsed/>
    <w:rsid w:val="002A7609"/>
    <w:rPr>
      <w:rFonts w:ascii="Times New Roman" w:hAnsi="Times New Roman"/>
      <w:b/>
      <w:bCs/>
    </w:rPr>
  </w:style>
  <w:style w:type="character" w:customStyle="1" w:styleId="CommentTextChar">
    <w:name w:val="Comment Text Char"/>
    <w:basedOn w:val="DefaultParagraphFont"/>
    <w:link w:val="CommentText"/>
    <w:semiHidden/>
    <w:rsid w:val="002A7609"/>
    <w:rPr>
      <w:rFonts w:ascii="Century Schoolbook" w:hAnsi="Century Schoolbook"/>
      <w:lang w:eastAsia="en-US"/>
    </w:rPr>
  </w:style>
  <w:style w:type="character" w:customStyle="1" w:styleId="CommentSubjectChar">
    <w:name w:val="Comment Subject Char"/>
    <w:basedOn w:val="CommentTextChar"/>
    <w:link w:val="CommentSubject"/>
    <w:rsid w:val="002A7609"/>
    <w:rPr>
      <w:rFonts w:ascii="Century Schoolbook" w:hAnsi="Century Schoolbook"/>
      <w:lang w:eastAsia="en-US"/>
    </w:rPr>
  </w:style>
  <w:style w:type="paragraph" w:styleId="NormalWeb">
    <w:name w:val="Normal (Web)"/>
    <w:basedOn w:val="Normal"/>
    <w:uiPriority w:val="99"/>
    <w:semiHidden/>
    <w:unhideWhenUsed/>
    <w:rsid w:val="005B0258"/>
    <w:pPr>
      <w:spacing w:before="100" w:beforeAutospacing="1" w:after="100" w:afterAutospacing="1"/>
    </w:pPr>
    <w:rPr>
      <w:rFonts w:eastAsiaTheme="minorEastAsia"/>
      <w:sz w:val="24"/>
      <w:szCs w:val="24"/>
      <w:lang w:eastAsia="en-GB"/>
    </w:rPr>
  </w:style>
  <w:style w:type="paragraph" w:styleId="Revision">
    <w:name w:val="Revision"/>
    <w:hidden/>
    <w:uiPriority w:val="99"/>
    <w:semiHidden/>
    <w:rsid w:val="00393767"/>
    <w:rPr>
      <w:lang w:eastAsia="en-US"/>
    </w:rPr>
  </w:style>
  <w:style w:type="table" w:styleId="LightGrid-Accent5">
    <w:name w:val="Light Grid Accent 5"/>
    <w:basedOn w:val="TableNormal"/>
    <w:uiPriority w:val="62"/>
    <w:rsid w:val="0053524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1">
    <w:name w:val="Light Grid1"/>
    <w:basedOn w:val="TableNormal"/>
    <w:uiPriority w:val="62"/>
    <w:rsid w:val="006273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2">
    <w:name w:val="Light Grid2"/>
    <w:basedOn w:val="TableNormal"/>
    <w:uiPriority w:val="62"/>
    <w:rsid w:val="00FD325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175">
      <w:bodyDiv w:val="1"/>
      <w:marLeft w:val="0"/>
      <w:marRight w:val="0"/>
      <w:marTop w:val="0"/>
      <w:marBottom w:val="0"/>
      <w:divBdr>
        <w:top w:val="none" w:sz="0" w:space="0" w:color="auto"/>
        <w:left w:val="none" w:sz="0" w:space="0" w:color="auto"/>
        <w:bottom w:val="none" w:sz="0" w:space="0" w:color="auto"/>
        <w:right w:val="none" w:sz="0" w:space="0" w:color="auto"/>
      </w:divBdr>
    </w:div>
    <w:div w:id="45034879">
      <w:bodyDiv w:val="1"/>
      <w:marLeft w:val="0"/>
      <w:marRight w:val="0"/>
      <w:marTop w:val="0"/>
      <w:marBottom w:val="0"/>
      <w:divBdr>
        <w:top w:val="none" w:sz="0" w:space="0" w:color="auto"/>
        <w:left w:val="none" w:sz="0" w:space="0" w:color="auto"/>
        <w:bottom w:val="none" w:sz="0" w:space="0" w:color="auto"/>
        <w:right w:val="none" w:sz="0" w:space="0" w:color="auto"/>
      </w:divBdr>
    </w:div>
    <w:div w:id="106588280">
      <w:bodyDiv w:val="1"/>
      <w:marLeft w:val="0"/>
      <w:marRight w:val="0"/>
      <w:marTop w:val="0"/>
      <w:marBottom w:val="0"/>
      <w:divBdr>
        <w:top w:val="none" w:sz="0" w:space="0" w:color="auto"/>
        <w:left w:val="none" w:sz="0" w:space="0" w:color="auto"/>
        <w:bottom w:val="none" w:sz="0" w:space="0" w:color="auto"/>
        <w:right w:val="none" w:sz="0" w:space="0" w:color="auto"/>
      </w:divBdr>
      <w:divsChild>
        <w:div w:id="102967989">
          <w:marLeft w:val="0"/>
          <w:marRight w:val="0"/>
          <w:marTop w:val="0"/>
          <w:marBottom w:val="0"/>
          <w:divBdr>
            <w:top w:val="none" w:sz="0" w:space="0" w:color="auto"/>
            <w:left w:val="none" w:sz="0" w:space="0" w:color="auto"/>
            <w:bottom w:val="none" w:sz="0" w:space="0" w:color="auto"/>
            <w:right w:val="none" w:sz="0" w:space="0" w:color="auto"/>
          </w:divBdr>
          <w:divsChild>
            <w:div w:id="988440146">
              <w:marLeft w:val="-225"/>
              <w:marRight w:val="-225"/>
              <w:marTop w:val="0"/>
              <w:marBottom w:val="0"/>
              <w:divBdr>
                <w:top w:val="none" w:sz="0" w:space="0" w:color="auto"/>
                <w:left w:val="none" w:sz="0" w:space="0" w:color="auto"/>
                <w:bottom w:val="none" w:sz="0" w:space="0" w:color="auto"/>
                <w:right w:val="none" w:sz="0" w:space="0" w:color="auto"/>
              </w:divBdr>
              <w:divsChild>
                <w:div w:id="12075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0911">
      <w:bodyDiv w:val="1"/>
      <w:marLeft w:val="0"/>
      <w:marRight w:val="0"/>
      <w:marTop w:val="0"/>
      <w:marBottom w:val="0"/>
      <w:divBdr>
        <w:top w:val="none" w:sz="0" w:space="0" w:color="auto"/>
        <w:left w:val="none" w:sz="0" w:space="0" w:color="auto"/>
        <w:bottom w:val="none" w:sz="0" w:space="0" w:color="auto"/>
        <w:right w:val="none" w:sz="0" w:space="0" w:color="auto"/>
      </w:divBdr>
    </w:div>
    <w:div w:id="241255010">
      <w:bodyDiv w:val="1"/>
      <w:marLeft w:val="0"/>
      <w:marRight w:val="0"/>
      <w:marTop w:val="0"/>
      <w:marBottom w:val="0"/>
      <w:divBdr>
        <w:top w:val="none" w:sz="0" w:space="0" w:color="auto"/>
        <w:left w:val="none" w:sz="0" w:space="0" w:color="auto"/>
        <w:bottom w:val="none" w:sz="0" w:space="0" w:color="auto"/>
        <w:right w:val="none" w:sz="0" w:space="0" w:color="auto"/>
      </w:divBdr>
    </w:div>
    <w:div w:id="384256879">
      <w:bodyDiv w:val="1"/>
      <w:marLeft w:val="0"/>
      <w:marRight w:val="0"/>
      <w:marTop w:val="0"/>
      <w:marBottom w:val="0"/>
      <w:divBdr>
        <w:top w:val="none" w:sz="0" w:space="0" w:color="auto"/>
        <w:left w:val="none" w:sz="0" w:space="0" w:color="auto"/>
        <w:bottom w:val="none" w:sz="0" w:space="0" w:color="auto"/>
        <w:right w:val="none" w:sz="0" w:space="0" w:color="auto"/>
      </w:divBdr>
    </w:div>
    <w:div w:id="430129075">
      <w:bodyDiv w:val="1"/>
      <w:marLeft w:val="0"/>
      <w:marRight w:val="0"/>
      <w:marTop w:val="0"/>
      <w:marBottom w:val="0"/>
      <w:divBdr>
        <w:top w:val="none" w:sz="0" w:space="0" w:color="auto"/>
        <w:left w:val="none" w:sz="0" w:space="0" w:color="auto"/>
        <w:bottom w:val="none" w:sz="0" w:space="0" w:color="auto"/>
        <w:right w:val="none" w:sz="0" w:space="0" w:color="auto"/>
      </w:divBdr>
    </w:div>
    <w:div w:id="439842014">
      <w:bodyDiv w:val="1"/>
      <w:marLeft w:val="0"/>
      <w:marRight w:val="0"/>
      <w:marTop w:val="0"/>
      <w:marBottom w:val="0"/>
      <w:divBdr>
        <w:top w:val="none" w:sz="0" w:space="0" w:color="auto"/>
        <w:left w:val="none" w:sz="0" w:space="0" w:color="auto"/>
        <w:bottom w:val="none" w:sz="0" w:space="0" w:color="auto"/>
        <w:right w:val="none" w:sz="0" w:space="0" w:color="auto"/>
      </w:divBdr>
    </w:div>
    <w:div w:id="479034092">
      <w:bodyDiv w:val="1"/>
      <w:marLeft w:val="0"/>
      <w:marRight w:val="0"/>
      <w:marTop w:val="0"/>
      <w:marBottom w:val="0"/>
      <w:divBdr>
        <w:top w:val="none" w:sz="0" w:space="0" w:color="auto"/>
        <w:left w:val="none" w:sz="0" w:space="0" w:color="auto"/>
        <w:bottom w:val="none" w:sz="0" w:space="0" w:color="auto"/>
        <w:right w:val="none" w:sz="0" w:space="0" w:color="auto"/>
      </w:divBdr>
    </w:div>
    <w:div w:id="567766224">
      <w:bodyDiv w:val="1"/>
      <w:marLeft w:val="0"/>
      <w:marRight w:val="0"/>
      <w:marTop w:val="0"/>
      <w:marBottom w:val="0"/>
      <w:divBdr>
        <w:top w:val="none" w:sz="0" w:space="0" w:color="auto"/>
        <w:left w:val="none" w:sz="0" w:space="0" w:color="auto"/>
        <w:bottom w:val="none" w:sz="0" w:space="0" w:color="auto"/>
        <w:right w:val="none" w:sz="0" w:space="0" w:color="auto"/>
      </w:divBdr>
    </w:div>
    <w:div w:id="674459213">
      <w:bodyDiv w:val="1"/>
      <w:marLeft w:val="0"/>
      <w:marRight w:val="0"/>
      <w:marTop w:val="0"/>
      <w:marBottom w:val="0"/>
      <w:divBdr>
        <w:top w:val="none" w:sz="0" w:space="0" w:color="auto"/>
        <w:left w:val="none" w:sz="0" w:space="0" w:color="auto"/>
        <w:bottom w:val="none" w:sz="0" w:space="0" w:color="auto"/>
        <w:right w:val="none" w:sz="0" w:space="0" w:color="auto"/>
      </w:divBdr>
      <w:divsChild>
        <w:div w:id="1265839325">
          <w:marLeft w:val="0"/>
          <w:marRight w:val="0"/>
          <w:marTop w:val="0"/>
          <w:marBottom w:val="0"/>
          <w:divBdr>
            <w:top w:val="none" w:sz="0" w:space="0" w:color="auto"/>
            <w:left w:val="none" w:sz="0" w:space="0" w:color="auto"/>
            <w:bottom w:val="none" w:sz="0" w:space="0" w:color="auto"/>
            <w:right w:val="none" w:sz="0" w:space="0" w:color="auto"/>
          </w:divBdr>
          <w:divsChild>
            <w:div w:id="581917517">
              <w:marLeft w:val="0"/>
              <w:marRight w:val="0"/>
              <w:marTop w:val="0"/>
              <w:marBottom w:val="0"/>
              <w:divBdr>
                <w:top w:val="none" w:sz="0" w:space="0" w:color="auto"/>
                <w:left w:val="none" w:sz="0" w:space="0" w:color="auto"/>
                <w:bottom w:val="none" w:sz="0" w:space="0" w:color="auto"/>
                <w:right w:val="none" w:sz="0" w:space="0" w:color="auto"/>
              </w:divBdr>
              <w:divsChild>
                <w:div w:id="6694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7663">
      <w:bodyDiv w:val="1"/>
      <w:marLeft w:val="0"/>
      <w:marRight w:val="0"/>
      <w:marTop w:val="0"/>
      <w:marBottom w:val="0"/>
      <w:divBdr>
        <w:top w:val="none" w:sz="0" w:space="0" w:color="auto"/>
        <w:left w:val="none" w:sz="0" w:space="0" w:color="auto"/>
        <w:bottom w:val="none" w:sz="0" w:space="0" w:color="auto"/>
        <w:right w:val="none" w:sz="0" w:space="0" w:color="auto"/>
      </w:divBdr>
      <w:divsChild>
        <w:div w:id="919558565">
          <w:marLeft w:val="0"/>
          <w:marRight w:val="0"/>
          <w:marTop w:val="0"/>
          <w:marBottom w:val="0"/>
          <w:divBdr>
            <w:top w:val="none" w:sz="0" w:space="0" w:color="auto"/>
            <w:left w:val="none" w:sz="0" w:space="0" w:color="auto"/>
            <w:bottom w:val="none" w:sz="0" w:space="0" w:color="auto"/>
            <w:right w:val="none" w:sz="0" w:space="0" w:color="auto"/>
          </w:divBdr>
          <w:divsChild>
            <w:div w:id="111092121">
              <w:marLeft w:val="0"/>
              <w:marRight w:val="0"/>
              <w:marTop w:val="0"/>
              <w:marBottom w:val="0"/>
              <w:divBdr>
                <w:top w:val="none" w:sz="0" w:space="0" w:color="auto"/>
                <w:left w:val="none" w:sz="0" w:space="0" w:color="auto"/>
                <w:bottom w:val="none" w:sz="0" w:space="0" w:color="auto"/>
                <w:right w:val="none" w:sz="0" w:space="0" w:color="auto"/>
              </w:divBdr>
            </w:div>
            <w:div w:id="127863367">
              <w:marLeft w:val="0"/>
              <w:marRight w:val="0"/>
              <w:marTop w:val="0"/>
              <w:marBottom w:val="0"/>
              <w:divBdr>
                <w:top w:val="none" w:sz="0" w:space="0" w:color="auto"/>
                <w:left w:val="none" w:sz="0" w:space="0" w:color="auto"/>
                <w:bottom w:val="none" w:sz="0" w:space="0" w:color="auto"/>
                <w:right w:val="none" w:sz="0" w:space="0" w:color="auto"/>
              </w:divBdr>
            </w:div>
            <w:div w:id="397047548">
              <w:marLeft w:val="0"/>
              <w:marRight w:val="0"/>
              <w:marTop w:val="0"/>
              <w:marBottom w:val="0"/>
              <w:divBdr>
                <w:top w:val="none" w:sz="0" w:space="0" w:color="auto"/>
                <w:left w:val="none" w:sz="0" w:space="0" w:color="auto"/>
                <w:bottom w:val="none" w:sz="0" w:space="0" w:color="auto"/>
                <w:right w:val="none" w:sz="0" w:space="0" w:color="auto"/>
              </w:divBdr>
            </w:div>
            <w:div w:id="1119911216">
              <w:marLeft w:val="0"/>
              <w:marRight w:val="0"/>
              <w:marTop w:val="0"/>
              <w:marBottom w:val="0"/>
              <w:divBdr>
                <w:top w:val="none" w:sz="0" w:space="0" w:color="auto"/>
                <w:left w:val="none" w:sz="0" w:space="0" w:color="auto"/>
                <w:bottom w:val="none" w:sz="0" w:space="0" w:color="auto"/>
                <w:right w:val="none" w:sz="0" w:space="0" w:color="auto"/>
              </w:divBdr>
            </w:div>
            <w:div w:id="1325862794">
              <w:marLeft w:val="0"/>
              <w:marRight w:val="0"/>
              <w:marTop w:val="0"/>
              <w:marBottom w:val="0"/>
              <w:divBdr>
                <w:top w:val="none" w:sz="0" w:space="0" w:color="auto"/>
                <w:left w:val="none" w:sz="0" w:space="0" w:color="auto"/>
                <w:bottom w:val="none" w:sz="0" w:space="0" w:color="auto"/>
                <w:right w:val="none" w:sz="0" w:space="0" w:color="auto"/>
              </w:divBdr>
            </w:div>
            <w:div w:id="1385564772">
              <w:marLeft w:val="0"/>
              <w:marRight w:val="0"/>
              <w:marTop w:val="0"/>
              <w:marBottom w:val="0"/>
              <w:divBdr>
                <w:top w:val="none" w:sz="0" w:space="0" w:color="auto"/>
                <w:left w:val="none" w:sz="0" w:space="0" w:color="auto"/>
                <w:bottom w:val="none" w:sz="0" w:space="0" w:color="auto"/>
                <w:right w:val="none" w:sz="0" w:space="0" w:color="auto"/>
              </w:divBdr>
            </w:div>
            <w:div w:id="1546062999">
              <w:marLeft w:val="0"/>
              <w:marRight w:val="0"/>
              <w:marTop w:val="0"/>
              <w:marBottom w:val="0"/>
              <w:divBdr>
                <w:top w:val="none" w:sz="0" w:space="0" w:color="auto"/>
                <w:left w:val="none" w:sz="0" w:space="0" w:color="auto"/>
                <w:bottom w:val="none" w:sz="0" w:space="0" w:color="auto"/>
                <w:right w:val="none" w:sz="0" w:space="0" w:color="auto"/>
              </w:divBdr>
            </w:div>
            <w:div w:id="1905918341">
              <w:marLeft w:val="0"/>
              <w:marRight w:val="0"/>
              <w:marTop w:val="0"/>
              <w:marBottom w:val="0"/>
              <w:divBdr>
                <w:top w:val="none" w:sz="0" w:space="0" w:color="auto"/>
                <w:left w:val="none" w:sz="0" w:space="0" w:color="auto"/>
                <w:bottom w:val="none" w:sz="0" w:space="0" w:color="auto"/>
                <w:right w:val="none" w:sz="0" w:space="0" w:color="auto"/>
              </w:divBdr>
            </w:div>
            <w:div w:id="19671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2482">
      <w:bodyDiv w:val="1"/>
      <w:marLeft w:val="0"/>
      <w:marRight w:val="0"/>
      <w:marTop w:val="0"/>
      <w:marBottom w:val="0"/>
      <w:divBdr>
        <w:top w:val="none" w:sz="0" w:space="0" w:color="auto"/>
        <w:left w:val="none" w:sz="0" w:space="0" w:color="auto"/>
        <w:bottom w:val="none" w:sz="0" w:space="0" w:color="auto"/>
        <w:right w:val="none" w:sz="0" w:space="0" w:color="auto"/>
      </w:divBdr>
    </w:div>
    <w:div w:id="736827233">
      <w:bodyDiv w:val="1"/>
      <w:marLeft w:val="0"/>
      <w:marRight w:val="0"/>
      <w:marTop w:val="0"/>
      <w:marBottom w:val="0"/>
      <w:divBdr>
        <w:top w:val="none" w:sz="0" w:space="0" w:color="auto"/>
        <w:left w:val="none" w:sz="0" w:space="0" w:color="auto"/>
        <w:bottom w:val="none" w:sz="0" w:space="0" w:color="auto"/>
        <w:right w:val="none" w:sz="0" w:space="0" w:color="auto"/>
      </w:divBdr>
    </w:div>
    <w:div w:id="769349883">
      <w:bodyDiv w:val="1"/>
      <w:marLeft w:val="0"/>
      <w:marRight w:val="0"/>
      <w:marTop w:val="0"/>
      <w:marBottom w:val="0"/>
      <w:divBdr>
        <w:top w:val="none" w:sz="0" w:space="0" w:color="auto"/>
        <w:left w:val="none" w:sz="0" w:space="0" w:color="auto"/>
        <w:bottom w:val="none" w:sz="0" w:space="0" w:color="auto"/>
        <w:right w:val="none" w:sz="0" w:space="0" w:color="auto"/>
      </w:divBdr>
      <w:divsChild>
        <w:div w:id="921178424">
          <w:marLeft w:val="0"/>
          <w:marRight w:val="0"/>
          <w:marTop w:val="0"/>
          <w:marBottom w:val="0"/>
          <w:divBdr>
            <w:top w:val="none" w:sz="0" w:space="0" w:color="auto"/>
            <w:left w:val="none" w:sz="0" w:space="0" w:color="auto"/>
            <w:bottom w:val="none" w:sz="0" w:space="0" w:color="auto"/>
            <w:right w:val="none" w:sz="0" w:space="0" w:color="auto"/>
          </w:divBdr>
        </w:div>
      </w:divsChild>
    </w:div>
    <w:div w:id="834802297">
      <w:bodyDiv w:val="1"/>
      <w:marLeft w:val="0"/>
      <w:marRight w:val="0"/>
      <w:marTop w:val="0"/>
      <w:marBottom w:val="0"/>
      <w:divBdr>
        <w:top w:val="none" w:sz="0" w:space="0" w:color="auto"/>
        <w:left w:val="none" w:sz="0" w:space="0" w:color="auto"/>
        <w:bottom w:val="none" w:sz="0" w:space="0" w:color="auto"/>
        <w:right w:val="none" w:sz="0" w:space="0" w:color="auto"/>
      </w:divBdr>
    </w:div>
    <w:div w:id="838274035">
      <w:bodyDiv w:val="1"/>
      <w:marLeft w:val="0"/>
      <w:marRight w:val="0"/>
      <w:marTop w:val="0"/>
      <w:marBottom w:val="0"/>
      <w:divBdr>
        <w:top w:val="none" w:sz="0" w:space="0" w:color="auto"/>
        <w:left w:val="none" w:sz="0" w:space="0" w:color="auto"/>
        <w:bottom w:val="none" w:sz="0" w:space="0" w:color="auto"/>
        <w:right w:val="none" w:sz="0" w:space="0" w:color="auto"/>
      </w:divBdr>
    </w:div>
    <w:div w:id="909849319">
      <w:bodyDiv w:val="1"/>
      <w:marLeft w:val="0"/>
      <w:marRight w:val="0"/>
      <w:marTop w:val="0"/>
      <w:marBottom w:val="0"/>
      <w:divBdr>
        <w:top w:val="none" w:sz="0" w:space="0" w:color="auto"/>
        <w:left w:val="none" w:sz="0" w:space="0" w:color="auto"/>
        <w:bottom w:val="none" w:sz="0" w:space="0" w:color="auto"/>
        <w:right w:val="none" w:sz="0" w:space="0" w:color="auto"/>
      </w:divBdr>
    </w:div>
    <w:div w:id="987319723">
      <w:bodyDiv w:val="1"/>
      <w:marLeft w:val="0"/>
      <w:marRight w:val="0"/>
      <w:marTop w:val="0"/>
      <w:marBottom w:val="0"/>
      <w:divBdr>
        <w:top w:val="none" w:sz="0" w:space="0" w:color="auto"/>
        <w:left w:val="none" w:sz="0" w:space="0" w:color="auto"/>
        <w:bottom w:val="none" w:sz="0" w:space="0" w:color="auto"/>
        <w:right w:val="none" w:sz="0" w:space="0" w:color="auto"/>
      </w:divBdr>
    </w:div>
    <w:div w:id="1035815290">
      <w:bodyDiv w:val="1"/>
      <w:marLeft w:val="0"/>
      <w:marRight w:val="0"/>
      <w:marTop w:val="0"/>
      <w:marBottom w:val="0"/>
      <w:divBdr>
        <w:top w:val="none" w:sz="0" w:space="0" w:color="auto"/>
        <w:left w:val="none" w:sz="0" w:space="0" w:color="auto"/>
        <w:bottom w:val="none" w:sz="0" w:space="0" w:color="auto"/>
        <w:right w:val="none" w:sz="0" w:space="0" w:color="auto"/>
      </w:divBdr>
    </w:div>
    <w:div w:id="1095711797">
      <w:bodyDiv w:val="1"/>
      <w:marLeft w:val="0"/>
      <w:marRight w:val="0"/>
      <w:marTop w:val="0"/>
      <w:marBottom w:val="0"/>
      <w:divBdr>
        <w:top w:val="none" w:sz="0" w:space="0" w:color="auto"/>
        <w:left w:val="none" w:sz="0" w:space="0" w:color="auto"/>
        <w:bottom w:val="none" w:sz="0" w:space="0" w:color="auto"/>
        <w:right w:val="none" w:sz="0" w:space="0" w:color="auto"/>
      </w:divBdr>
    </w:div>
    <w:div w:id="1229001828">
      <w:bodyDiv w:val="1"/>
      <w:marLeft w:val="0"/>
      <w:marRight w:val="0"/>
      <w:marTop w:val="0"/>
      <w:marBottom w:val="0"/>
      <w:divBdr>
        <w:top w:val="none" w:sz="0" w:space="0" w:color="auto"/>
        <w:left w:val="none" w:sz="0" w:space="0" w:color="auto"/>
        <w:bottom w:val="none" w:sz="0" w:space="0" w:color="auto"/>
        <w:right w:val="none" w:sz="0" w:space="0" w:color="auto"/>
      </w:divBdr>
    </w:div>
    <w:div w:id="1259941958">
      <w:bodyDiv w:val="1"/>
      <w:marLeft w:val="0"/>
      <w:marRight w:val="0"/>
      <w:marTop w:val="0"/>
      <w:marBottom w:val="0"/>
      <w:divBdr>
        <w:top w:val="none" w:sz="0" w:space="0" w:color="auto"/>
        <w:left w:val="none" w:sz="0" w:space="0" w:color="auto"/>
        <w:bottom w:val="none" w:sz="0" w:space="0" w:color="auto"/>
        <w:right w:val="none" w:sz="0" w:space="0" w:color="auto"/>
      </w:divBdr>
    </w:div>
    <w:div w:id="1379284054">
      <w:bodyDiv w:val="1"/>
      <w:marLeft w:val="0"/>
      <w:marRight w:val="0"/>
      <w:marTop w:val="0"/>
      <w:marBottom w:val="0"/>
      <w:divBdr>
        <w:top w:val="none" w:sz="0" w:space="0" w:color="auto"/>
        <w:left w:val="none" w:sz="0" w:space="0" w:color="auto"/>
        <w:bottom w:val="none" w:sz="0" w:space="0" w:color="auto"/>
        <w:right w:val="none" w:sz="0" w:space="0" w:color="auto"/>
      </w:divBdr>
    </w:div>
    <w:div w:id="1436559227">
      <w:bodyDiv w:val="1"/>
      <w:marLeft w:val="0"/>
      <w:marRight w:val="0"/>
      <w:marTop w:val="0"/>
      <w:marBottom w:val="0"/>
      <w:divBdr>
        <w:top w:val="none" w:sz="0" w:space="0" w:color="auto"/>
        <w:left w:val="none" w:sz="0" w:space="0" w:color="auto"/>
        <w:bottom w:val="none" w:sz="0" w:space="0" w:color="auto"/>
        <w:right w:val="none" w:sz="0" w:space="0" w:color="auto"/>
      </w:divBdr>
      <w:divsChild>
        <w:div w:id="1054038922">
          <w:marLeft w:val="0"/>
          <w:marRight w:val="0"/>
          <w:marTop w:val="0"/>
          <w:marBottom w:val="0"/>
          <w:divBdr>
            <w:top w:val="none" w:sz="0" w:space="0" w:color="auto"/>
            <w:left w:val="none" w:sz="0" w:space="0" w:color="auto"/>
            <w:bottom w:val="none" w:sz="0" w:space="0" w:color="auto"/>
            <w:right w:val="none" w:sz="0" w:space="0" w:color="auto"/>
          </w:divBdr>
          <w:divsChild>
            <w:div w:id="10988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385">
      <w:bodyDiv w:val="1"/>
      <w:marLeft w:val="0"/>
      <w:marRight w:val="0"/>
      <w:marTop w:val="0"/>
      <w:marBottom w:val="0"/>
      <w:divBdr>
        <w:top w:val="none" w:sz="0" w:space="0" w:color="auto"/>
        <w:left w:val="none" w:sz="0" w:space="0" w:color="auto"/>
        <w:bottom w:val="none" w:sz="0" w:space="0" w:color="auto"/>
        <w:right w:val="none" w:sz="0" w:space="0" w:color="auto"/>
      </w:divBdr>
    </w:div>
    <w:div w:id="1538815423">
      <w:bodyDiv w:val="1"/>
      <w:marLeft w:val="0"/>
      <w:marRight w:val="0"/>
      <w:marTop w:val="0"/>
      <w:marBottom w:val="0"/>
      <w:divBdr>
        <w:top w:val="none" w:sz="0" w:space="0" w:color="auto"/>
        <w:left w:val="none" w:sz="0" w:space="0" w:color="auto"/>
        <w:bottom w:val="none" w:sz="0" w:space="0" w:color="auto"/>
        <w:right w:val="none" w:sz="0" w:space="0" w:color="auto"/>
      </w:divBdr>
    </w:div>
    <w:div w:id="1552183357">
      <w:bodyDiv w:val="1"/>
      <w:marLeft w:val="0"/>
      <w:marRight w:val="0"/>
      <w:marTop w:val="0"/>
      <w:marBottom w:val="0"/>
      <w:divBdr>
        <w:top w:val="none" w:sz="0" w:space="0" w:color="auto"/>
        <w:left w:val="none" w:sz="0" w:space="0" w:color="auto"/>
        <w:bottom w:val="none" w:sz="0" w:space="0" w:color="auto"/>
        <w:right w:val="none" w:sz="0" w:space="0" w:color="auto"/>
      </w:divBdr>
    </w:div>
    <w:div w:id="1606380313">
      <w:bodyDiv w:val="1"/>
      <w:marLeft w:val="0"/>
      <w:marRight w:val="0"/>
      <w:marTop w:val="0"/>
      <w:marBottom w:val="0"/>
      <w:divBdr>
        <w:top w:val="none" w:sz="0" w:space="0" w:color="auto"/>
        <w:left w:val="none" w:sz="0" w:space="0" w:color="auto"/>
        <w:bottom w:val="none" w:sz="0" w:space="0" w:color="auto"/>
        <w:right w:val="none" w:sz="0" w:space="0" w:color="auto"/>
      </w:divBdr>
    </w:div>
    <w:div w:id="1629047302">
      <w:bodyDiv w:val="1"/>
      <w:marLeft w:val="0"/>
      <w:marRight w:val="0"/>
      <w:marTop w:val="0"/>
      <w:marBottom w:val="0"/>
      <w:divBdr>
        <w:top w:val="none" w:sz="0" w:space="0" w:color="auto"/>
        <w:left w:val="none" w:sz="0" w:space="0" w:color="auto"/>
        <w:bottom w:val="none" w:sz="0" w:space="0" w:color="auto"/>
        <w:right w:val="none" w:sz="0" w:space="0" w:color="auto"/>
      </w:divBdr>
    </w:div>
    <w:div w:id="1645312882">
      <w:bodyDiv w:val="1"/>
      <w:marLeft w:val="0"/>
      <w:marRight w:val="0"/>
      <w:marTop w:val="0"/>
      <w:marBottom w:val="0"/>
      <w:divBdr>
        <w:top w:val="none" w:sz="0" w:space="0" w:color="auto"/>
        <w:left w:val="none" w:sz="0" w:space="0" w:color="auto"/>
        <w:bottom w:val="none" w:sz="0" w:space="0" w:color="auto"/>
        <w:right w:val="none" w:sz="0" w:space="0" w:color="auto"/>
      </w:divBdr>
    </w:div>
    <w:div w:id="1681814501">
      <w:bodyDiv w:val="1"/>
      <w:marLeft w:val="0"/>
      <w:marRight w:val="0"/>
      <w:marTop w:val="0"/>
      <w:marBottom w:val="0"/>
      <w:divBdr>
        <w:top w:val="none" w:sz="0" w:space="0" w:color="auto"/>
        <w:left w:val="none" w:sz="0" w:space="0" w:color="auto"/>
        <w:bottom w:val="none" w:sz="0" w:space="0" w:color="auto"/>
        <w:right w:val="none" w:sz="0" w:space="0" w:color="auto"/>
      </w:divBdr>
    </w:div>
    <w:div w:id="1696037427">
      <w:bodyDiv w:val="1"/>
      <w:marLeft w:val="0"/>
      <w:marRight w:val="0"/>
      <w:marTop w:val="0"/>
      <w:marBottom w:val="0"/>
      <w:divBdr>
        <w:top w:val="none" w:sz="0" w:space="0" w:color="auto"/>
        <w:left w:val="none" w:sz="0" w:space="0" w:color="auto"/>
        <w:bottom w:val="none" w:sz="0" w:space="0" w:color="auto"/>
        <w:right w:val="none" w:sz="0" w:space="0" w:color="auto"/>
      </w:divBdr>
    </w:div>
    <w:div w:id="1720588521">
      <w:bodyDiv w:val="1"/>
      <w:marLeft w:val="0"/>
      <w:marRight w:val="0"/>
      <w:marTop w:val="0"/>
      <w:marBottom w:val="0"/>
      <w:divBdr>
        <w:top w:val="none" w:sz="0" w:space="0" w:color="auto"/>
        <w:left w:val="none" w:sz="0" w:space="0" w:color="auto"/>
        <w:bottom w:val="none" w:sz="0" w:space="0" w:color="auto"/>
        <w:right w:val="none" w:sz="0" w:space="0" w:color="auto"/>
      </w:divBdr>
    </w:div>
    <w:div w:id="1753698139">
      <w:bodyDiv w:val="1"/>
      <w:marLeft w:val="0"/>
      <w:marRight w:val="0"/>
      <w:marTop w:val="0"/>
      <w:marBottom w:val="0"/>
      <w:divBdr>
        <w:top w:val="none" w:sz="0" w:space="0" w:color="auto"/>
        <w:left w:val="none" w:sz="0" w:space="0" w:color="auto"/>
        <w:bottom w:val="none" w:sz="0" w:space="0" w:color="auto"/>
        <w:right w:val="none" w:sz="0" w:space="0" w:color="auto"/>
      </w:divBdr>
    </w:div>
    <w:div w:id="1854569818">
      <w:bodyDiv w:val="1"/>
      <w:marLeft w:val="0"/>
      <w:marRight w:val="0"/>
      <w:marTop w:val="0"/>
      <w:marBottom w:val="0"/>
      <w:divBdr>
        <w:top w:val="none" w:sz="0" w:space="0" w:color="auto"/>
        <w:left w:val="none" w:sz="0" w:space="0" w:color="auto"/>
        <w:bottom w:val="none" w:sz="0" w:space="0" w:color="auto"/>
        <w:right w:val="none" w:sz="0" w:space="0" w:color="auto"/>
      </w:divBdr>
      <w:divsChild>
        <w:div w:id="132601328">
          <w:marLeft w:val="0"/>
          <w:marRight w:val="0"/>
          <w:marTop w:val="0"/>
          <w:marBottom w:val="0"/>
          <w:divBdr>
            <w:top w:val="none" w:sz="0" w:space="0" w:color="auto"/>
            <w:left w:val="none" w:sz="0" w:space="0" w:color="auto"/>
            <w:bottom w:val="none" w:sz="0" w:space="0" w:color="auto"/>
            <w:right w:val="none" w:sz="0" w:space="0" w:color="auto"/>
          </w:divBdr>
        </w:div>
      </w:divsChild>
    </w:div>
    <w:div w:id="1861357900">
      <w:bodyDiv w:val="1"/>
      <w:marLeft w:val="0"/>
      <w:marRight w:val="0"/>
      <w:marTop w:val="0"/>
      <w:marBottom w:val="0"/>
      <w:divBdr>
        <w:top w:val="none" w:sz="0" w:space="0" w:color="auto"/>
        <w:left w:val="none" w:sz="0" w:space="0" w:color="auto"/>
        <w:bottom w:val="none" w:sz="0" w:space="0" w:color="auto"/>
        <w:right w:val="none" w:sz="0" w:space="0" w:color="auto"/>
      </w:divBdr>
    </w:div>
    <w:div w:id="2044212625">
      <w:bodyDiv w:val="1"/>
      <w:marLeft w:val="0"/>
      <w:marRight w:val="0"/>
      <w:marTop w:val="0"/>
      <w:marBottom w:val="0"/>
      <w:divBdr>
        <w:top w:val="none" w:sz="0" w:space="0" w:color="auto"/>
        <w:left w:val="none" w:sz="0" w:space="0" w:color="auto"/>
        <w:bottom w:val="none" w:sz="0" w:space="0" w:color="auto"/>
        <w:right w:val="none" w:sz="0" w:space="0" w:color="auto"/>
      </w:divBdr>
    </w:div>
    <w:div w:id="21406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rvice.projectplace.com/pp/pp.cgi/0/1231563340?direct=1253275997" TargetMode="Externa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ervice.projectplace.com/pp/pp.cgi/0/1197196474?direct=1231569121"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vice.projectplace.com/pp/pp.cgi/0/1267349738" TargetMode="External"/><Relationship Id="rId20" Type="http://schemas.openxmlformats.org/officeDocument/2006/relationships/hyperlink" Target="https://service.projectplace.com/pp/pp.cgi/0/12409102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projectplace.com/pp/pp.cgi/0/1231561036?direct=1231410099"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8.ikea.com/ext/job/search/internal/%5bCOUNTRY_CODE%5d/%5bLANG_CODE%5d/home"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service.projectplace.com/pp/pp.cgi/0/124091021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8.ikea.com/ext/job/search/external/%5bCOUNTRY_CODE%5d/%5bLANG_CODE%5d/home"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SCM\SCM-1.2.1\RepositoryOverview\GTP_SCM_RepositoryOvervi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C5261-6A43-4739-A9B5-5E636D612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GTP_SCM_RepositoryOverview.dot</Template>
  <TotalTime>82</TotalTime>
  <Pages>25</Pages>
  <Words>4890</Words>
  <Characters>29135</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Job Search Tool</vt:lpstr>
    </vt:vector>
  </TitlesOfParts>
  <Manager>Abhijit Guhagarkar</Manager>
  <Company>Capgemini</Company>
  <LinksUpToDate>false</LinksUpToDate>
  <CharactersWithSpaces>33958</CharactersWithSpaces>
  <SharedDoc>false</SharedDoc>
  <HLinks>
    <vt:vector size="6" baseType="variant">
      <vt:variant>
        <vt:i4>3014777</vt:i4>
      </vt:variant>
      <vt:variant>
        <vt:i4>183</vt:i4>
      </vt:variant>
      <vt:variant>
        <vt:i4>0</vt:i4>
      </vt:variant>
      <vt:variant>
        <vt:i4>5</vt:i4>
      </vt:variant>
      <vt:variant>
        <vt:lpwstr>https://secure.ikea.com/retail/irw/se/sv/customer/irw/&lt;customer_id&gt;/files/&lt;file_id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Search Tool</dc:title>
  <dc:subject>Solution Design</dc:subject>
  <dc:creator>Sivarajan Chitraikani, Hariharanath Premnath</dc:creator>
  <cp:lastModifiedBy>Nha-Tien Nguyen</cp:lastModifiedBy>
  <cp:revision>11</cp:revision>
  <cp:lastPrinted>2006-09-08T09:11:00Z</cp:lastPrinted>
  <dcterms:created xsi:type="dcterms:W3CDTF">2016-09-02T08:35:00Z</dcterms:created>
  <dcterms:modified xsi:type="dcterms:W3CDTF">2016-09-02T09:57:00Z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Date">
    <vt:lpwstr>2016-07-22</vt:lpwstr>
  </property>
  <property fmtid="{D5CDD505-2E9C-101B-9397-08002B2CF9AE}" pid="3" name="Revision">
    <vt:lpwstr>P1.0-6</vt:lpwstr>
  </property>
  <property fmtid="{D5CDD505-2E9C-101B-9397-08002B2CF9AE}" pid="4" name="Approver">
    <vt:lpwstr>Tim Ellmers</vt:lpwstr>
  </property>
</Properties>
</file>