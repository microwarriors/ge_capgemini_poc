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C697B" w14:textId="77777777" w:rsidR="00733547" w:rsidRDefault="00733547">
      <w:pPr>
        <w:pStyle w:val="Title"/>
        <w:jc w:val="right"/>
      </w:pPr>
    </w:p>
    <w:p w14:paraId="00277791" w14:textId="77777777" w:rsidR="00733547" w:rsidRDefault="00733547">
      <w:pPr>
        <w:pStyle w:val="Title"/>
        <w:jc w:val="right"/>
      </w:pPr>
    </w:p>
    <w:p w14:paraId="0522AE07" w14:textId="77777777" w:rsidR="00733547" w:rsidRDefault="00733547">
      <w:pPr>
        <w:pStyle w:val="Title"/>
        <w:jc w:val="right"/>
      </w:pPr>
    </w:p>
    <w:p w14:paraId="1E7AE670" w14:textId="77777777" w:rsidR="00733547" w:rsidRDefault="00733547">
      <w:pPr>
        <w:pStyle w:val="Title"/>
        <w:jc w:val="right"/>
      </w:pPr>
    </w:p>
    <w:p w14:paraId="6BE718C2" w14:textId="77777777" w:rsidR="00733547" w:rsidRDefault="00733547">
      <w:pPr>
        <w:pStyle w:val="Title"/>
        <w:jc w:val="right"/>
      </w:pPr>
    </w:p>
    <w:p w14:paraId="1BADBBBC" w14:textId="77777777" w:rsidR="00733547" w:rsidRDefault="00733547">
      <w:pPr>
        <w:pStyle w:val="Title"/>
        <w:jc w:val="right"/>
      </w:pPr>
    </w:p>
    <w:p w14:paraId="7307D0B8" w14:textId="77777777" w:rsidR="00733547" w:rsidRPr="002A403A" w:rsidRDefault="0020367D" w:rsidP="002A403A">
      <w:pPr>
        <w:jc w:val="right"/>
        <w:rPr>
          <w:rFonts w:ascii="Arial" w:hAnsi="Arial" w:cs="Arial"/>
          <w:b/>
          <w:sz w:val="36"/>
          <w:szCs w:val="36"/>
        </w:rPr>
      </w:pPr>
      <w:fldSimple w:instr=" SUBJECT  \* MERGEFORMAT ">
        <w:bookmarkStart w:id="0" w:name="_Toc453865200"/>
        <w:bookmarkStart w:id="1" w:name="_Toc453864563"/>
        <w:bookmarkStart w:id="2" w:name="_Toc453795515"/>
        <w:r w:rsidR="00DA1680" w:rsidRPr="00DA1680">
          <w:rPr>
            <w:rFonts w:ascii="Arial" w:hAnsi="Arial" w:cs="Arial"/>
            <w:b/>
            <w:sz w:val="36"/>
            <w:szCs w:val="36"/>
          </w:rPr>
          <w:t>Solution Design</w:t>
        </w:r>
        <w:bookmarkEnd w:id="0"/>
        <w:bookmarkEnd w:id="1"/>
        <w:bookmarkEnd w:id="2"/>
      </w:fldSimple>
    </w:p>
    <w:p w14:paraId="0DDF103E" w14:textId="77777777" w:rsidR="00733547" w:rsidRPr="002A403A" w:rsidRDefault="0020367D" w:rsidP="002A403A">
      <w:pPr>
        <w:jc w:val="right"/>
        <w:rPr>
          <w:rFonts w:ascii="Arial" w:hAnsi="Arial" w:cs="Arial"/>
          <w:b/>
          <w:sz w:val="36"/>
          <w:szCs w:val="36"/>
        </w:rPr>
      </w:pPr>
      <w:fldSimple w:instr=" TITLE  \* MERGEFORMAT ">
        <w:bookmarkStart w:id="3" w:name="_Toc453865201"/>
        <w:bookmarkStart w:id="4" w:name="_Toc453864564"/>
        <w:bookmarkStart w:id="5" w:name="_Toc453795516"/>
        <w:r w:rsidR="00DA1680" w:rsidRPr="00DA1680">
          <w:rPr>
            <w:rFonts w:ascii="Arial" w:hAnsi="Arial" w:cs="Arial"/>
            <w:b/>
            <w:sz w:val="36"/>
            <w:szCs w:val="36"/>
          </w:rPr>
          <w:t>Job Search Tool</w:t>
        </w:r>
        <w:bookmarkEnd w:id="3"/>
        <w:bookmarkEnd w:id="4"/>
        <w:bookmarkEnd w:id="5"/>
      </w:fldSimple>
    </w:p>
    <w:p w14:paraId="417ED57E" w14:textId="77777777" w:rsidR="00733547" w:rsidRPr="002A403A" w:rsidRDefault="00D431B5" w:rsidP="002A403A">
      <w:pPr>
        <w:jc w:val="right"/>
        <w:rPr>
          <w:rFonts w:ascii="Arial" w:hAnsi="Arial" w:cs="Arial"/>
          <w:b/>
          <w:sz w:val="36"/>
          <w:szCs w:val="36"/>
        </w:rPr>
      </w:pPr>
      <w:bookmarkStart w:id="6" w:name="_Toc453795517"/>
      <w:bookmarkStart w:id="7" w:name="_Toc453864565"/>
      <w:bookmarkStart w:id="8" w:name="_Toc453865202"/>
      <w:r w:rsidRPr="002A403A">
        <w:rPr>
          <w:rFonts w:ascii="Arial" w:hAnsi="Arial" w:cs="Arial"/>
          <w:b/>
          <w:sz w:val="36"/>
          <w:szCs w:val="36"/>
        </w:rPr>
        <w:t>Revi</w:t>
      </w:r>
      <w:r w:rsidR="00733547" w:rsidRPr="002A403A">
        <w:rPr>
          <w:rFonts w:ascii="Arial" w:hAnsi="Arial" w:cs="Arial"/>
          <w:b/>
          <w:sz w:val="36"/>
          <w:szCs w:val="36"/>
        </w:rPr>
        <w:t xml:space="preserve">sion: </w:t>
      </w:r>
      <w:fldSimple w:instr=" DOCPROPERTY  Revision  \* MERGEFORMAT ">
        <w:r w:rsidR="00DA1680" w:rsidRPr="00DA1680">
          <w:rPr>
            <w:rFonts w:ascii="Arial" w:hAnsi="Arial" w:cs="Arial"/>
            <w:b/>
            <w:sz w:val="36"/>
            <w:szCs w:val="36"/>
          </w:rPr>
          <w:t>P1.0-</w:t>
        </w:r>
        <w:bookmarkEnd w:id="6"/>
        <w:bookmarkEnd w:id="7"/>
        <w:bookmarkEnd w:id="8"/>
      </w:fldSimple>
      <w:r w:rsidR="0031539A">
        <w:rPr>
          <w:sz w:val="40"/>
          <w:szCs w:val="40"/>
        </w:rPr>
        <w:t>9</w:t>
      </w:r>
    </w:p>
    <w:p w14:paraId="39D11ABD" w14:textId="77777777" w:rsidR="007F557B" w:rsidRDefault="007F557B" w:rsidP="007F557B">
      <w:pPr>
        <w:pStyle w:val="BodyText"/>
      </w:pPr>
    </w:p>
    <w:p w14:paraId="25FBA7F1" w14:textId="77777777" w:rsidR="007F557B" w:rsidRDefault="007F557B" w:rsidP="007F557B">
      <w:pPr>
        <w:pStyle w:val="BodyText"/>
      </w:pPr>
    </w:p>
    <w:p w14:paraId="426695E1" w14:textId="77777777" w:rsidR="007F557B" w:rsidRDefault="007F557B" w:rsidP="007F557B">
      <w:pPr>
        <w:pStyle w:val="BodyText"/>
      </w:pPr>
    </w:p>
    <w:p w14:paraId="74909D98" w14:textId="77777777" w:rsidR="007F557B" w:rsidRDefault="007F557B" w:rsidP="007F557B">
      <w:pPr>
        <w:pStyle w:val="BodyText"/>
      </w:pPr>
    </w:p>
    <w:p w14:paraId="6AFACDA5" w14:textId="77777777" w:rsidR="007F557B" w:rsidRDefault="007F557B" w:rsidP="007F557B">
      <w:pPr>
        <w:pStyle w:val="BodyText"/>
      </w:pPr>
    </w:p>
    <w:p w14:paraId="32B035D8" w14:textId="77777777" w:rsidR="007F557B" w:rsidRDefault="007F557B" w:rsidP="007F557B">
      <w:pPr>
        <w:pStyle w:val="BodyText"/>
      </w:pPr>
    </w:p>
    <w:p w14:paraId="2D0E5F89" w14:textId="77777777" w:rsidR="007F557B" w:rsidRDefault="007F557B" w:rsidP="007F557B">
      <w:pPr>
        <w:pStyle w:val="BodyText"/>
      </w:pPr>
    </w:p>
    <w:p w14:paraId="1B73C9DD" w14:textId="77777777" w:rsidR="007F557B" w:rsidRDefault="007F557B" w:rsidP="007F557B">
      <w:pPr>
        <w:pStyle w:val="BodyText"/>
      </w:pPr>
    </w:p>
    <w:p w14:paraId="4413D483" w14:textId="77777777" w:rsidR="007F557B" w:rsidRDefault="007F557B" w:rsidP="007F557B">
      <w:pPr>
        <w:pStyle w:val="BodyText"/>
      </w:pPr>
    </w:p>
    <w:p w14:paraId="47CC8C64" w14:textId="77777777" w:rsidR="007F557B" w:rsidRDefault="007F557B" w:rsidP="007F557B">
      <w:pPr>
        <w:pStyle w:val="BodyText"/>
      </w:pPr>
    </w:p>
    <w:p w14:paraId="0D32BA43" w14:textId="77777777" w:rsidR="007F557B" w:rsidRDefault="007F557B" w:rsidP="007F557B">
      <w:pPr>
        <w:pStyle w:val="BodyText"/>
      </w:pPr>
    </w:p>
    <w:p w14:paraId="6E205F53" w14:textId="77777777" w:rsidR="002A403A" w:rsidRDefault="002A403A" w:rsidP="007F557B">
      <w:pPr>
        <w:pStyle w:val="BodyText"/>
      </w:pPr>
    </w:p>
    <w:p w14:paraId="6AF5DBD3" w14:textId="77777777" w:rsidR="002A403A" w:rsidRDefault="002A403A" w:rsidP="007F557B">
      <w:pPr>
        <w:pStyle w:val="BodyText"/>
      </w:pPr>
    </w:p>
    <w:p w14:paraId="74FF2469" w14:textId="77777777" w:rsidR="002A403A" w:rsidRDefault="002A403A" w:rsidP="007F557B">
      <w:pPr>
        <w:pStyle w:val="BodyText"/>
      </w:pPr>
    </w:p>
    <w:p w14:paraId="7B24CC99" w14:textId="77777777" w:rsidR="007F557B" w:rsidRDefault="007F557B" w:rsidP="007F557B">
      <w:pPr>
        <w:pStyle w:val="BodyText"/>
      </w:pPr>
    </w:p>
    <w:p w14:paraId="4DC9FE8B" w14:textId="77777777" w:rsidR="007F557B" w:rsidRDefault="007F557B" w:rsidP="007F557B">
      <w:pPr>
        <w:pStyle w:val="BodyText"/>
      </w:pPr>
    </w:p>
    <w:p w14:paraId="5937092A" w14:textId="77777777" w:rsidR="007F557B" w:rsidRDefault="007F557B" w:rsidP="007F557B">
      <w:pPr>
        <w:pStyle w:val="BodyText"/>
      </w:pPr>
    </w:p>
    <w:p w14:paraId="2F6774F6" w14:textId="77777777" w:rsidR="007F557B" w:rsidRDefault="007F557B" w:rsidP="007F557B">
      <w:pPr>
        <w:pStyle w:val="BodyText"/>
      </w:pPr>
    </w:p>
    <w:p w14:paraId="2EFEE001" w14:textId="77777777" w:rsidR="007F557B" w:rsidRDefault="007F557B" w:rsidP="007F557B">
      <w:pPr>
        <w:pStyle w:val="BodyText"/>
      </w:pPr>
    </w:p>
    <w:p w14:paraId="02E449A7" w14:textId="77777777" w:rsidR="007F557B" w:rsidRDefault="007F557B" w:rsidP="007F557B">
      <w:pPr>
        <w:pStyle w:val="BodyText"/>
      </w:pPr>
    </w:p>
    <w:p w14:paraId="0AEA437E" w14:textId="77777777" w:rsidR="007F557B" w:rsidRDefault="007F557B" w:rsidP="007F557B">
      <w:pPr>
        <w:pStyle w:val="BodyText"/>
      </w:pPr>
    </w:p>
    <w:p w14:paraId="582BF89D" w14:textId="77777777" w:rsidR="007F557B" w:rsidRDefault="007F557B" w:rsidP="007F557B">
      <w:pPr>
        <w:pStyle w:val="BodyText"/>
      </w:pPr>
    </w:p>
    <w:p w14:paraId="29ED8694" w14:textId="77777777" w:rsidR="00DA18CF" w:rsidRDefault="00DE5694" w:rsidP="002A403A">
      <w:pPr>
        <w:rPr>
          <w:rFonts w:ascii="Arial" w:hAnsi="Arial" w:cs="Arial"/>
          <w:b/>
          <w:sz w:val="36"/>
          <w:szCs w:val="36"/>
        </w:rPr>
      </w:pPr>
      <w:bookmarkStart w:id="9" w:name="_Toc453795518"/>
      <w:bookmarkStart w:id="10" w:name="_Toc453864566"/>
      <w:bookmarkStart w:id="11" w:name="_Toc453865203"/>
      <w:r w:rsidRPr="002A403A">
        <w:rPr>
          <w:rFonts w:ascii="Arial" w:hAnsi="Arial" w:cs="Arial"/>
          <w:b/>
          <w:sz w:val="36"/>
          <w:szCs w:val="36"/>
        </w:rPr>
        <w:t>Revision h</w:t>
      </w:r>
      <w:r w:rsidR="00DA18CF" w:rsidRPr="002A403A">
        <w:rPr>
          <w:rFonts w:ascii="Arial" w:hAnsi="Arial" w:cs="Arial"/>
          <w:b/>
          <w:sz w:val="36"/>
          <w:szCs w:val="36"/>
        </w:rPr>
        <w:t>istory</w:t>
      </w:r>
      <w:bookmarkEnd w:id="9"/>
      <w:bookmarkEnd w:id="10"/>
      <w:bookmarkEnd w:id="11"/>
    </w:p>
    <w:p w14:paraId="1850A75F" w14:textId="77777777" w:rsidR="00814A85" w:rsidRPr="002A403A" w:rsidRDefault="00814A85" w:rsidP="002A403A">
      <w:pPr>
        <w:rPr>
          <w:rFonts w:ascii="Arial" w:hAnsi="Arial" w:cs="Arial"/>
          <w:b/>
          <w:sz w:val="36"/>
          <w:szCs w:val="36"/>
        </w:rPr>
      </w:pPr>
    </w:p>
    <w:p w14:paraId="6931A58D" w14:textId="77777777" w:rsidR="00814A85" w:rsidRPr="00087D56" w:rsidRDefault="00DA18CF" w:rsidP="008D5FE8">
      <w:r w:rsidRPr="00087D56">
        <w:t xml:space="preserve">Describe the changes made and the reason for the change between the </w:t>
      </w:r>
      <w:r w:rsidR="00600722">
        <w:t>revisions</w:t>
      </w:r>
      <w:r w:rsidRPr="00087D56">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701"/>
        <w:gridCol w:w="4110"/>
        <w:gridCol w:w="2268"/>
      </w:tblGrid>
      <w:tr w:rsidR="00DA18CF" w14:paraId="2363170A" w14:textId="77777777" w:rsidTr="00B01069">
        <w:tc>
          <w:tcPr>
            <w:tcW w:w="993" w:type="dxa"/>
            <w:shd w:val="clear" w:color="auto" w:fill="C0C0C0"/>
          </w:tcPr>
          <w:p w14:paraId="30A8FB59" w14:textId="77777777" w:rsidR="00DA18CF" w:rsidRPr="00104836" w:rsidRDefault="00DA18CF" w:rsidP="001230AF">
            <w:pPr>
              <w:rPr>
                <w:b/>
              </w:rPr>
            </w:pPr>
            <w:r w:rsidRPr="00104836">
              <w:rPr>
                <w:b/>
              </w:rPr>
              <w:t>Revision</w:t>
            </w:r>
          </w:p>
        </w:tc>
        <w:tc>
          <w:tcPr>
            <w:tcW w:w="1701" w:type="dxa"/>
            <w:shd w:val="clear" w:color="auto" w:fill="C0C0C0"/>
          </w:tcPr>
          <w:p w14:paraId="5DBF591A" w14:textId="77777777" w:rsidR="00DA18CF" w:rsidRPr="00104836" w:rsidRDefault="005B6B91" w:rsidP="001230AF">
            <w:pPr>
              <w:rPr>
                <w:b/>
              </w:rPr>
            </w:pPr>
            <w:r>
              <w:rPr>
                <w:b/>
              </w:rPr>
              <w:t>D</w:t>
            </w:r>
            <w:r w:rsidR="00481308">
              <w:rPr>
                <w:b/>
              </w:rPr>
              <w:t>ate</w:t>
            </w:r>
          </w:p>
        </w:tc>
        <w:tc>
          <w:tcPr>
            <w:tcW w:w="4110" w:type="dxa"/>
            <w:shd w:val="clear" w:color="auto" w:fill="C0C0C0"/>
          </w:tcPr>
          <w:p w14:paraId="10CA1723" w14:textId="77777777" w:rsidR="00DA18CF" w:rsidRPr="00104836" w:rsidRDefault="00481308" w:rsidP="001230AF">
            <w:pPr>
              <w:rPr>
                <w:b/>
              </w:rPr>
            </w:pPr>
            <w:r>
              <w:rPr>
                <w:b/>
              </w:rPr>
              <w:t>Description of c</w:t>
            </w:r>
            <w:r w:rsidR="00DA18CF" w:rsidRPr="00104836">
              <w:rPr>
                <w:b/>
              </w:rPr>
              <w:t>hanges</w:t>
            </w:r>
          </w:p>
        </w:tc>
        <w:tc>
          <w:tcPr>
            <w:tcW w:w="2268" w:type="dxa"/>
            <w:shd w:val="clear" w:color="auto" w:fill="C0C0C0"/>
          </w:tcPr>
          <w:p w14:paraId="33E64147" w14:textId="77777777" w:rsidR="00DA18CF" w:rsidRPr="00104836" w:rsidRDefault="00DA18CF" w:rsidP="001230AF">
            <w:pPr>
              <w:rPr>
                <w:b/>
              </w:rPr>
            </w:pPr>
            <w:r w:rsidRPr="00104836">
              <w:rPr>
                <w:b/>
              </w:rPr>
              <w:t>Author</w:t>
            </w:r>
          </w:p>
        </w:tc>
      </w:tr>
      <w:tr w:rsidR="00DA18CF" w14:paraId="109A097A" w14:textId="77777777" w:rsidTr="00B01069">
        <w:tc>
          <w:tcPr>
            <w:tcW w:w="993" w:type="dxa"/>
          </w:tcPr>
          <w:p w14:paraId="2B7790BC" w14:textId="77777777" w:rsidR="00DA18CF" w:rsidRDefault="00901CA9" w:rsidP="001230AF">
            <w:r>
              <w:t>P1.0-1</w:t>
            </w:r>
          </w:p>
        </w:tc>
        <w:tc>
          <w:tcPr>
            <w:tcW w:w="1701" w:type="dxa"/>
          </w:tcPr>
          <w:p w14:paraId="24F83552" w14:textId="77777777" w:rsidR="00DA18CF" w:rsidRDefault="00D80FD6" w:rsidP="00671B7B">
            <w:r>
              <w:t>2016-05</w:t>
            </w:r>
            <w:r w:rsidR="006E45B9">
              <w:t>-</w:t>
            </w:r>
            <w:r>
              <w:t>31</w:t>
            </w:r>
          </w:p>
        </w:tc>
        <w:tc>
          <w:tcPr>
            <w:tcW w:w="4110" w:type="dxa"/>
          </w:tcPr>
          <w:p w14:paraId="61224708" w14:textId="77777777" w:rsidR="00DA18CF" w:rsidRDefault="005D4E60" w:rsidP="00D80FD6">
            <w:r>
              <w:t>Created</w:t>
            </w:r>
            <w:r w:rsidR="00FC20A7">
              <w:t xml:space="preserve"> </w:t>
            </w:r>
            <w:r w:rsidR="00D80FD6">
              <w:t>draft version</w:t>
            </w:r>
          </w:p>
        </w:tc>
        <w:tc>
          <w:tcPr>
            <w:tcW w:w="2268" w:type="dxa"/>
          </w:tcPr>
          <w:p w14:paraId="7B0BD93E" w14:textId="77777777" w:rsidR="00DA18CF" w:rsidRDefault="00D80FD6" w:rsidP="001230AF">
            <w:proofErr w:type="spellStart"/>
            <w:r>
              <w:t>Hariharan</w:t>
            </w:r>
            <w:proofErr w:type="spellEnd"/>
          </w:p>
        </w:tc>
      </w:tr>
      <w:tr w:rsidR="00671B7B" w14:paraId="461B09E8" w14:textId="77777777" w:rsidTr="00B01069">
        <w:tc>
          <w:tcPr>
            <w:tcW w:w="993" w:type="dxa"/>
          </w:tcPr>
          <w:p w14:paraId="006A3ACE" w14:textId="77777777" w:rsidR="00671B7B" w:rsidRDefault="008E3A3D" w:rsidP="001230AF">
            <w:r>
              <w:t>P1.0-2</w:t>
            </w:r>
          </w:p>
        </w:tc>
        <w:tc>
          <w:tcPr>
            <w:tcW w:w="1701" w:type="dxa"/>
          </w:tcPr>
          <w:p w14:paraId="065EAE22" w14:textId="77777777" w:rsidR="00671B7B" w:rsidRDefault="008E3A3D" w:rsidP="00A4644F">
            <w:r>
              <w:t>2016-06-</w:t>
            </w:r>
            <w:r w:rsidR="00A4644F">
              <w:t>09</w:t>
            </w:r>
          </w:p>
        </w:tc>
        <w:tc>
          <w:tcPr>
            <w:tcW w:w="4110" w:type="dxa"/>
          </w:tcPr>
          <w:p w14:paraId="794AF1CA" w14:textId="77777777" w:rsidR="00671B7B" w:rsidRDefault="008E3A3D" w:rsidP="003E7504">
            <w:r>
              <w:t xml:space="preserve">Refined after the meeting with </w:t>
            </w:r>
            <w:r w:rsidR="003E7504">
              <w:t xml:space="preserve">Solution owner Tim &amp; other </w:t>
            </w:r>
            <w:r>
              <w:t>stake holders</w:t>
            </w:r>
          </w:p>
        </w:tc>
        <w:tc>
          <w:tcPr>
            <w:tcW w:w="2268" w:type="dxa"/>
          </w:tcPr>
          <w:p w14:paraId="4B2ADADC" w14:textId="77777777" w:rsidR="00671B7B" w:rsidRDefault="008E3A3D" w:rsidP="007D3016">
            <w:proofErr w:type="spellStart"/>
            <w:r>
              <w:t>Hariharan</w:t>
            </w:r>
            <w:proofErr w:type="spellEnd"/>
          </w:p>
        </w:tc>
      </w:tr>
      <w:tr w:rsidR="005A5C27" w14:paraId="5D6D12DC" w14:textId="77777777" w:rsidTr="00B01069">
        <w:tc>
          <w:tcPr>
            <w:tcW w:w="993" w:type="dxa"/>
          </w:tcPr>
          <w:p w14:paraId="1657D6E9" w14:textId="77777777" w:rsidR="005A5C27" w:rsidRDefault="00814A85" w:rsidP="005A5C27">
            <w:r>
              <w:t>P1.0-3</w:t>
            </w:r>
          </w:p>
        </w:tc>
        <w:tc>
          <w:tcPr>
            <w:tcW w:w="1701" w:type="dxa"/>
          </w:tcPr>
          <w:p w14:paraId="42DC6304" w14:textId="77777777" w:rsidR="005A5C27" w:rsidRDefault="00814A85" w:rsidP="005A5C27">
            <w:r>
              <w:t>2016-06-20</w:t>
            </w:r>
          </w:p>
        </w:tc>
        <w:tc>
          <w:tcPr>
            <w:tcW w:w="4110" w:type="dxa"/>
          </w:tcPr>
          <w:p w14:paraId="1BCF570A" w14:textId="77777777" w:rsidR="005A5C27" w:rsidRDefault="00814A85" w:rsidP="00B01069">
            <w:r>
              <w:t xml:space="preserve">Updated the NFR </w:t>
            </w:r>
            <w:r w:rsidR="008064FC">
              <w:t>requirements</w:t>
            </w:r>
          </w:p>
        </w:tc>
        <w:tc>
          <w:tcPr>
            <w:tcW w:w="2268" w:type="dxa"/>
          </w:tcPr>
          <w:p w14:paraId="7C4AD227" w14:textId="77777777" w:rsidR="005A5C27" w:rsidRDefault="00814A85" w:rsidP="007D3016">
            <w:proofErr w:type="spellStart"/>
            <w:r>
              <w:t>Hariharan</w:t>
            </w:r>
            <w:proofErr w:type="spellEnd"/>
          </w:p>
        </w:tc>
      </w:tr>
      <w:tr w:rsidR="005D1846" w14:paraId="71847151" w14:textId="77777777" w:rsidTr="00B01069">
        <w:tc>
          <w:tcPr>
            <w:tcW w:w="993" w:type="dxa"/>
          </w:tcPr>
          <w:p w14:paraId="3C7962F4" w14:textId="77777777" w:rsidR="005D1846" w:rsidRDefault="005D1846" w:rsidP="005D1846">
            <w:r>
              <w:t>P1.0-4</w:t>
            </w:r>
          </w:p>
        </w:tc>
        <w:tc>
          <w:tcPr>
            <w:tcW w:w="1701" w:type="dxa"/>
          </w:tcPr>
          <w:p w14:paraId="17D60D19" w14:textId="77777777" w:rsidR="005D1846" w:rsidRDefault="005D1846" w:rsidP="005D1846">
            <w:r>
              <w:t>2016-06-22</w:t>
            </w:r>
          </w:p>
        </w:tc>
        <w:tc>
          <w:tcPr>
            <w:tcW w:w="4110" w:type="dxa"/>
          </w:tcPr>
          <w:p w14:paraId="09C1457D" w14:textId="77777777" w:rsidR="005D1846" w:rsidRDefault="005D1846" w:rsidP="005D1846">
            <w:r>
              <w:t>Incorporated some of the review comments from Rahul.</w:t>
            </w:r>
          </w:p>
        </w:tc>
        <w:tc>
          <w:tcPr>
            <w:tcW w:w="2268" w:type="dxa"/>
          </w:tcPr>
          <w:p w14:paraId="569371E0" w14:textId="77777777" w:rsidR="005D1846" w:rsidRDefault="005D1846" w:rsidP="005D1846">
            <w:proofErr w:type="spellStart"/>
            <w:r>
              <w:t>Hariharan</w:t>
            </w:r>
            <w:proofErr w:type="spellEnd"/>
          </w:p>
        </w:tc>
      </w:tr>
      <w:tr w:rsidR="005D1846" w14:paraId="6D3A0525" w14:textId="77777777" w:rsidTr="00B01069">
        <w:tc>
          <w:tcPr>
            <w:tcW w:w="993" w:type="dxa"/>
          </w:tcPr>
          <w:p w14:paraId="00FC338E" w14:textId="77777777" w:rsidR="005D1846" w:rsidRDefault="00B34E53" w:rsidP="001230AF">
            <w:r>
              <w:t>P1.0-5</w:t>
            </w:r>
          </w:p>
        </w:tc>
        <w:tc>
          <w:tcPr>
            <w:tcW w:w="1701" w:type="dxa"/>
          </w:tcPr>
          <w:p w14:paraId="66527D44" w14:textId="77777777" w:rsidR="005D1846" w:rsidRDefault="00B34E53" w:rsidP="001230AF">
            <w:r>
              <w:t>2016-07-15</w:t>
            </w:r>
          </w:p>
        </w:tc>
        <w:tc>
          <w:tcPr>
            <w:tcW w:w="4110" w:type="dxa"/>
          </w:tcPr>
          <w:p w14:paraId="059C79C4" w14:textId="77777777" w:rsidR="005D1846" w:rsidRDefault="00B34E53" w:rsidP="002C61E2">
            <w:r>
              <w:t xml:space="preserve">Updated </w:t>
            </w:r>
            <w:r w:rsidR="002C61E2">
              <w:t>solution outline section</w:t>
            </w:r>
          </w:p>
        </w:tc>
        <w:tc>
          <w:tcPr>
            <w:tcW w:w="2268" w:type="dxa"/>
          </w:tcPr>
          <w:p w14:paraId="5EF80DE5" w14:textId="77777777" w:rsidR="005D1846" w:rsidRDefault="00B34E53" w:rsidP="001230AF">
            <w:r>
              <w:t>Sivarajan Chitraikani</w:t>
            </w:r>
          </w:p>
        </w:tc>
      </w:tr>
      <w:tr w:rsidR="00810ECF" w14:paraId="05697510" w14:textId="77777777" w:rsidTr="00B01069">
        <w:tc>
          <w:tcPr>
            <w:tcW w:w="993" w:type="dxa"/>
          </w:tcPr>
          <w:p w14:paraId="65E45F6A" w14:textId="77777777" w:rsidR="00810ECF" w:rsidRDefault="00810ECF" w:rsidP="00C219B7">
            <w:r>
              <w:t>P1.0-6</w:t>
            </w:r>
          </w:p>
        </w:tc>
        <w:tc>
          <w:tcPr>
            <w:tcW w:w="1701" w:type="dxa"/>
          </w:tcPr>
          <w:p w14:paraId="052D52D5" w14:textId="77777777" w:rsidR="00810ECF" w:rsidRDefault="00810ECF" w:rsidP="00C219B7">
            <w:r>
              <w:t>2016-07-22</w:t>
            </w:r>
          </w:p>
        </w:tc>
        <w:tc>
          <w:tcPr>
            <w:tcW w:w="4110" w:type="dxa"/>
          </w:tcPr>
          <w:p w14:paraId="36CF6961" w14:textId="77777777" w:rsidR="00810ECF" w:rsidRDefault="00810ECF" w:rsidP="002C61E2">
            <w:r>
              <w:t>Reviewed and updated</w:t>
            </w:r>
          </w:p>
        </w:tc>
        <w:tc>
          <w:tcPr>
            <w:tcW w:w="2268" w:type="dxa"/>
          </w:tcPr>
          <w:p w14:paraId="4E0A8A53" w14:textId="77777777" w:rsidR="00810ECF" w:rsidRDefault="00810ECF" w:rsidP="001230AF">
            <w:r>
              <w:t>Abhijit Guhagarkar</w:t>
            </w:r>
          </w:p>
        </w:tc>
      </w:tr>
      <w:tr w:rsidR="00690F63" w14:paraId="683D16D5" w14:textId="77777777" w:rsidTr="00B01069">
        <w:tc>
          <w:tcPr>
            <w:tcW w:w="993" w:type="dxa"/>
          </w:tcPr>
          <w:p w14:paraId="39BC914C" w14:textId="77777777" w:rsidR="00690F63" w:rsidRDefault="00690F63" w:rsidP="00C219B7">
            <w:r>
              <w:t>P1.0-7</w:t>
            </w:r>
          </w:p>
        </w:tc>
        <w:tc>
          <w:tcPr>
            <w:tcW w:w="1701" w:type="dxa"/>
          </w:tcPr>
          <w:p w14:paraId="121EEA14" w14:textId="77777777" w:rsidR="00690F63" w:rsidRDefault="00690F63" w:rsidP="00C219B7">
            <w:r>
              <w:t>2016-08-08</w:t>
            </w:r>
          </w:p>
        </w:tc>
        <w:tc>
          <w:tcPr>
            <w:tcW w:w="4110" w:type="dxa"/>
          </w:tcPr>
          <w:p w14:paraId="4706B019" w14:textId="77777777" w:rsidR="00690F63" w:rsidRDefault="00690F63" w:rsidP="002C61E2">
            <w:r>
              <w:t>Reviewed and add comments</w:t>
            </w:r>
          </w:p>
        </w:tc>
        <w:tc>
          <w:tcPr>
            <w:tcW w:w="2268" w:type="dxa"/>
          </w:tcPr>
          <w:p w14:paraId="669E76B6" w14:textId="77777777" w:rsidR="00690F63" w:rsidRDefault="00690F63" w:rsidP="001230AF">
            <w:r>
              <w:t>Nha-Tien Nguyen</w:t>
            </w:r>
          </w:p>
        </w:tc>
      </w:tr>
      <w:tr w:rsidR="00EE06BF" w14:paraId="5E77C1C2" w14:textId="77777777" w:rsidTr="00B01069">
        <w:tc>
          <w:tcPr>
            <w:tcW w:w="993" w:type="dxa"/>
          </w:tcPr>
          <w:p w14:paraId="0AA1C6BE" w14:textId="77777777" w:rsidR="00EE06BF" w:rsidRDefault="00EE06BF" w:rsidP="00C219B7">
            <w:r>
              <w:t>P1.0-8</w:t>
            </w:r>
          </w:p>
        </w:tc>
        <w:tc>
          <w:tcPr>
            <w:tcW w:w="1701" w:type="dxa"/>
          </w:tcPr>
          <w:p w14:paraId="7B5226EF" w14:textId="77777777" w:rsidR="00EE06BF" w:rsidRDefault="00EE06BF" w:rsidP="00C219B7">
            <w:r>
              <w:t>2016-08-15</w:t>
            </w:r>
          </w:p>
        </w:tc>
        <w:tc>
          <w:tcPr>
            <w:tcW w:w="4110" w:type="dxa"/>
          </w:tcPr>
          <w:p w14:paraId="19AC9CB5" w14:textId="77777777" w:rsidR="00EE06BF" w:rsidRDefault="00EE06BF" w:rsidP="002C61E2">
            <w:r>
              <w:t>Updated the document based on Nha-Tien review comments</w:t>
            </w:r>
          </w:p>
        </w:tc>
        <w:tc>
          <w:tcPr>
            <w:tcW w:w="2268" w:type="dxa"/>
          </w:tcPr>
          <w:p w14:paraId="0E04853A" w14:textId="77777777" w:rsidR="00EE06BF" w:rsidRDefault="00EE06BF" w:rsidP="001230AF">
            <w:r>
              <w:t>Sivarajan Chitraikani</w:t>
            </w:r>
          </w:p>
        </w:tc>
      </w:tr>
      <w:tr w:rsidR="0031539A" w14:paraId="45C6715E" w14:textId="77777777" w:rsidTr="00B01069">
        <w:trPr>
          <w:ins w:id="12" w:author="schitrai" w:date="2016-08-23T17:04:00Z"/>
        </w:trPr>
        <w:tc>
          <w:tcPr>
            <w:tcW w:w="993" w:type="dxa"/>
          </w:tcPr>
          <w:p w14:paraId="33511874" w14:textId="77777777" w:rsidR="0031539A" w:rsidRDefault="0031539A" w:rsidP="00C219B7">
            <w:pPr>
              <w:rPr>
                <w:ins w:id="13" w:author="schitrai" w:date="2016-08-23T17:04:00Z"/>
              </w:rPr>
            </w:pPr>
            <w:ins w:id="14" w:author="schitrai" w:date="2016-08-23T17:04:00Z">
              <w:r>
                <w:t>P1.0-9</w:t>
              </w:r>
            </w:ins>
          </w:p>
        </w:tc>
        <w:tc>
          <w:tcPr>
            <w:tcW w:w="1701" w:type="dxa"/>
          </w:tcPr>
          <w:p w14:paraId="4923DFF9" w14:textId="77777777" w:rsidR="0031539A" w:rsidRDefault="0031539A" w:rsidP="00C219B7">
            <w:pPr>
              <w:rPr>
                <w:ins w:id="15" w:author="schitrai" w:date="2016-08-23T17:04:00Z"/>
              </w:rPr>
            </w:pPr>
            <w:ins w:id="16" w:author="schitrai" w:date="2016-08-23T17:05:00Z">
              <w:r>
                <w:t>2016-08-23</w:t>
              </w:r>
            </w:ins>
          </w:p>
        </w:tc>
        <w:tc>
          <w:tcPr>
            <w:tcW w:w="4110" w:type="dxa"/>
          </w:tcPr>
          <w:p w14:paraId="00543864" w14:textId="77777777" w:rsidR="0031539A" w:rsidRDefault="0031539A" w:rsidP="002C61E2">
            <w:pPr>
              <w:rPr>
                <w:ins w:id="17" w:author="schitrai" w:date="2016-08-23T17:04:00Z"/>
              </w:rPr>
            </w:pPr>
            <w:ins w:id="18" w:author="schitrai" w:date="2016-08-23T17:05:00Z">
              <w:r>
                <w:t>Updated  the document based on Tim Ellmers review comments</w:t>
              </w:r>
            </w:ins>
          </w:p>
        </w:tc>
        <w:tc>
          <w:tcPr>
            <w:tcW w:w="2268" w:type="dxa"/>
          </w:tcPr>
          <w:p w14:paraId="3A03FB24" w14:textId="77777777" w:rsidR="0031539A" w:rsidRDefault="0031539A" w:rsidP="001230AF">
            <w:pPr>
              <w:rPr>
                <w:ins w:id="19" w:author="schitrai" w:date="2016-08-23T17:04:00Z"/>
              </w:rPr>
            </w:pPr>
            <w:ins w:id="20" w:author="schitrai" w:date="2016-08-23T17:05:00Z">
              <w:r>
                <w:t>Sivarajan Chitraikani</w:t>
              </w:r>
            </w:ins>
          </w:p>
        </w:tc>
      </w:tr>
    </w:tbl>
    <w:p w14:paraId="68F7EA7A" w14:textId="77777777" w:rsidR="00DC659B" w:rsidRDefault="00DC659B" w:rsidP="00DC659B"/>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6945"/>
      </w:tblGrid>
      <w:tr w:rsidR="00DC659B" w14:paraId="52907275" w14:textId="77777777">
        <w:tc>
          <w:tcPr>
            <w:tcW w:w="2127" w:type="dxa"/>
            <w:shd w:val="clear" w:color="auto" w:fill="C0C0C0"/>
          </w:tcPr>
          <w:p w14:paraId="09EB4787" w14:textId="77777777" w:rsidR="00DC659B" w:rsidRPr="00104836" w:rsidRDefault="00050C6C" w:rsidP="001230AF">
            <w:pPr>
              <w:rPr>
                <w:b/>
              </w:rPr>
            </w:pPr>
            <w:r>
              <w:rPr>
                <w:b/>
              </w:rPr>
              <w:t>Reviewed</w:t>
            </w:r>
            <w:r w:rsidR="00DC659B" w:rsidRPr="00104836">
              <w:rPr>
                <w:b/>
              </w:rPr>
              <w:t>/Approved</w:t>
            </w:r>
          </w:p>
        </w:tc>
        <w:tc>
          <w:tcPr>
            <w:tcW w:w="6945" w:type="dxa"/>
            <w:shd w:val="clear" w:color="auto" w:fill="C0C0C0"/>
          </w:tcPr>
          <w:p w14:paraId="2223CD87" w14:textId="77777777" w:rsidR="00DC659B" w:rsidRPr="00104836" w:rsidRDefault="00DC659B" w:rsidP="001230AF">
            <w:pPr>
              <w:rPr>
                <w:b/>
              </w:rPr>
            </w:pPr>
            <w:r w:rsidRPr="00104836">
              <w:rPr>
                <w:b/>
              </w:rPr>
              <w:t>Name</w:t>
            </w:r>
          </w:p>
        </w:tc>
      </w:tr>
      <w:tr w:rsidR="00DC659B" w14:paraId="3403E6CE" w14:textId="77777777">
        <w:tc>
          <w:tcPr>
            <w:tcW w:w="2127" w:type="dxa"/>
          </w:tcPr>
          <w:p w14:paraId="0A83D81C" w14:textId="77777777" w:rsidR="00DC659B" w:rsidRDefault="00DC659B" w:rsidP="001230AF">
            <w:pPr>
              <w:pStyle w:val="Header"/>
            </w:pPr>
            <w:r>
              <w:t> Yes/No</w:t>
            </w:r>
          </w:p>
        </w:tc>
        <w:tc>
          <w:tcPr>
            <w:tcW w:w="6945" w:type="dxa"/>
          </w:tcPr>
          <w:p w14:paraId="7F066955" w14:textId="77777777" w:rsidR="00DC659B" w:rsidRDefault="00DC659B" w:rsidP="001230AF">
            <w:pPr>
              <w:pStyle w:val="Header"/>
            </w:pPr>
          </w:p>
        </w:tc>
      </w:tr>
    </w:tbl>
    <w:p w14:paraId="14BA294E" w14:textId="77777777" w:rsidR="00DA18CF" w:rsidRDefault="00DA18CF" w:rsidP="001428AF"/>
    <w:p w14:paraId="44CF5F37" w14:textId="77777777" w:rsidR="00733547" w:rsidRDefault="00733547" w:rsidP="00DC3248">
      <w:pPr>
        <w:pStyle w:val="Heading5"/>
      </w:pPr>
    </w:p>
    <w:p w14:paraId="62849E90" w14:textId="77777777" w:rsidR="00DC3248" w:rsidRDefault="00DC3248" w:rsidP="00DC3248">
      <w:pPr>
        <w:pStyle w:val="BodyText"/>
      </w:pPr>
    </w:p>
    <w:p w14:paraId="14C3F57F" w14:textId="77777777" w:rsidR="00DC3248" w:rsidRDefault="00DC3248" w:rsidP="00DC3248">
      <w:pPr>
        <w:pStyle w:val="BodyText"/>
      </w:pPr>
    </w:p>
    <w:p w14:paraId="3CADD44A" w14:textId="77777777" w:rsidR="00DC3248" w:rsidRDefault="00DC3248" w:rsidP="00DC3248">
      <w:pPr>
        <w:pStyle w:val="BodyText"/>
      </w:pPr>
    </w:p>
    <w:p w14:paraId="73B5FBD6" w14:textId="77777777" w:rsidR="00DC3248" w:rsidRPr="00DC3248" w:rsidRDefault="00DC3248" w:rsidP="00DC3248">
      <w:pPr>
        <w:pStyle w:val="BodyText"/>
      </w:pPr>
    </w:p>
    <w:p w14:paraId="278B4298" w14:textId="77777777" w:rsidR="00DC3248" w:rsidRDefault="00DC3248" w:rsidP="00DC3248">
      <w:pPr>
        <w:pStyle w:val="BodyText"/>
      </w:pPr>
    </w:p>
    <w:p w14:paraId="248692D1" w14:textId="77777777" w:rsidR="00DC3248" w:rsidRDefault="00DC3248" w:rsidP="00DC3248">
      <w:pPr>
        <w:pStyle w:val="BodyText"/>
      </w:pPr>
    </w:p>
    <w:p w14:paraId="59BB2E58" w14:textId="77777777" w:rsidR="00DC3248" w:rsidRDefault="00DC3248" w:rsidP="00DC3248">
      <w:pPr>
        <w:pStyle w:val="BodyText"/>
      </w:pPr>
    </w:p>
    <w:p w14:paraId="7CEDDEAD" w14:textId="77777777" w:rsidR="00DC3248" w:rsidRDefault="00DC3248" w:rsidP="00DC3248">
      <w:pPr>
        <w:pStyle w:val="BodyText"/>
      </w:pPr>
    </w:p>
    <w:p w14:paraId="4C848497" w14:textId="77777777" w:rsidR="00DC3248" w:rsidRDefault="00DC3248" w:rsidP="00DC3248">
      <w:pPr>
        <w:pStyle w:val="BodyText"/>
      </w:pPr>
    </w:p>
    <w:p w14:paraId="12DF6482" w14:textId="77777777" w:rsidR="00DC3248" w:rsidRDefault="00DC3248" w:rsidP="00DC3248">
      <w:pPr>
        <w:pStyle w:val="BodyText"/>
      </w:pPr>
    </w:p>
    <w:p w14:paraId="1F1F85ED" w14:textId="77777777" w:rsidR="00DC3248" w:rsidRDefault="00DC3248" w:rsidP="00DC3248">
      <w:pPr>
        <w:pStyle w:val="BodyText"/>
      </w:pPr>
    </w:p>
    <w:p w14:paraId="17619F81" w14:textId="77777777" w:rsidR="007F557B" w:rsidRDefault="007F557B" w:rsidP="00DC3248">
      <w:pPr>
        <w:pStyle w:val="BodyText"/>
      </w:pPr>
    </w:p>
    <w:p w14:paraId="1730D981" w14:textId="77777777" w:rsidR="007F557B" w:rsidRDefault="007F557B" w:rsidP="00DC3248">
      <w:pPr>
        <w:pStyle w:val="BodyText"/>
      </w:pPr>
    </w:p>
    <w:p w14:paraId="4814E1D6" w14:textId="77777777" w:rsidR="007F557B" w:rsidRDefault="007F557B" w:rsidP="00DC3248">
      <w:pPr>
        <w:pStyle w:val="BodyText"/>
      </w:pPr>
    </w:p>
    <w:p w14:paraId="64289C84" w14:textId="77777777" w:rsidR="007F557B" w:rsidRDefault="007F557B" w:rsidP="00DC3248">
      <w:pPr>
        <w:pStyle w:val="BodyText"/>
      </w:pPr>
    </w:p>
    <w:p w14:paraId="050962A0" w14:textId="77777777" w:rsidR="007F557B" w:rsidRDefault="007F557B" w:rsidP="00DC3248">
      <w:pPr>
        <w:pStyle w:val="BodyText"/>
      </w:pPr>
    </w:p>
    <w:p w14:paraId="54195277" w14:textId="77777777" w:rsidR="007F557B" w:rsidRDefault="007F557B" w:rsidP="00DC3248">
      <w:pPr>
        <w:pStyle w:val="BodyText"/>
      </w:pPr>
    </w:p>
    <w:p w14:paraId="6A7D7DDD" w14:textId="77777777" w:rsidR="007F557B" w:rsidRDefault="007F557B" w:rsidP="00DC3248">
      <w:pPr>
        <w:pStyle w:val="BodyText"/>
      </w:pPr>
    </w:p>
    <w:p w14:paraId="6B5270EF" w14:textId="77777777" w:rsidR="007F557B" w:rsidRDefault="007F557B" w:rsidP="00DC3248">
      <w:pPr>
        <w:pStyle w:val="BodyText"/>
      </w:pPr>
    </w:p>
    <w:p w14:paraId="54C35F02" w14:textId="77777777" w:rsidR="007F557B" w:rsidRDefault="007F557B" w:rsidP="00DC3248">
      <w:pPr>
        <w:pStyle w:val="BodyText"/>
      </w:pPr>
    </w:p>
    <w:p w14:paraId="6620B600" w14:textId="77777777" w:rsidR="007F557B" w:rsidRDefault="007F557B" w:rsidP="00DC3248">
      <w:pPr>
        <w:pStyle w:val="BodyText"/>
      </w:pPr>
    </w:p>
    <w:p w14:paraId="0FF31BE2" w14:textId="77777777" w:rsidR="007F557B" w:rsidRDefault="007F557B" w:rsidP="00DC3248">
      <w:pPr>
        <w:pStyle w:val="BodyText"/>
      </w:pPr>
    </w:p>
    <w:p w14:paraId="7C816691" w14:textId="77777777" w:rsidR="007F557B" w:rsidRDefault="007F557B" w:rsidP="00DC3248">
      <w:pPr>
        <w:pStyle w:val="BodyText"/>
      </w:pPr>
    </w:p>
    <w:p w14:paraId="0B48D518" w14:textId="77777777" w:rsidR="007F557B" w:rsidRDefault="007F557B" w:rsidP="00DC3248">
      <w:pPr>
        <w:pStyle w:val="BodyText"/>
      </w:pPr>
    </w:p>
    <w:p w14:paraId="0423BC7C" w14:textId="77777777" w:rsidR="007F557B" w:rsidRDefault="007F557B" w:rsidP="00DC3248">
      <w:pPr>
        <w:pStyle w:val="BodyText"/>
      </w:pPr>
    </w:p>
    <w:p w14:paraId="6A028E74" w14:textId="77777777" w:rsidR="007F557B" w:rsidRDefault="007F557B" w:rsidP="00DC3248">
      <w:pPr>
        <w:pStyle w:val="BodyText"/>
      </w:pPr>
    </w:p>
    <w:sdt>
      <w:sdtPr>
        <w:rPr>
          <w:rFonts w:ascii="Times New Roman" w:eastAsia="Times New Roman" w:hAnsi="Times New Roman" w:cs="Times New Roman"/>
          <w:b w:val="0"/>
          <w:bCs w:val="0"/>
          <w:color w:val="auto"/>
          <w:sz w:val="20"/>
          <w:szCs w:val="20"/>
          <w:lang w:val="en-GB"/>
        </w:rPr>
        <w:id w:val="702950007"/>
        <w:docPartObj>
          <w:docPartGallery w:val="Table of Contents"/>
          <w:docPartUnique/>
        </w:docPartObj>
      </w:sdtPr>
      <w:sdtContent>
        <w:p w14:paraId="7F1FD4D3" w14:textId="77777777" w:rsidR="007F557B" w:rsidRDefault="007F557B">
          <w:pPr>
            <w:pStyle w:val="TOCHeading"/>
          </w:pPr>
          <w:r>
            <w:t xml:space="preserve">                                                  Table of Contents</w:t>
          </w:r>
        </w:p>
        <w:p w14:paraId="033496F2" w14:textId="77777777" w:rsidR="00DA1680" w:rsidRDefault="00CF3483">
          <w:pPr>
            <w:pStyle w:val="TOC1"/>
            <w:rPr>
              <w:rFonts w:asciiTheme="minorHAnsi" w:eastAsiaTheme="minorEastAsia" w:hAnsiTheme="minorHAnsi" w:cstheme="minorBidi"/>
              <w:b w:val="0"/>
              <w:caps w:val="0"/>
              <w:color w:val="auto"/>
              <w:szCs w:val="22"/>
              <w:lang w:val="en-US"/>
            </w:rPr>
          </w:pPr>
          <w:r>
            <w:fldChar w:fldCharType="begin"/>
          </w:r>
          <w:r w:rsidR="007F557B">
            <w:instrText xml:space="preserve"> TOC \o "1-3" \h \z \u </w:instrText>
          </w:r>
          <w:r>
            <w:fldChar w:fldCharType="separate"/>
          </w:r>
          <w:hyperlink w:anchor="_Toc456961443" w:history="1">
            <w:r w:rsidR="00DA1680" w:rsidRPr="005D52C2">
              <w:rPr>
                <w:rStyle w:val="Hyperlink"/>
              </w:rPr>
              <w:t>1</w:t>
            </w:r>
            <w:r w:rsidR="00DA1680">
              <w:rPr>
                <w:rFonts w:asciiTheme="minorHAnsi" w:eastAsiaTheme="minorEastAsia" w:hAnsiTheme="minorHAnsi" w:cstheme="minorBidi"/>
                <w:b w:val="0"/>
                <w:caps w:val="0"/>
                <w:color w:val="auto"/>
                <w:szCs w:val="22"/>
                <w:lang w:val="en-US"/>
              </w:rPr>
              <w:tab/>
            </w:r>
            <w:r w:rsidR="00DA1680" w:rsidRPr="005D52C2">
              <w:rPr>
                <w:rStyle w:val="Hyperlink"/>
              </w:rPr>
              <w:t>Introduction</w:t>
            </w:r>
            <w:r w:rsidR="00DA1680">
              <w:rPr>
                <w:webHidden/>
              </w:rPr>
              <w:tab/>
            </w:r>
            <w:r>
              <w:rPr>
                <w:webHidden/>
              </w:rPr>
              <w:fldChar w:fldCharType="begin"/>
            </w:r>
            <w:r w:rsidR="00DA1680">
              <w:rPr>
                <w:webHidden/>
              </w:rPr>
              <w:instrText xml:space="preserve"> PAGEREF _Toc456961443 \h </w:instrText>
            </w:r>
            <w:r>
              <w:rPr>
                <w:webHidden/>
              </w:rPr>
            </w:r>
            <w:r>
              <w:rPr>
                <w:webHidden/>
              </w:rPr>
              <w:fldChar w:fldCharType="separate"/>
            </w:r>
            <w:r w:rsidR="00DA1680">
              <w:rPr>
                <w:webHidden/>
              </w:rPr>
              <w:t>4</w:t>
            </w:r>
            <w:r>
              <w:rPr>
                <w:webHidden/>
              </w:rPr>
              <w:fldChar w:fldCharType="end"/>
            </w:r>
          </w:hyperlink>
        </w:p>
        <w:p w14:paraId="138F71CC" w14:textId="77777777" w:rsidR="00DA1680" w:rsidRDefault="0020367D">
          <w:pPr>
            <w:pStyle w:val="TOC1"/>
            <w:rPr>
              <w:rFonts w:asciiTheme="minorHAnsi" w:eastAsiaTheme="minorEastAsia" w:hAnsiTheme="minorHAnsi" w:cstheme="minorBidi"/>
              <w:b w:val="0"/>
              <w:caps w:val="0"/>
              <w:color w:val="auto"/>
              <w:szCs w:val="22"/>
              <w:lang w:val="en-US"/>
            </w:rPr>
          </w:pPr>
          <w:hyperlink w:anchor="_Toc456961444" w:history="1">
            <w:r w:rsidR="00DA1680" w:rsidRPr="005D52C2">
              <w:rPr>
                <w:rStyle w:val="Hyperlink"/>
              </w:rPr>
              <w:t>2</w:t>
            </w:r>
            <w:r w:rsidR="00DA1680">
              <w:rPr>
                <w:rFonts w:asciiTheme="minorHAnsi" w:eastAsiaTheme="minorEastAsia" w:hAnsiTheme="minorHAnsi" w:cstheme="minorBidi"/>
                <w:b w:val="0"/>
                <w:caps w:val="0"/>
                <w:color w:val="auto"/>
                <w:szCs w:val="22"/>
                <w:lang w:val="en-US"/>
              </w:rPr>
              <w:tab/>
            </w:r>
            <w:r w:rsidR="00DA1680" w:rsidRPr="005D52C2">
              <w:rPr>
                <w:rStyle w:val="Hyperlink"/>
              </w:rPr>
              <w:t>Business current state / Solution</w:t>
            </w:r>
            <w:r w:rsidR="00DA1680">
              <w:rPr>
                <w:webHidden/>
              </w:rPr>
              <w:tab/>
            </w:r>
            <w:r w:rsidR="00CF3483">
              <w:rPr>
                <w:webHidden/>
              </w:rPr>
              <w:fldChar w:fldCharType="begin"/>
            </w:r>
            <w:r w:rsidR="00DA1680">
              <w:rPr>
                <w:webHidden/>
              </w:rPr>
              <w:instrText xml:space="preserve"> PAGEREF _Toc456961444 \h </w:instrText>
            </w:r>
            <w:r w:rsidR="00CF3483">
              <w:rPr>
                <w:webHidden/>
              </w:rPr>
            </w:r>
            <w:r w:rsidR="00CF3483">
              <w:rPr>
                <w:webHidden/>
              </w:rPr>
              <w:fldChar w:fldCharType="separate"/>
            </w:r>
            <w:r w:rsidR="00DA1680">
              <w:rPr>
                <w:webHidden/>
              </w:rPr>
              <w:t>5</w:t>
            </w:r>
            <w:r w:rsidR="00CF3483">
              <w:rPr>
                <w:webHidden/>
              </w:rPr>
              <w:fldChar w:fldCharType="end"/>
            </w:r>
          </w:hyperlink>
        </w:p>
        <w:p w14:paraId="010D5537"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45" w:history="1">
            <w:r w:rsidR="00DA1680" w:rsidRPr="005D52C2">
              <w:rPr>
                <w:rStyle w:val="Hyperlink"/>
                <w:noProof/>
              </w:rPr>
              <w:t>2.1</w:t>
            </w:r>
            <w:r w:rsidR="00DA1680">
              <w:rPr>
                <w:rFonts w:asciiTheme="minorHAnsi" w:eastAsiaTheme="minorEastAsia" w:hAnsiTheme="minorHAnsi" w:cstheme="minorBidi"/>
                <w:noProof/>
                <w:sz w:val="22"/>
                <w:szCs w:val="22"/>
                <w:lang w:val="en-US"/>
              </w:rPr>
              <w:tab/>
            </w:r>
            <w:r w:rsidR="00DA1680" w:rsidRPr="005D52C2">
              <w:rPr>
                <w:rStyle w:val="Hyperlink"/>
                <w:noProof/>
              </w:rPr>
              <w:t>Capability description</w:t>
            </w:r>
            <w:r w:rsidR="00DA1680">
              <w:rPr>
                <w:noProof/>
                <w:webHidden/>
              </w:rPr>
              <w:tab/>
            </w:r>
            <w:r w:rsidR="00CF3483">
              <w:rPr>
                <w:noProof/>
                <w:webHidden/>
              </w:rPr>
              <w:fldChar w:fldCharType="begin"/>
            </w:r>
            <w:r w:rsidR="00DA1680">
              <w:rPr>
                <w:noProof/>
                <w:webHidden/>
              </w:rPr>
              <w:instrText xml:space="preserve"> PAGEREF _Toc456961445 \h </w:instrText>
            </w:r>
            <w:r w:rsidR="00CF3483">
              <w:rPr>
                <w:noProof/>
                <w:webHidden/>
              </w:rPr>
            </w:r>
            <w:r w:rsidR="00CF3483">
              <w:rPr>
                <w:noProof/>
                <w:webHidden/>
              </w:rPr>
              <w:fldChar w:fldCharType="separate"/>
            </w:r>
            <w:r w:rsidR="00DA1680">
              <w:rPr>
                <w:noProof/>
                <w:webHidden/>
              </w:rPr>
              <w:t>5</w:t>
            </w:r>
            <w:r w:rsidR="00CF3483">
              <w:rPr>
                <w:noProof/>
                <w:webHidden/>
              </w:rPr>
              <w:fldChar w:fldCharType="end"/>
            </w:r>
          </w:hyperlink>
        </w:p>
        <w:p w14:paraId="778AC8A3"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46" w:history="1">
            <w:r w:rsidR="00DA1680" w:rsidRPr="005D52C2">
              <w:rPr>
                <w:rStyle w:val="Hyperlink"/>
                <w:noProof/>
              </w:rPr>
              <w:t>2.2</w:t>
            </w:r>
            <w:r w:rsidR="00DA1680">
              <w:rPr>
                <w:rFonts w:asciiTheme="minorHAnsi" w:eastAsiaTheme="minorEastAsia" w:hAnsiTheme="minorHAnsi" w:cstheme="minorBidi"/>
                <w:noProof/>
                <w:sz w:val="22"/>
                <w:szCs w:val="22"/>
                <w:lang w:val="en-US"/>
              </w:rPr>
              <w:tab/>
            </w:r>
            <w:r w:rsidR="00DA1680" w:rsidRPr="005D52C2">
              <w:rPr>
                <w:rStyle w:val="Hyperlink"/>
                <w:noProof/>
              </w:rPr>
              <w:t>Feature description</w:t>
            </w:r>
            <w:r w:rsidR="00DA1680">
              <w:rPr>
                <w:noProof/>
                <w:webHidden/>
              </w:rPr>
              <w:tab/>
            </w:r>
            <w:r w:rsidR="00CF3483">
              <w:rPr>
                <w:noProof/>
                <w:webHidden/>
              </w:rPr>
              <w:fldChar w:fldCharType="begin"/>
            </w:r>
            <w:r w:rsidR="00DA1680">
              <w:rPr>
                <w:noProof/>
                <w:webHidden/>
              </w:rPr>
              <w:instrText xml:space="preserve"> PAGEREF _Toc456961446 \h </w:instrText>
            </w:r>
            <w:r w:rsidR="00CF3483">
              <w:rPr>
                <w:noProof/>
                <w:webHidden/>
              </w:rPr>
            </w:r>
            <w:r w:rsidR="00CF3483">
              <w:rPr>
                <w:noProof/>
                <w:webHidden/>
              </w:rPr>
              <w:fldChar w:fldCharType="separate"/>
            </w:r>
            <w:r w:rsidR="00DA1680">
              <w:rPr>
                <w:noProof/>
                <w:webHidden/>
              </w:rPr>
              <w:t>6</w:t>
            </w:r>
            <w:r w:rsidR="00CF3483">
              <w:rPr>
                <w:noProof/>
                <w:webHidden/>
              </w:rPr>
              <w:fldChar w:fldCharType="end"/>
            </w:r>
          </w:hyperlink>
        </w:p>
        <w:p w14:paraId="2240151F"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47" w:history="1">
            <w:r w:rsidR="00DA1680" w:rsidRPr="005D52C2">
              <w:rPr>
                <w:rStyle w:val="Hyperlink"/>
                <w:noProof/>
              </w:rPr>
              <w:t>2.3</w:t>
            </w:r>
            <w:r w:rsidR="00DA1680">
              <w:rPr>
                <w:rFonts w:asciiTheme="minorHAnsi" w:eastAsiaTheme="minorEastAsia" w:hAnsiTheme="minorHAnsi" w:cstheme="minorBidi"/>
                <w:noProof/>
                <w:sz w:val="22"/>
                <w:szCs w:val="22"/>
                <w:lang w:val="en-US"/>
              </w:rPr>
              <w:tab/>
            </w:r>
            <w:r w:rsidR="00DA1680" w:rsidRPr="005D52C2">
              <w:rPr>
                <w:rStyle w:val="Hyperlink"/>
                <w:noProof/>
              </w:rPr>
              <w:t>References</w:t>
            </w:r>
            <w:r w:rsidR="00DA1680">
              <w:rPr>
                <w:noProof/>
                <w:webHidden/>
              </w:rPr>
              <w:tab/>
            </w:r>
            <w:r w:rsidR="00CF3483">
              <w:rPr>
                <w:noProof/>
                <w:webHidden/>
              </w:rPr>
              <w:fldChar w:fldCharType="begin"/>
            </w:r>
            <w:r w:rsidR="00DA1680">
              <w:rPr>
                <w:noProof/>
                <w:webHidden/>
              </w:rPr>
              <w:instrText xml:space="preserve"> PAGEREF _Toc456961447 \h </w:instrText>
            </w:r>
            <w:r w:rsidR="00CF3483">
              <w:rPr>
                <w:noProof/>
                <w:webHidden/>
              </w:rPr>
            </w:r>
            <w:r w:rsidR="00CF3483">
              <w:rPr>
                <w:noProof/>
                <w:webHidden/>
              </w:rPr>
              <w:fldChar w:fldCharType="separate"/>
            </w:r>
            <w:r w:rsidR="00DA1680">
              <w:rPr>
                <w:noProof/>
                <w:webHidden/>
              </w:rPr>
              <w:t>7</w:t>
            </w:r>
            <w:r w:rsidR="00CF3483">
              <w:rPr>
                <w:noProof/>
                <w:webHidden/>
              </w:rPr>
              <w:fldChar w:fldCharType="end"/>
            </w:r>
          </w:hyperlink>
        </w:p>
        <w:p w14:paraId="0F7707AD"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48" w:history="1">
            <w:r w:rsidR="00DA1680" w:rsidRPr="005D52C2">
              <w:rPr>
                <w:rStyle w:val="Hyperlink"/>
                <w:noProof/>
              </w:rPr>
              <w:t>2.4</w:t>
            </w:r>
            <w:r w:rsidR="00DA1680">
              <w:rPr>
                <w:rFonts w:asciiTheme="minorHAnsi" w:eastAsiaTheme="minorEastAsia" w:hAnsiTheme="minorHAnsi" w:cstheme="minorBidi"/>
                <w:noProof/>
                <w:sz w:val="22"/>
                <w:szCs w:val="22"/>
                <w:lang w:val="en-US"/>
              </w:rPr>
              <w:tab/>
            </w:r>
            <w:r w:rsidR="00DA1680" w:rsidRPr="005D52C2">
              <w:rPr>
                <w:rStyle w:val="Hyperlink"/>
                <w:noProof/>
              </w:rPr>
              <w:t>Open Issues</w:t>
            </w:r>
            <w:r w:rsidR="00DA1680">
              <w:rPr>
                <w:noProof/>
                <w:webHidden/>
              </w:rPr>
              <w:tab/>
            </w:r>
            <w:r w:rsidR="00CF3483">
              <w:rPr>
                <w:noProof/>
                <w:webHidden/>
              </w:rPr>
              <w:fldChar w:fldCharType="begin"/>
            </w:r>
            <w:r w:rsidR="00DA1680">
              <w:rPr>
                <w:noProof/>
                <w:webHidden/>
              </w:rPr>
              <w:instrText xml:space="preserve"> PAGEREF _Toc456961448 \h </w:instrText>
            </w:r>
            <w:r w:rsidR="00CF3483">
              <w:rPr>
                <w:noProof/>
                <w:webHidden/>
              </w:rPr>
            </w:r>
            <w:r w:rsidR="00CF3483">
              <w:rPr>
                <w:noProof/>
                <w:webHidden/>
              </w:rPr>
              <w:fldChar w:fldCharType="separate"/>
            </w:r>
            <w:r w:rsidR="00DA1680">
              <w:rPr>
                <w:noProof/>
                <w:webHidden/>
              </w:rPr>
              <w:t>8</w:t>
            </w:r>
            <w:r w:rsidR="00CF3483">
              <w:rPr>
                <w:noProof/>
                <w:webHidden/>
              </w:rPr>
              <w:fldChar w:fldCharType="end"/>
            </w:r>
          </w:hyperlink>
        </w:p>
        <w:p w14:paraId="646E4147" w14:textId="77777777" w:rsidR="00DA1680" w:rsidRDefault="0020367D">
          <w:pPr>
            <w:pStyle w:val="TOC3"/>
            <w:tabs>
              <w:tab w:val="left" w:pos="1200"/>
              <w:tab w:val="right" w:leader="dot" w:pos="8948"/>
            </w:tabs>
            <w:rPr>
              <w:rFonts w:asciiTheme="minorHAnsi" w:eastAsiaTheme="minorEastAsia" w:hAnsiTheme="minorHAnsi" w:cstheme="minorBidi"/>
              <w:noProof/>
              <w:sz w:val="22"/>
              <w:szCs w:val="22"/>
              <w:lang w:val="en-US"/>
            </w:rPr>
          </w:pPr>
          <w:hyperlink w:anchor="_Toc456961449" w:history="1">
            <w:r w:rsidR="00DA1680" w:rsidRPr="005D52C2">
              <w:rPr>
                <w:rStyle w:val="Hyperlink"/>
                <w:noProof/>
              </w:rPr>
              <w:t>2.4.1</w:t>
            </w:r>
            <w:r w:rsidR="00DA1680">
              <w:rPr>
                <w:rFonts w:asciiTheme="minorHAnsi" w:eastAsiaTheme="minorEastAsia" w:hAnsiTheme="minorHAnsi" w:cstheme="minorBidi"/>
                <w:noProof/>
                <w:sz w:val="22"/>
                <w:szCs w:val="22"/>
                <w:lang w:val="en-US"/>
              </w:rPr>
              <w:tab/>
            </w:r>
            <w:r w:rsidR="00DA1680" w:rsidRPr="005D52C2">
              <w:rPr>
                <w:rStyle w:val="Hyperlink"/>
                <w:noProof/>
              </w:rPr>
              <w:t>Response Time</w:t>
            </w:r>
            <w:r w:rsidR="00DA1680">
              <w:rPr>
                <w:noProof/>
                <w:webHidden/>
              </w:rPr>
              <w:tab/>
            </w:r>
            <w:r w:rsidR="00CF3483">
              <w:rPr>
                <w:noProof/>
                <w:webHidden/>
              </w:rPr>
              <w:fldChar w:fldCharType="begin"/>
            </w:r>
            <w:r w:rsidR="00DA1680">
              <w:rPr>
                <w:noProof/>
                <w:webHidden/>
              </w:rPr>
              <w:instrText xml:space="preserve"> PAGEREF _Toc456961449 \h </w:instrText>
            </w:r>
            <w:r w:rsidR="00CF3483">
              <w:rPr>
                <w:noProof/>
                <w:webHidden/>
              </w:rPr>
            </w:r>
            <w:r w:rsidR="00CF3483">
              <w:rPr>
                <w:noProof/>
                <w:webHidden/>
              </w:rPr>
              <w:fldChar w:fldCharType="separate"/>
            </w:r>
            <w:r w:rsidR="00DA1680">
              <w:rPr>
                <w:noProof/>
                <w:webHidden/>
              </w:rPr>
              <w:t>8</w:t>
            </w:r>
            <w:r w:rsidR="00CF3483">
              <w:rPr>
                <w:noProof/>
                <w:webHidden/>
              </w:rPr>
              <w:fldChar w:fldCharType="end"/>
            </w:r>
          </w:hyperlink>
        </w:p>
        <w:p w14:paraId="74CB1AEE"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50" w:history="1">
            <w:r w:rsidR="00DA1680" w:rsidRPr="005D52C2">
              <w:rPr>
                <w:rStyle w:val="Hyperlink"/>
                <w:noProof/>
              </w:rPr>
              <w:t>2.5</w:t>
            </w:r>
            <w:r w:rsidR="00DA1680">
              <w:rPr>
                <w:rFonts w:asciiTheme="minorHAnsi" w:eastAsiaTheme="minorEastAsia" w:hAnsiTheme="minorHAnsi" w:cstheme="minorBidi"/>
                <w:noProof/>
                <w:sz w:val="22"/>
                <w:szCs w:val="22"/>
                <w:lang w:val="en-US"/>
              </w:rPr>
              <w:tab/>
            </w:r>
            <w:r w:rsidR="00DA1680" w:rsidRPr="005D52C2">
              <w:rPr>
                <w:rStyle w:val="Hyperlink"/>
                <w:noProof/>
              </w:rPr>
              <w:t>Tech Stack</w:t>
            </w:r>
            <w:r w:rsidR="00DA1680">
              <w:rPr>
                <w:noProof/>
                <w:webHidden/>
              </w:rPr>
              <w:tab/>
            </w:r>
            <w:r w:rsidR="00CF3483">
              <w:rPr>
                <w:noProof/>
                <w:webHidden/>
              </w:rPr>
              <w:fldChar w:fldCharType="begin"/>
            </w:r>
            <w:r w:rsidR="00DA1680">
              <w:rPr>
                <w:noProof/>
                <w:webHidden/>
              </w:rPr>
              <w:instrText xml:space="preserve"> PAGEREF _Toc456961450 \h </w:instrText>
            </w:r>
            <w:r w:rsidR="00CF3483">
              <w:rPr>
                <w:noProof/>
                <w:webHidden/>
              </w:rPr>
            </w:r>
            <w:r w:rsidR="00CF3483">
              <w:rPr>
                <w:noProof/>
                <w:webHidden/>
              </w:rPr>
              <w:fldChar w:fldCharType="separate"/>
            </w:r>
            <w:r w:rsidR="00DA1680">
              <w:rPr>
                <w:noProof/>
                <w:webHidden/>
              </w:rPr>
              <w:t>8</w:t>
            </w:r>
            <w:r w:rsidR="00CF3483">
              <w:rPr>
                <w:noProof/>
                <w:webHidden/>
              </w:rPr>
              <w:fldChar w:fldCharType="end"/>
            </w:r>
          </w:hyperlink>
        </w:p>
        <w:p w14:paraId="2ED50A02"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51" w:history="1">
            <w:r w:rsidR="00DA1680" w:rsidRPr="005D52C2">
              <w:rPr>
                <w:rStyle w:val="Hyperlink"/>
                <w:noProof/>
              </w:rPr>
              <w:t>2.6</w:t>
            </w:r>
            <w:r w:rsidR="00DA1680">
              <w:rPr>
                <w:rFonts w:asciiTheme="minorHAnsi" w:eastAsiaTheme="minorEastAsia" w:hAnsiTheme="minorHAnsi" w:cstheme="minorBidi"/>
                <w:noProof/>
                <w:sz w:val="22"/>
                <w:szCs w:val="22"/>
                <w:lang w:val="en-US"/>
              </w:rPr>
              <w:tab/>
            </w:r>
            <w:r w:rsidR="00DA1680" w:rsidRPr="005D52C2">
              <w:rPr>
                <w:rStyle w:val="Hyperlink"/>
                <w:noProof/>
              </w:rPr>
              <w:t>Landing to Microsite:</w:t>
            </w:r>
            <w:r w:rsidR="00DA1680">
              <w:rPr>
                <w:noProof/>
                <w:webHidden/>
              </w:rPr>
              <w:tab/>
            </w:r>
            <w:r w:rsidR="00CF3483">
              <w:rPr>
                <w:noProof/>
                <w:webHidden/>
              </w:rPr>
              <w:fldChar w:fldCharType="begin"/>
            </w:r>
            <w:r w:rsidR="00DA1680">
              <w:rPr>
                <w:noProof/>
                <w:webHidden/>
              </w:rPr>
              <w:instrText xml:space="preserve"> PAGEREF _Toc456961451 \h </w:instrText>
            </w:r>
            <w:r w:rsidR="00CF3483">
              <w:rPr>
                <w:noProof/>
                <w:webHidden/>
              </w:rPr>
            </w:r>
            <w:r w:rsidR="00CF3483">
              <w:rPr>
                <w:noProof/>
                <w:webHidden/>
              </w:rPr>
              <w:fldChar w:fldCharType="separate"/>
            </w:r>
            <w:r w:rsidR="00DA1680">
              <w:rPr>
                <w:noProof/>
                <w:webHidden/>
              </w:rPr>
              <w:t>9</w:t>
            </w:r>
            <w:r w:rsidR="00CF3483">
              <w:rPr>
                <w:noProof/>
                <w:webHidden/>
              </w:rPr>
              <w:fldChar w:fldCharType="end"/>
            </w:r>
          </w:hyperlink>
        </w:p>
        <w:p w14:paraId="3DEDB7C8"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52" w:history="1">
            <w:r w:rsidR="00DA1680" w:rsidRPr="005D52C2">
              <w:rPr>
                <w:rStyle w:val="Hyperlink"/>
                <w:noProof/>
              </w:rPr>
              <w:t>2.7</w:t>
            </w:r>
            <w:r w:rsidR="00DA1680">
              <w:rPr>
                <w:rFonts w:asciiTheme="minorHAnsi" w:eastAsiaTheme="minorEastAsia" w:hAnsiTheme="minorHAnsi" w:cstheme="minorBidi"/>
                <w:noProof/>
                <w:sz w:val="22"/>
                <w:szCs w:val="22"/>
                <w:lang w:val="en-US"/>
              </w:rPr>
              <w:tab/>
            </w:r>
            <w:r w:rsidR="00DA1680" w:rsidRPr="005D52C2">
              <w:rPr>
                <w:rStyle w:val="Hyperlink"/>
                <w:noProof/>
              </w:rPr>
              <w:t>Content management Tools for Multilingual data</w:t>
            </w:r>
            <w:r w:rsidR="00DA1680">
              <w:rPr>
                <w:noProof/>
                <w:webHidden/>
              </w:rPr>
              <w:tab/>
            </w:r>
            <w:r w:rsidR="00CF3483">
              <w:rPr>
                <w:noProof/>
                <w:webHidden/>
              </w:rPr>
              <w:fldChar w:fldCharType="begin"/>
            </w:r>
            <w:r w:rsidR="00DA1680">
              <w:rPr>
                <w:noProof/>
                <w:webHidden/>
              </w:rPr>
              <w:instrText xml:space="preserve"> PAGEREF _Toc456961452 \h </w:instrText>
            </w:r>
            <w:r w:rsidR="00CF3483">
              <w:rPr>
                <w:noProof/>
                <w:webHidden/>
              </w:rPr>
            </w:r>
            <w:r w:rsidR="00CF3483">
              <w:rPr>
                <w:noProof/>
                <w:webHidden/>
              </w:rPr>
              <w:fldChar w:fldCharType="separate"/>
            </w:r>
            <w:r w:rsidR="00DA1680">
              <w:rPr>
                <w:noProof/>
                <w:webHidden/>
              </w:rPr>
              <w:t>9</w:t>
            </w:r>
            <w:r w:rsidR="00CF3483">
              <w:rPr>
                <w:noProof/>
                <w:webHidden/>
              </w:rPr>
              <w:fldChar w:fldCharType="end"/>
            </w:r>
          </w:hyperlink>
        </w:p>
        <w:p w14:paraId="63B05151" w14:textId="77777777" w:rsidR="00DA1680" w:rsidRDefault="0020367D">
          <w:pPr>
            <w:pStyle w:val="TOC1"/>
            <w:rPr>
              <w:rFonts w:asciiTheme="minorHAnsi" w:eastAsiaTheme="minorEastAsia" w:hAnsiTheme="minorHAnsi" w:cstheme="minorBidi"/>
              <w:b w:val="0"/>
              <w:caps w:val="0"/>
              <w:color w:val="auto"/>
              <w:szCs w:val="22"/>
              <w:lang w:val="en-US"/>
            </w:rPr>
          </w:pPr>
          <w:hyperlink w:anchor="_Toc456961453" w:history="1">
            <w:r w:rsidR="00DA1680" w:rsidRPr="005D52C2">
              <w:rPr>
                <w:rStyle w:val="Hyperlink"/>
              </w:rPr>
              <w:t>3</w:t>
            </w:r>
            <w:r w:rsidR="00DA1680">
              <w:rPr>
                <w:rFonts w:asciiTheme="minorHAnsi" w:eastAsiaTheme="minorEastAsia" w:hAnsiTheme="minorHAnsi" w:cstheme="minorBidi"/>
                <w:b w:val="0"/>
                <w:caps w:val="0"/>
                <w:color w:val="auto"/>
                <w:szCs w:val="22"/>
                <w:lang w:val="en-US"/>
              </w:rPr>
              <w:tab/>
            </w:r>
            <w:r w:rsidR="00DA1680" w:rsidRPr="005D52C2">
              <w:rPr>
                <w:rStyle w:val="Hyperlink"/>
              </w:rPr>
              <w:t>Solution Outline</w:t>
            </w:r>
            <w:r w:rsidR="00DA1680">
              <w:rPr>
                <w:webHidden/>
              </w:rPr>
              <w:tab/>
            </w:r>
            <w:r w:rsidR="00CF3483">
              <w:rPr>
                <w:webHidden/>
              </w:rPr>
              <w:fldChar w:fldCharType="begin"/>
            </w:r>
            <w:r w:rsidR="00DA1680">
              <w:rPr>
                <w:webHidden/>
              </w:rPr>
              <w:instrText xml:space="preserve"> PAGEREF _Toc456961453 \h </w:instrText>
            </w:r>
            <w:r w:rsidR="00CF3483">
              <w:rPr>
                <w:webHidden/>
              </w:rPr>
            </w:r>
            <w:r w:rsidR="00CF3483">
              <w:rPr>
                <w:webHidden/>
              </w:rPr>
              <w:fldChar w:fldCharType="separate"/>
            </w:r>
            <w:r w:rsidR="00DA1680">
              <w:rPr>
                <w:webHidden/>
              </w:rPr>
              <w:t>10</w:t>
            </w:r>
            <w:r w:rsidR="00CF3483">
              <w:rPr>
                <w:webHidden/>
              </w:rPr>
              <w:fldChar w:fldCharType="end"/>
            </w:r>
          </w:hyperlink>
        </w:p>
        <w:p w14:paraId="7E2C6C36"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54" w:history="1">
            <w:r w:rsidR="00DA1680" w:rsidRPr="005D52C2">
              <w:rPr>
                <w:rStyle w:val="Hyperlink"/>
                <w:noProof/>
              </w:rPr>
              <w:t>3.1</w:t>
            </w:r>
            <w:r w:rsidR="00DA1680">
              <w:rPr>
                <w:rFonts w:asciiTheme="minorHAnsi" w:eastAsiaTheme="minorEastAsia" w:hAnsiTheme="minorHAnsi" w:cstheme="minorBidi"/>
                <w:noProof/>
                <w:sz w:val="22"/>
                <w:szCs w:val="22"/>
                <w:lang w:val="en-US"/>
              </w:rPr>
              <w:tab/>
            </w:r>
            <w:r w:rsidR="00DA1680" w:rsidRPr="005D52C2">
              <w:rPr>
                <w:rStyle w:val="Hyperlink"/>
                <w:noProof/>
              </w:rPr>
              <w:t>High Level Solution Design:</w:t>
            </w:r>
            <w:r w:rsidR="00DA1680">
              <w:rPr>
                <w:noProof/>
                <w:webHidden/>
              </w:rPr>
              <w:tab/>
            </w:r>
            <w:r w:rsidR="00CF3483">
              <w:rPr>
                <w:noProof/>
                <w:webHidden/>
              </w:rPr>
              <w:fldChar w:fldCharType="begin"/>
            </w:r>
            <w:r w:rsidR="00DA1680">
              <w:rPr>
                <w:noProof/>
                <w:webHidden/>
              </w:rPr>
              <w:instrText xml:space="preserve"> PAGEREF _Toc456961454 \h </w:instrText>
            </w:r>
            <w:r w:rsidR="00CF3483">
              <w:rPr>
                <w:noProof/>
                <w:webHidden/>
              </w:rPr>
            </w:r>
            <w:r w:rsidR="00CF3483">
              <w:rPr>
                <w:noProof/>
                <w:webHidden/>
              </w:rPr>
              <w:fldChar w:fldCharType="separate"/>
            </w:r>
            <w:r w:rsidR="00DA1680">
              <w:rPr>
                <w:noProof/>
                <w:webHidden/>
              </w:rPr>
              <w:t>10</w:t>
            </w:r>
            <w:r w:rsidR="00CF3483">
              <w:rPr>
                <w:noProof/>
                <w:webHidden/>
              </w:rPr>
              <w:fldChar w:fldCharType="end"/>
            </w:r>
          </w:hyperlink>
        </w:p>
        <w:p w14:paraId="09404104" w14:textId="77777777" w:rsidR="00DA1680" w:rsidRDefault="0020367D">
          <w:pPr>
            <w:pStyle w:val="TOC3"/>
            <w:tabs>
              <w:tab w:val="left" w:pos="1200"/>
              <w:tab w:val="right" w:leader="dot" w:pos="8948"/>
            </w:tabs>
            <w:rPr>
              <w:rFonts w:asciiTheme="minorHAnsi" w:eastAsiaTheme="minorEastAsia" w:hAnsiTheme="minorHAnsi" w:cstheme="minorBidi"/>
              <w:noProof/>
              <w:sz w:val="22"/>
              <w:szCs w:val="22"/>
              <w:lang w:val="en-US"/>
            </w:rPr>
          </w:pPr>
          <w:hyperlink w:anchor="_Toc456961455" w:history="1">
            <w:r w:rsidR="00DA1680" w:rsidRPr="005D52C2">
              <w:rPr>
                <w:rStyle w:val="Hyperlink"/>
                <w:noProof/>
              </w:rPr>
              <w:t>3.1.1</w:t>
            </w:r>
            <w:r w:rsidR="00DA1680">
              <w:rPr>
                <w:rFonts w:asciiTheme="minorHAnsi" w:eastAsiaTheme="minorEastAsia" w:hAnsiTheme="minorHAnsi" w:cstheme="minorBidi"/>
                <w:noProof/>
                <w:sz w:val="22"/>
                <w:szCs w:val="22"/>
                <w:lang w:val="en-US"/>
              </w:rPr>
              <w:tab/>
            </w:r>
            <w:r w:rsidR="00DA1680" w:rsidRPr="005D52C2">
              <w:rPr>
                <w:rStyle w:val="Hyperlink"/>
                <w:noProof/>
              </w:rPr>
              <w:t>JST Web Application</w:t>
            </w:r>
            <w:r w:rsidR="00DA1680">
              <w:rPr>
                <w:noProof/>
                <w:webHidden/>
              </w:rPr>
              <w:tab/>
            </w:r>
            <w:r w:rsidR="00CF3483">
              <w:rPr>
                <w:noProof/>
                <w:webHidden/>
              </w:rPr>
              <w:fldChar w:fldCharType="begin"/>
            </w:r>
            <w:r w:rsidR="00DA1680">
              <w:rPr>
                <w:noProof/>
                <w:webHidden/>
              </w:rPr>
              <w:instrText xml:space="preserve"> PAGEREF _Toc456961455 \h </w:instrText>
            </w:r>
            <w:r w:rsidR="00CF3483">
              <w:rPr>
                <w:noProof/>
                <w:webHidden/>
              </w:rPr>
            </w:r>
            <w:r w:rsidR="00CF3483">
              <w:rPr>
                <w:noProof/>
                <w:webHidden/>
              </w:rPr>
              <w:fldChar w:fldCharType="separate"/>
            </w:r>
            <w:r w:rsidR="00DA1680">
              <w:rPr>
                <w:noProof/>
                <w:webHidden/>
              </w:rPr>
              <w:t>10</w:t>
            </w:r>
            <w:r w:rsidR="00CF3483">
              <w:rPr>
                <w:noProof/>
                <w:webHidden/>
              </w:rPr>
              <w:fldChar w:fldCharType="end"/>
            </w:r>
          </w:hyperlink>
        </w:p>
        <w:p w14:paraId="010AF16D" w14:textId="77777777" w:rsidR="00DA1680" w:rsidRDefault="0020367D">
          <w:pPr>
            <w:pStyle w:val="TOC3"/>
            <w:tabs>
              <w:tab w:val="left" w:pos="1200"/>
              <w:tab w:val="right" w:leader="dot" w:pos="8948"/>
            </w:tabs>
            <w:rPr>
              <w:rFonts w:asciiTheme="minorHAnsi" w:eastAsiaTheme="minorEastAsia" w:hAnsiTheme="minorHAnsi" w:cstheme="minorBidi"/>
              <w:noProof/>
              <w:sz w:val="22"/>
              <w:szCs w:val="22"/>
              <w:lang w:val="en-US"/>
            </w:rPr>
          </w:pPr>
          <w:hyperlink w:anchor="_Toc456961456" w:history="1">
            <w:r w:rsidR="00DA1680" w:rsidRPr="005D52C2">
              <w:rPr>
                <w:rStyle w:val="Hyperlink"/>
                <w:noProof/>
              </w:rPr>
              <w:t>3.1.2</w:t>
            </w:r>
            <w:r w:rsidR="00DA1680">
              <w:rPr>
                <w:rFonts w:asciiTheme="minorHAnsi" w:eastAsiaTheme="minorEastAsia" w:hAnsiTheme="minorHAnsi" w:cstheme="minorBidi"/>
                <w:noProof/>
                <w:sz w:val="22"/>
                <w:szCs w:val="22"/>
                <w:lang w:val="en-US"/>
              </w:rPr>
              <w:tab/>
            </w:r>
            <w:r w:rsidR="00DA1680" w:rsidRPr="005D52C2">
              <w:rPr>
                <w:rStyle w:val="Hyperlink"/>
                <w:noProof/>
              </w:rPr>
              <w:t>JST Batch Application</w:t>
            </w:r>
            <w:r w:rsidR="00DA1680">
              <w:rPr>
                <w:noProof/>
                <w:webHidden/>
              </w:rPr>
              <w:tab/>
            </w:r>
            <w:r w:rsidR="00CF3483">
              <w:rPr>
                <w:noProof/>
                <w:webHidden/>
              </w:rPr>
              <w:fldChar w:fldCharType="begin"/>
            </w:r>
            <w:r w:rsidR="00DA1680">
              <w:rPr>
                <w:noProof/>
                <w:webHidden/>
              </w:rPr>
              <w:instrText xml:space="preserve"> PAGEREF _Toc456961456 \h </w:instrText>
            </w:r>
            <w:r w:rsidR="00CF3483">
              <w:rPr>
                <w:noProof/>
                <w:webHidden/>
              </w:rPr>
            </w:r>
            <w:r w:rsidR="00CF3483">
              <w:rPr>
                <w:noProof/>
                <w:webHidden/>
              </w:rPr>
              <w:fldChar w:fldCharType="separate"/>
            </w:r>
            <w:r w:rsidR="00DA1680">
              <w:rPr>
                <w:noProof/>
                <w:webHidden/>
              </w:rPr>
              <w:t>11</w:t>
            </w:r>
            <w:r w:rsidR="00CF3483">
              <w:rPr>
                <w:noProof/>
                <w:webHidden/>
              </w:rPr>
              <w:fldChar w:fldCharType="end"/>
            </w:r>
          </w:hyperlink>
        </w:p>
        <w:p w14:paraId="1BDC9434"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57" w:history="1">
            <w:r w:rsidR="00DA1680" w:rsidRPr="005D52C2">
              <w:rPr>
                <w:rStyle w:val="Hyperlink"/>
                <w:noProof/>
              </w:rPr>
              <w:t>3.2</w:t>
            </w:r>
            <w:r w:rsidR="00DA1680">
              <w:rPr>
                <w:rFonts w:asciiTheme="minorHAnsi" w:eastAsiaTheme="minorEastAsia" w:hAnsiTheme="minorHAnsi" w:cstheme="minorBidi"/>
                <w:noProof/>
                <w:sz w:val="22"/>
                <w:szCs w:val="22"/>
                <w:lang w:val="en-US"/>
              </w:rPr>
              <w:tab/>
            </w:r>
            <w:r w:rsidR="00DA1680" w:rsidRPr="005D52C2">
              <w:rPr>
                <w:rStyle w:val="Hyperlink"/>
                <w:noProof/>
              </w:rPr>
              <w:t>Open Source Libraries</w:t>
            </w:r>
            <w:r w:rsidR="00DA1680">
              <w:rPr>
                <w:noProof/>
                <w:webHidden/>
              </w:rPr>
              <w:tab/>
            </w:r>
            <w:r w:rsidR="00CF3483">
              <w:rPr>
                <w:noProof/>
                <w:webHidden/>
              </w:rPr>
              <w:fldChar w:fldCharType="begin"/>
            </w:r>
            <w:r w:rsidR="00DA1680">
              <w:rPr>
                <w:noProof/>
                <w:webHidden/>
              </w:rPr>
              <w:instrText xml:space="preserve"> PAGEREF _Toc456961457 \h </w:instrText>
            </w:r>
            <w:r w:rsidR="00CF3483">
              <w:rPr>
                <w:noProof/>
                <w:webHidden/>
              </w:rPr>
            </w:r>
            <w:r w:rsidR="00CF3483">
              <w:rPr>
                <w:noProof/>
                <w:webHidden/>
              </w:rPr>
              <w:fldChar w:fldCharType="separate"/>
            </w:r>
            <w:r w:rsidR="00DA1680">
              <w:rPr>
                <w:noProof/>
                <w:webHidden/>
              </w:rPr>
              <w:t>11</w:t>
            </w:r>
            <w:r w:rsidR="00CF3483">
              <w:rPr>
                <w:noProof/>
                <w:webHidden/>
              </w:rPr>
              <w:fldChar w:fldCharType="end"/>
            </w:r>
          </w:hyperlink>
        </w:p>
        <w:p w14:paraId="782E4BCE"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58" w:history="1">
            <w:r w:rsidR="00DA1680" w:rsidRPr="005D52C2">
              <w:rPr>
                <w:rStyle w:val="Hyperlink"/>
                <w:noProof/>
              </w:rPr>
              <w:t>3.3</w:t>
            </w:r>
            <w:r w:rsidR="00DA1680">
              <w:rPr>
                <w:rFonts w:asciiTheme="minorHAnsi" w:eastAsiaTheme="minorEastAsia" w:hAnsiTheme="minorHAnsi" w:cstheme="minorBidi"/>
                <w:noProof/>
                <w:sz w:val="22"/>
                <w:szCs w:val="22"/>
                <w:lang w:val="en-US"/>
              </w:rPr>
              <w:tab/>
            </w:r>
            <w:r w:rsidR="00DA1680" w:rsidRPr="005D52C2">
              <w:rPr>
                <w:rStyle w:val="Hyperlink"/>
                <w:noProof/>
              </w:rPr>
              <w:t>Software Requirements</w:t>
            </w:r>
            <w:r w:rsidR="00DA1680">
              <w:rPr>
                <w:noProof/>
                <w:webHidden/>
              </w:rPr>
              <w:tab/>
            </w:r>
            <w:r w:rsidR="00CF3483">
              <w:rPr>
                <w:noProof/>
                <w:webHidden/>
              </w:rPr>
              <w:fldChar w:fldCharType="begin"/>
            </w:r>
            <w:r w:rsidR="00DA1680">
              <w:rPr>
                <w:noProof/>
                <w:webHidden/>
              </w:rPr>
              <w:instrText xml:space="preserve"> PAGEREF _Toc456961458 \h </w:instrText>
            </w:r>
            <w:r w:rsidR="00CF3483">
              <w:rPr>
                <w:noProof/>
                <w:webHidden/>
              </w:rPr>
            </w:r>
            <w:r w:rsidR="00CF3483">
              <w:rPr>
                <w:noProof/>
                <w:webHidden/>
              </w:rPr>
              <w:fldChar w:fldCharType="separate"/>
            </w:r>
            <w:r w:rsidR="00DA1680">
              <w:rPr>
                <w:noProof/>
                <w:webHidden/>
              </w:rPr>
              <w:t>11</w:t>
            </w:r>
            <w:r w:rsidR="00CF3483">
              <w:rPr>
                <w:noProof/>
                <w:webHidden/>
              </w:rPr>
              <w:fldChar w:fldCharType="end"/>
            </w:r>
          </w:hyperlink>
        </w:p>
        <w:p w14:paraId="231F1D07"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59" w:history="1">
            <w:r w:rsidR="00DA1680" w:rsidRPr="005D52C2">
              <w:rPr>
                <w:rStyle w:val="Hyperlink"/>
                <w:noProof/>
              </w:rPr>
              <w:t>3.4</w:t>
            </w:r>
            <w:r w:rsidR="00DA1680">
              <w:rPr>
                <w:rFonts w:asciiTheme="minorHAnsi" w:eastAsiaTheme="minorEastAsia" w:hAnsiTheme="minorHAnsi" w:cstheme="minorBidi"/>
                <w:noProof/>
                <w:sz w:val="22"/>
                <w:szCs w:val="22"/>
                <w:lang w:val="en-US"/>
              </w:rPr>
              <w:tab/>
            </w:r>
            <w:r w:rsidR="00DA1680" w:rsidRPr="005D52C2">
              <w:rPr>
                <w:rStyle w:val="Hyperlink"/>
                <w:noProof/>
              </w:rPr>
              <w:t>Hardware Requirements</w:t>
            </w:r>
            <w:r w:rsidR="00DA1680">
              <w:rPr>
                <w:noProof/>
                <w:webHidden/>
              </w:rPr>
              <w:tab/>
            </w:r>
            <w:r w:rsidR="00CF3483">
              <w:rPr>
                <w:noProof/>
                <w:webHidden/>
              </w:rPr>
              <w:fldChar w:fldCharType="begin"/>
            </w:r>
            <w:r w:rsidR="00DA1680">
              <w:rPr>
                <w:noProof/>
                <w:webHidden/>
              </w:rPr>
              <w:instrText xml:space="preserve"> PAGEREF _Toc456961459 \h </w:instrText>
            </w:r>
            <w:r w:rsidR="00CF3483">
              <w:rPr>
                <w:noProof/>
                <w:webHidden/>
              </w:rPr>
            </w:r>
            <w:r w:rsidR="00CF3483">
              <w:rPr>
                <w:noProof/>
                <w:webHidden/>
              </w:rPr>
              <w:fldChar w:fldCharType="separate"/>
            </w:r>
            <w:r w:rsidR="00DA1680">
              <w:rPr>
                <w:noProof/>
                <w:webHidden/>
              </w:rPr>
              <w:t>11</w:t>
            </w:r>
            <w:r w:rsidR="00CF3483">
              <w:rPr>
                <w:noProof/>
                <w:webHidden/>
              </w:rPr>
              <w:fldChar w:fldCharType="end"/>
            </w:r>
          </w:hyperlink>
        </w:p>
        <w:p w14:paraId="7BA96916"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60" w:history="1">
            <w:r w:rsidR="00DA1680" w:rsidRPr="005D52C2">
              <w:rPr>
                <w:rStyle w:val="Hyperlink"/>
                <w:noProof/>
              </w:rPr>
              <w:t>3.5</w:t>
            </w:r>
            <w:r w:rsidR="00DA1680">
              <w:rPr>
                <w:rFonts w:asciiTheme="minorHAnsi" w:eastAsiaTheme="minorEastAsia" w:hAnsiTheme="minorHAnsi" w:cstheme="minorBidi"/>
                <w:noProof/>
                <w:sz w:val="22"/>
                <w:szCs w:val="22"/>
                <w:lang w:val="en-US"/>
              </w:rPr>
              <w:tab/>
            </w:r>
            <w:r w:rsidR="00DA1680" w:rsidRPr="005D52C2">
              <w:rPr>
                <w:rStyle w:val="Hyperlink"/>
                <w:noProof/>
              </w:rPr>
              <w:t>Business Requirements</w:t>
            </w:r>
            <w:r w:rsidR="00DA1680">
              <w:rPr>
                <w:noProof/>
                <w:webHidden/>
              </w:rPr>
              <w:tab/>
            </w:r>
            <w:r w:rsidR="00CF3483">
              <w:rPr>
                <w:noProof/>
                <w:webHidden/>
              </w:rPr>
              <w:fldChar w:fldCharType="begin"/>
            </w:r>
            <w:r w:rsidR="00DA1680">
              <w:rPr>
                <w:noProof/>
                <w:webHidden/>
              </w:rPr>
              <w:instrText xml:space="preserve"> PAGEREF _Toc456961460 \h </w:instrText>
            </w:r>
            <w:r w:rsidR="00CF3483">
              <w:rPr>
                <w:noProof/>
                <w:webHidden/>
              </w:rPr>
            </w:r>
            <w:r w:rsidR="00CF3483">
              <w:rPr>
                <w:noProof/>
                <w:webHidden/>
              </w:rPr>
              <w:fldChar w:fldCharType="separate"/>
            </w:r>
            <w:r w:rsidR="00DA1680">
              <w:rPr>
                <w:noProof/>
                <w:webHidden/>
              </w:rPr>
              <w:t>11</w:t>
            </w:r>
            <w:r w:rsidR="00CF3483">
              <w:rPr>
                <w:noProof/>
                <w:webHidden/>
              </w:rPr>
              <w:fldChar w:fldCharType="end"/>
            </w:r>
          </w:hyperlink>
        </w:p>
        <w:p w14:paraId="2D315F23" w14:textId="77777777" w:rsidR="00DA1680" w:rsidRDefault="0020367D">
          <w:pPr>
            <w:pStyle w:val="TOC1"/>
            <w:rPr>
              <w:rFonts w:asciiTheme="minorHAnsi" w:eastAsiaTheme="minorEastAsia" w:hAnsiTheme="minorHAnsi" w:cstheme="minorBidi"/>
              <w:b w:val="0"/>
              <w:caps w:val="0"/>
              <w:color w:val="auto"/>
              <w:szCs w:val="22"/>
              <w:lang w:val="en-US"/>
            </w:rPr>
          </w:pPr>
          <w:hyperlink w:anchor="_Toc456961461" w:history="1">
            <w:r w:rsidR="00DA1680" w:rsidRPr="005D52C2">
              <w:rPr>
                <w:rStyle w:val="Hyperlink"/>
              </w:rPr>
              <w:t>4</w:t>
            </w:r>
            <w:r w:rsidR="00DA1680">
              <w:rPr>
                <w:rFonts w:asciiTheme="minorHAnsi" w:eastAsiaTheme="minorEastAsia" w:hAnsiTheme="minorHAnsi" w:cstheme="minorBidi"/>
                <w:b w:val="0"/>
                <w:caps w:val="0"/>
                <w:color w:val="auto"/>
                <w:szCs w:val="22"/>
                <w:lang w:val="en-US"/>
              </w:rPr>
              <w:tab/>
            </w:r>
            <w:r w:rsidR="00DA1680" w:rsidRPr="005D52C2">
              <w:rPr>
                <w:rStyle w:val="Hyperlink"/>
              </w:rPr>
              <w:t>Platform rules</w:t>
            </w:r>
            <w:r w:rsidR="00DA1680">
              <w:rPr>
                <w:webHidden/>
              </w:rPr>
              <w:tab/>
            </w:r>
            <w:r w:rsidR="00CF3483">
              <w:rPr>
                <w:webHidden/>
              </w:rPr>
              <w:fldChar w:fldCharType="begin"/>
            </w:r>
            <w:r w:rsidR="00DA1680">
              <w:rPr>
                <w:webHidden/>
              </w:rPr>
              <w:instrText xml:space="preserve"> PAGEREF _Toc456961461 \h </w:instrText>
            </w:r>
            <w:r w:rsidR="00CF3483">
              <w:rPr>
                <w:webHidden/>
              </w:rPr>
            </w:r>
            <w:r w:rsidR="00CF3483">
              <w:rPr>
                <w:webHidden/>
              </w:rPr>
              <w:fldChar w:fldCharType="separate"/>
            </w:r>
            <w:r w:rsidR="00DA1680">
              <w:rPr>
                <w:webHidden/>
              </w:rPr>
              <w:t>13</w:t>
            </w:r>
            <w:r w:rsidR="00CF3483">
              <w:rPr>
                <w:webHidden/>
              </w:rPr>
              <w:fldChar w:fldCharType="end"/>
            </w:r>
          </w:hyperlink>
        </w:p>
        <w:p w14:paraId="5A1B9C27" w14:textId="77777777" w:rsidR="00DA1680" w:rsidRDefault="0020367D">
          <w:pPr>
            <w:pStyle w:val="TOC3"/>
            <w:tabs>
              <w:tab w:val="left" w:pos="1200"/>
              <w:tab w:val="right" w:leader="dot" w:pos="8948"/>
            </w:tabs>
            <w:rPr>
              <w:rFonts w:asciiTheme="minorHAnsi" w:eastAsiaTheme="minorEastAsia" w:hAnsiTheme="minorHAnsi" w:cstheme="minorBidi"/>
              <w:noProof/>
              <w:sz w:val="22"/>
              <w:szCs w:val="22"/>
              <w:lang w:val="en-US"/>
            </w:rPr>
          </w:pPr>
          <w:hyperlink w:anchor="_Toc456961462" w:history="1">
            <w:r w:rsidR="00DA1680" w:rsidRPr="005D52C2">
              <w:rPr>
                <w:rStyle w:val="Hyperlink"/>
                <w:noProof/>
              </w:rPr>
              <w:t>4.1.1</w:t>
            </w:r>
            <w:r w:rsidR="00DA1680">
              <w:rPr>
                <w:rFonts w:asciiTheme="minorHAnsi" w:eastAsiaTheme="minorEastAsia" w:hAnsiTheme="minorHAnsi" w:cstheme="minorBidi"/>
                <w:noProof/>
                <w:sz w:val="22"/>
                <w:szCs w:val="22"/>
                <w:lang w:val="en-US"/>
              </w:rPr>
              <w:tab/>
            </w:r>
            <w:r w:rsidR="00DA1680" w:rsidRPr="005D52C2">
              <w:rPr>
                <w:rStyle w:val="Hyperlink"/>
                <w:noProof/>
              </w:rPr>
              <w:t>IRW.RULE.TRACEABLE</w:t>
            </w:r>
            <w:r w:rsidR="00DA1680">
              <w:rPr>
                <w:noProof/>
                <w:webHidden/>
              </w:rPr>
              <w:tab/>
            </w:r>
            <w:r w:rsidR="00CF3483">
              <w:rPr>
                <w:noProof/>
                <w:webHidden/>
              </w:rPr>
              <w:fldChar w:fldCharType="begin"/>
            </w:r>
            <w:r w:rsidR="00DA1680">
              <w:rPr>
                <w:noProof/>
                <w:webHidden/>
              </w:rPr>
              <w:instrText xml:space="preserve"> PAGEREF _Toc456961462 \h </w:instrText>
            </w:r>
            <w:r w:rsidR="00CF3483">
              <w:rPr>
                <w:noProof/>
                <w:webHidden/>
              </w:rPr>
            </w:r>
            <w:r w:rsidR="00CF3483">
              <w:rPr>
                <w:noProof/>
                <w:webHidden/>
              </w:rPr>
              <w:fldChar w:fldCharType="separate"/>
            </w:r>
            <w:r w:rsidR="00DA1680">
              <w:rPr>
                <w:noProof/>
                <w:webHidden/>
              </w:rPr>
              <w:t>13</w:t>
            </w:r>
            <w:r w:rsidR="00CF3483">
              <w:rPr>
                <w:noProof/>
                <w:webHidden/>
              </w:rPr>
              <w:fldChar w:fldCharType="end"/>
            </w:r>
          </w:hyperlink>
        </w:p>
        <w:p w14:paraId="70426738" w14:textId="77777777" w:rsidR="00DA1680" w:rsidRDefault="0020367D">
          <w:pPr>
            <w:pStyle w:val="TOC3"/>
            <w:tabs>
              <w:tab w:val="left" w:pos="1200"/>
              <w:tab w:val="right" w:leader="dot" w:pos="8948"/>
            </w:tabs>
            <w:rPr>
              <w:rFonts w:asciiTheme="minorHAnsi" w:eastAsiaTheme="minorEastAsia" w:hAnsiTheme="minorHAnsi" w:cstheme="minorBidi"/>
              <w:noProof/>
              <w:sz w:val="22"/>
              <w:szCs w:val="22"/>
              <w:lang w:val="en-US"/>
            </w:rPr>
          </w:pPr>
          <w:hyperlink w:anchor="_Toc456961463" w:history="1">
            <w:r w:rsidR="00DA1680" w:rsidRPr="005D52C2">
              <w:rPr>
                <w:rStyle w:val="Hyperlink"/>
                <w:noProof/>
              </w:rPr>
              <w:t>4.1.2</w:t>
            </w:r>
            <w:r w:rsidR="00DA1680">
              <w:rPr>
                <w:rFonts w:asciiTheme="minorHAnsi" w:eastAsiaTheme="minorEastAsia" w:hAnsiTheme="minorHAnsi" w:cstheme="minorBidi"/>
                <w:noProof/>
                <w:sz w:val="22"/>
                <w:szCs w:val="22"/>
                <w:lang w:val="en-US"/>
              </w:rPr>
              <w:tab/>
            </w:r>
            <w:r w:rsidR="00DA1680" w:rsidRPr="005D52C2">
              <w:rPr>
                <w:rStyle w:val="Hyperlink"/>
                <w:noProof/>
              </w:rPr>
              <w:t>IRW.RULE.ENABLEDISABLE</w:t>
            </w:r>
            <w:r w:rsidR="00DA1680">
              <w:rPr>
                <w:noProof/>
                <w:webHidden/>
              </w:rPr>
              <w:tab/>
            </w:r>
            <w:r w:rsidR="00CF3483">
              <w:rPr>
                <w:noProof/>
                <w:webHidden/>
              </w:rPr>
              <w:fldChar w:fldCharType="begin"/>
            </w:r>
            <w:r w:rsidR="00DA1680">
              <w:rPr>
                <w:noProof/>
                <w:webHidden/>
              </w:rPr>
              <w:instrText xml:space="preserve"> PAGEREF _Toc456961463 \h </w:instrText>
            </w:r>
            <w:r w:rsidR="00CF3483">
              <w:rPr>
                <w:noProof/>
                <w:webHidden/>
              </w:rPr>
            </w:r>
            <w:r w:rsidR="00CF3483">
              <w:rPr>
                <w:noProof/>
                <w:webHidden/>
              </w:rPr>
              <w:fldChar w:fldCharType="separate"/>
            </w:r>
            <w:r w:rsidR="00DA1680">
              <w:rPr>
                <w:noProof/>
                <w:webHidden/>
              </w:rPr>
              <w:t>13</w:t>
            </w:r>
            <w:r w:rsidR="00CF3483">
              <w:rPr>
                <w:noProof/>
                <w:webHidden/>
              </w:rPr>
              <w:fldChar w:fldCharType="end"/>
            </w:r>
          </w:hyperlink>
        </w:p>
        <w:p w14:paraId="3E7ED47E" w14:textId="77777777" w:rsidR="00DA1680" w:rsidRDefault="0020367D">
          <w:pPr>
            <w:pStyle w:val="TOC1"/>
            <w:rPr>
              <w:rFonts w:asciiTheme="minorHAnsi" w:eastAsiaTheme="minorEastAsia" w:hAnsiTheme="minorHAnsi" w:cstheme="minorBidi"/>
              <w:b w:val="0"/>
              <w:caps w:val="0"/>
              <w:color w:val="auto"/>
              <w:szCs w:val="22"/>
              <w:lang w:val="en-US"/>
            </w:rPr>
          </w:pPr>
          <w:hyperlink w:anchor="_Toc456961464" w:history="1">
            <w:r w:rsidR="00DA1680" w:rsidRPr="005D52C2">
              <w:rPr>
                <w:rStyle w:val="Hyperlink"/>
              </w:rPr>
              <w:t>5</w:t>
            </w:r>
            <w:r w:rsidR="00DA1680">
              <w:rPr>
                <w:rFonts w:asciiTheme="minorHAnsi" w:eastAsiaTheme="minorEastAsia" w:hAnsiTheme="minorHAnsi" w:cstheme="minorBidi"/>
                <w:b w:val="0"/>
                <w:caps w:val="0"/>
                <w:color w:val="auto"/>
                <w:szCs w:val="22"/>
                <w:lang w:val="en-US"/>
              </w:rPr>
              <w:tab/>
            </w:r>
            <w:r w:rsidR="00DA1680" w:rsidRPr="005D52C2">
              <w:rPr>
                <w:rStyle w:val="Hyperlink"/>
              </w:rPr>
              <w:t>Non functional requirements</w:t>
            </w:r>
            <w:r w:rsidR="00DA1680">
              <w:rPr>
                <w:webHidden/>
              </w:rPr>
              <w:tab/>
            </w:r>
            <w:r w:rsidR="00CF3483">
              <w:rPr>
                <w:webHidden/>
              </w:rPr>
              <w:fldChar w:fldCharType="begin"/>
            </w:r>
            <w:r w:rsidR="00DA1680">
              <w:rPr>
                <w:webHidden/>
              </w:rPr>
              <w:instrText xml:space="preserve"> PAGEREF _Toc456961464 \h </w:instrText>
            </w:r>
            <w:r w:rsidR="00CF3483">
              <w:rPr>
                <w:webHidden/>
              </w:rPr>
            </w:r>
            <w:r w:rsidR="00CF3483">
              <w:rPr>
                <w:webHidden/>
              </w:rPr>
              <w:fldChar w:fldCharType="separate"/>
            </w:r>
            <w:r w:rsidR="00DA1680">
              <w:rPr>
                <w:webHidden/>
              </w:rPr>
              <w:t>14</w:t>
            </w:r>
            <w:r w:rsidR="00CF3483">
              <w:rPr>
                <w:webHidden/>
              </w:rPr>
              <w:fldChar w:fldCharType="end"/>
            </w:r>
          </w:hyperlink>
        </w:p>
        <w:p w14:paraId="22AAB713"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65" w:history="1">
            <w:r w:rsidR="00DA1680" w:rsidRPr="005D52C2">
              <w:rPr>
                <w:rStyle w:val="Hyperlink"/>
                <w:noProof/>
              </w:rPr>
              <w:t>5.1</w:t>
            </w:r>
            <w:r w:rsidR="00DA1680">
              <w:rPr>
                <w:rFonts w:asciiTheme="minorHAnsi" w:eastAsiaTheme="minorEastAsia" w:hAnsiTheme="minorHAnsi" w:cstheme="minorBidi"/>
                <w:noProof/>
                <w:sz w:val="22"/>
                <w:szCs w:val="22"/>
                <w:lang w:val="en-US"/>
              </w:rPr>
              <w:tab/>
            </w:r>
            <w:r w:rsidR="00DA1680" w:rsidRPr="005D52C2">
              <w:rPr>
                <w:rStyle w:val="Hyperlink"/>
                <w:noProof/>
              </w:rPr>
              <w:t>Responsive web design</w:t>
            </w:r>
            <w:r w:rsidR="00DA1680">
              <w:rPr>
                <w:noProof/>
                <w:webHidden/>
              </w:rPr>
              <w:tab/>
            </w:r>
            <w:r w:rsidR="00CF3483">
              <w:rPr>
                <w:noProof/>
                <w:webHidden/>
              </w:rPr>
              <w:fldChar w:fldCharType="begin"/>
            </w:r>
            <w:r w:rsidR="00DA1680">
              <w:rPr>
                <w:noProof/>
                <w:webHidden/>
              </w:rPr>
              <w:instrText xml:space="preserve"> PAGEREF _Toc456961465 \h </w:instrText>
            </w:r>
            <w:r w:rsidR="00CF3483">
              <w:rPr>
                <w:noProof/>
                <w:webHidden/>
              </w:rPr>
            </w:r>
            <w:r w:rsidR="00CF3483">
              <w:rPr>
                <w:noProof/>
                <w:webHidden/>
              </w:rPr>
              <w:fldChar w:fldCharType="separate"/>
            </w:r>
            <w:r w:rsidR="00DA1680">
              <w:rPr>
                <w:noProof/>
                <w:webHidden/>
              </w:rPr>
              <w:t>14</w:t>
            </w:r>
            <w:r w:rsidR="00CF3483">
              <w:rPr>
                <w:noProof/>
                <w:webHidden/>
              </w:rPr>
              <w:fldChar w:fldCharType="end"/>
            </w:r>
          </w:hyperlink>
        </w:p>
        <w:p w14:paraId="0A3E0A74"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66" w:history="1">
            <w:r w:rsidR="00DA1680" w:rsidRPr="005D52C2">
              <w:rPr>
                <w:rStyle w:val="Hyperlink"/>
                <w:noProof/>
              </w:rPr>
              <w:t>5.2</w:t>
            </w:r>
            <w:r w:rsidR="00DA1680">
              <w:rPr>
                <w:rFonts w:asciiTheme="minorHAnsi" w:eastAsiaTheme="minorEastAsia" w:hAnsiTheme="minorHAnsi" w:cstheme="minorBidi"/>
                <w:noProof/>
                <w:sz w:val="22"/>
                <w:szCs w:val="22"/>
                <w:lang w:val="en-US"/>
              </w:rPr>
              <w:tab/>
            </w:r>
            <w:r w:rsidR="00DA1680" w:rsidRPr="005D52C2">
              <w:rPr>
                <w:rStyle w:val="Hyperlink"/>
                <w:noProof/>
              </w:rPr>
              <w:t>Adaptability</w:t>
            </w:r>
            <w:r w:rsidR="00DA1680">
              <w:rPr>
                <w:noProof/>
                <w:webHidden/>
              </w:rPr>
              <w:tab/>
            </w:r>
            <w:r w:rsidR="00CF3483">
              <w:rPr>
                <w:noProof/>
                <w:webHidden/>
              </w:rPr>
              <w:fldChar w:fldCharType="begin"/>
            </w:r>
            <w:r w:rsidR="00DA1680">
              <w:rPr>
                <w:noProof/>
                <w:webHidden/>
              </w:rPr>
              <w:instrText xml:space="preserve"> PAGEREF _Toc456961466 \h </w:instrText>
            </w:r>
            <w:r w:rsidR="00CF3483">
              <w:rPr>
                <w:noProof/>
                <w:webHidden/>
              </w:rPr>
            </w:r>
            <w:r w:rsidR="00CF3483">
              <w:rPr>
                <w:noProof/>
                <w:webHidden/>
              </w:rPr>
              <w:fldChar w:fldCharType="separate"/>
            </w:r>
            <w:r w:rsidR="00DA1680">
              <w:rPr>
                <w:noProof/>
                <w:webHidden/>
              </w:rPr>
              <w:t>14</w:t>
            </w:r>
            <w:r w:rsidR="00CF3483">
              <w:rPr>
                <w:noProof/>
                <w:webHidden/>
              </w:rPr>
              <w:fldChar w:fldCharType="end"/>
            </w:r>
          </w:hyperlink>
        </w:p>
        <w:p w14:paraId="0923C09D"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67" w:history="1">
            <w:r w:rsidR="00DA1680" w:rsidRPr="005D52C2">
              <w:rPr>
                <w:rStyle w:val="Hyperlink"/>
                <w:noProof/>
              </w:rPr>
              <w:t>5.3</w:t>
            </w:r>
            <w:r w:rsidR="00DA1680">
              <w:rPr>
                <w:rFonts w:asciiTheme="minorHAnsi" w:eastAsiaTheme="minorEastAsia" w:hAnsiTheme="minorHAnsi" w:cstheme="minorBidi"/>
                <w:noProof/>
                <w:sz w:val="22"/>
                <w:szCs w:val="22"/>
                <w:lang w:val="en-US"/>
              </w:rPr>
              <w:tab/>
            </w:r>
            <w:r w:rsidR="00DA1680" w:rsidRPr="005D52C2">
              <w:rPr>
                <w:rStyle w:val="Hyperlink"/>
                <w:noProof/>
              </w:rPr>
              <w:t>Maintainability</w:t>
            </w:r>
            <w:r w:rsidR="00DA1680">
              <w:rPr>
                <w:noProof/>
                <w:webHidden/>
              </w:rPr>
              <w:tab/>
            </w:r>
            <w:r w:rsidR="00CF3483">
              <w:rPr>
                <w:noProof/>
                <w:webHidden/>
              </w:rPr>
              <w:fldChar w:fldCharType="begin"/>
            </w:r>
            <w:r w:rsidR="00DA1680">
              <w:rPr>
                <w:noProof/>
                <w:webHidden/>
              </w:rPr>
              <w:instrText xml:space="preserve"> PAGEREF _Toc456961467 \h </w:instrText>
            </w:r>
            <w:r w:rsidR="00CF3483">
              <w:rPr>
                <w:noProof/>
                <w:webHidden/>
              </w:rPr>
            </w:r>
            <w:r w:rsidR="00CF3483">
              <w:rPr>
                <w:noProof/>
                <w:webHidden/>
              </w:rPr>
              <w:fldChar w:fldCharType="separate"/>
            </w:r>
            <w:r w:rsidR="00DA1680">
              <w:rPr>
                <w:noProof/>
                <w:webHidden/>
              </w:rPr>
              <w:t>14</w:t>
            </w:r>
            <w:r w:rsidR="00CF3483">
              <w:rPr>
                <w:noProof/>
                <w:webHidden/>
              </w:rPr>
              <w:fldChar w:fldCharType="end"/>
            </w:r>
          </w:hyperlink>
        </w:p>
        <w:p w14:paraId="3BA0EA8D"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68" w:history="1">
            <w:r w:rsidR="00DA1680" w:rsidRPr="005D52C2">
              <w:rPr>
                <w:rStyle w:val="Hyperlink"/>
                <w:noProof/>
              </w:rPr>
              <w:t>5.4</w:t>
            </w:r>
            <w:r w:rsidR="00DA1680">
              <w:rPr>
                <w:rFonts w:asciiTheme="minorHAnsi" w:eastAsiaTheme="minorEastAsia" w:hAnsiTheme="minorHAnsi" w:cstheme="minorBidi"/>
                <w:noProof/>
                <w:sz w:val="22"/>
                <w:szCs w:val="22"/>
                <w:lang w:val="en-US"/>
              </w:rPr>
              <w:tab/>
            </w:r>
            <w:r w:rsidR="00DA1680" w:rsidRPr="005D52C2">
              <w:rPr>
                <w:rStyle w:val="Hyperlink"/>
                <w:noProof/>
              </w:rPr>
              <w:t>Scalability</w:t>
            </w:r>
            <w:r w:rsidR="00DA1680">
              <w:rPr>
                <w:noProof/>
                <w:webHidden/>
              </w:rPr>
              <w:tab/>
            </w:r>
            <w:r w:rsidR="00CF3483">
              <w:rPr>
                <w:noProof/>
                <w:webHidden/>
              </w:rPr>
              <w:fldChar w:fldCharType="begin"/>
            </w:r>
            <w:r w:rsidR="00DA1680">
              <w:rPr>
                <w:noProof/>
                <w:webHidden/>
              </w:rPr>
              <w:instrText xml:space="preserve"> PAGEREF _Toc456961468 \h </w:instrText>
            </w:r>
            <w:r w:rsidR="00CF3483">
              <w:rPr>
                <w:noProof/>
                <w:webHidden/>
              </w:rPr>
            </w:r>
            <w:r w:rsidR="00CF3483">
              <w:rPr>
                <w:noProof/>
                <w:webHidden/>
              </w:rPr>
              <w:fldChar w:fldCharType="separate"/>
            </w:r>
            <w:r w:rsidR="00DA1680">
              <w:rPr>
                <w:noProof/>
                <w:webHidden/>
              </w:rPr>
              <w:t>14</w:t>
            </w:r>
            <w:r w:rsidR="00CF3483">
              <w:rPr>
                <w:noProof/>
                <w:webHidden/>
              </w:rPr>
              <w:fldChar w:fldCharType="end"/>
            </w:r>
          </w:hyperlink>
        </w:p>
        <w:p w14:paraId="275300CF"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69" w:history="1">
            <w:r w:rsidR="00DA1680" w:rsidRPr="005D52C2">
              <w:rPr>
                <w:rStyle w:val="Hyperlink"/>
                <w:noProof/>
              </w:rPr>
              <w:t>5.5</w:t>
            </w:r>
            <w:r w:rsidR="00DA1680">
              <w:rPr>
                <w:rFonts w:asciiTheme="minorHAnsi" w:eastAsiaTheme="minorEastAsia" w:hAnsiTheme="minorHAnsi" w:cstheme="minorBidi"/>
                <w:noProof/>
                <w:sz w:val="22"/>
                <w:szCs w:val="22"/>
                <w:lang w:val="en-US"/>
              </w:rPr>
              <w:tab/>
            </w:r>
            <w:r w:rsidR="00DA1680" w:rsidRPr="005D52C2">
              <w:rPr>
                <w:rStyle w:val="Hyperlink"/>
                <w:noProof/>
              </w:rPr>
              <w:t>Accessibility</w:t>
            </w:r>
            <w:r w:rsidR="00DA1680">
              <w:rPr>
                <w:noProof/>
                <w:webHidden/>
              </w:rPr>
              <w:tab/>
            </w:r>
            <w:r w:rsidR="00CF3483">
              <w:rPr>
                <w:noProof/>
                <w:webHidden/>
              </w:rPr>
              <w:fldChar w:fldCharType="begin"/>
            </w:r>
            <w:r w:rsidR="00DA1680">
              <w:rPr>
                <w:noProof/>
                <w:webHidden/>
              </w:rPr>
              <w:instrText xml:space="preserve"> PAGEREF _Toc456961469 \h </w:instrText>
            </w:r>
            <w:r w:rsidR="00CF3483">
              <w:rPr>
                <w:noProof/>
                <w:webHidden/>
              </w:rPr>
            </w:r>
            <w:r w:rsidR="00CF3483">
              <w:rPr>
                <w:noProof/>
                <w:webHidden/>
              </w:rPr>
              <w:fldChar w:fldCharType="separate"/>
            </w:r>
            <w:r w:rsidR="00DA1680">
              <w:rPr>
                <w:noProof/>
                <w:webHidden/>
              </w:rPr>
              <w:t>14</w:t>
            </w:r>
            <w:r w:rsidR="00CF3483">
              <w:rPr>
                <w:noProof/>
                <w:webHidden/>
              </w:rPr>
              <w:fldChar w:fldCharType="end"/>
            </w:r>
          </w:hyperlink>
        </w:p>
        <w:p w14:paraId="3652DA05"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70" w:history="1">
            <w:r w:rsidR="00DA1680" w:rsidRPr="005D52C2">
              <w:rPr>
                <w:rStyle w:val="Hyperlink"/>
                <w:noProof/>
              </w:rPr>
              <w:t>5.6</w:t>
            </w:r>
            <w:r w:rsidR="00DA1680">
              <w:rPr>
                <w:rFonts w:asciiTheme="minorHAnsi" w:eastAsiaTheme="minorEastAsia" w:hAnsiTheme="minorHAnsi" w:cstheme="minorBidi"/>
                <w:noProof/>
                <w:sz w:val="22"/>
                <w:szCs w:val="22"/>
                <w:lang w:val="en-US"/>
              </w:rPr>
              <w:tab/>
            </w:r>
            <w:r w:rsidR="00DA1680" w:rsidRPr="005D52C2">
              <w:rPr>
                <w:rStyle w:val="Hyperlink"/>
                <w:noProof/>
              </w:rPr>
              <w:t>Performance Considerations</w:t>
            </w:r>
            <w:r w:rsidR="00DA1680">
              <w:rPr>
                <w:noProof/>
                <w:webHidden/>
              </w:rPr>
              <w:tab/>
            </w:r>
            <w:r w:rsidR="00CF3483">
              <w:rPr>
                <w:noProof/>
                <w:webHidden/>
              </w:rPr>
              <w:fldChar w:fldCharType="begin"/>
            </w:r>
            <w:r w:rsidR="00DA1680">
              <w:rPr>
                <w:noProof/>
                <w:webHidden/>
              </w:rPr>
              <w:instrText xml:space="preserve"> PAGEREF _Toc456961470 \h </w:instrText>
            </w:r>
            <w:r w:rsidR="00CF3483">
              <w:rPr>
                <w:noProof/>
                <w:webHidden/>
              </w:rPr>
            </w:r>
            <w:r w:rsidR="00CF3483">
              <w:rPr>
                <w:noProof/>
                <w:webHidden/>
              </w:rPr>
              <w:fldChar w:fldCharType="separate"/>
            </w:r>
            <w:r w:rsidR="00DA1680">
              <w:rPr>
                <w:noProof/>
                <w:webHidden/>
              </w:rPr>
              <w:t>14</w:t>
            </w:r>
            <w:r w:rsidR="00CF3483">
              <w:rPr>
                <w:noProof/>
                <w:webHidden/>
              </w:rPr>
              <w:fldChar w:fldCharType="end"/>
            </w:r>
          </w:hyperlink>
        </w:p>
        <w:p w14:paraId="2382BCF9"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71" w:history="1">
            <w:r w:rsidR="00DA1680" w:rsidRPr="005D52C2">
              <w:rPr>
                <w:rStyle w:val="Hyperlink"/>
                <w:noProof/>
              </w:rPr>
              <w:t>5.7</w:t>
            </w:r>
            <w:r w:rsidR="00DA1680">
              <w:rPr>
                <w:rFonts w:asciiTheme="minorHAnsi" w:eastAsiaTheme="minorEastAsia" w:hAnsiTheme="minorHAnsi" w:cstheme="minorBidi"/>
                <w:noProof/>
                <w:sz w:val="22"/>
                <w:szCs w:val="22"/>
                <w:lang w:val="en-US"/>
              </w:rPr>
              <w:tab/>
            </w:r>
            <w:r w:rsidR="00DA1680" w:rsidRPr="005D52C2">
              <w:rPr>
                <w:rStyle w:val="Hyperlink"/>
                <w:noProof/>
              </w:rPr>
              <w:t>Browser Support</w:t>
            </w:r>
            <w:r w:rsidR="00DA1680">
              <w:rPr>
                <w:noProof/>
                <w:webHidden/>
              </w:rPr>
              <w:tab/>
            </w:r>
            <w:r w:rsidR="00CF3483">
              <w:rPr>
                <w:noProof/>
                <w:webHidden/>
              </w:rPr>
              <w:fldChar w:fldCharType="begin"/>
            </w:r>
            <w:r w:rsidR="00DA1680">
              <w:rPr>
                <w:noProof/>
                <w:webHidden/>
              </w:rPr>
              <w:instrText xml:space="preserve"> PAGEREF _Toc456961471 \h </w:instrText>
            </w:r>
            <w:r w:rsidR="00CF3483">
              <w:rPr>
                <w:noProof/>
                <w:webHidden/>
              </w:rPr>
            </w:r>
            <w:r w:rsidR="00CF3483">
              <w:rPr>
                <w:noProof/>
                <w:webHidden/>
              </w:rPr>
              <w:fldChar w:fldCharType="separate"/>
            </w:r>
            <w:r w:rsidR="00DA1680">
              <w:rPr>
                <w:noProof/>
                <w:webHidden/>
              </w:rPr>
              <w:t>14</w:t>
            </w:r>
            <w:r w:rsidR="00CF3483">
              <w:rPr>
                <w:noProof/>
                <w:webHidden/>
              </w:rPr>
              <w:fldChar w:fldCharType="end"/>
            </w:r>
          </w:hyperlink>
        </w:p>
        <w:p w14:paraId="6998570C"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72" w:history="1">
            <w:r w:rsidR="00DA1680" w:rsidRPr="005D52C2">
              <w:rPr>
                <w:rStyle w:val="Hyperlink"/>
                <w:noProof/>
              </w:rPr>
              <w:t>5.8</w:t>
            </w:r>
            <w:r w:rsidR="00DA1680">
              <w:rPr>
                <w:rFonts w:asciiTheme="minorHAnsi" w:eastAsiaTheme="minorEastAsia" w:hAnsiTheme="minorHAnsi" w:cstheme="minorBidi"/>
                <w:noProof/>
                <w:sz w:val="22"/>
                <w:szCs w:val="22"/>
                <w:lang w:val="en-US"/>
              </w:rPr>
              <w:tab/>
            </w:r>
            <w:r w:rsidR="00DA1680" w:rsidRPr="005D52C2">
              <w:rPr>
                <w:rStyle w:val="Hyperlink"/>
                <w:noProof/>
              </w:rPr>
              <w:t>Security Considerations</w:t>
            </w:r>
            <w:r w:rsidR="00DA1680">
              <w:rPr>
                <w:noProof/>
                <w:webHidden/>
              </w:rPr>
              <w:tab/>
            </w:r>
            <w:r w:rsidR="00CF3483">
              <w:rPr>
                <w:noProof/>
                <w:webHidden/>
              </w:rPr>
              <w:fldChar w:fldCharType="begin"/>
            </w:r>
            <w:r w:rsidR="00DA1680">
              <w:rPr>
                <w:noProof/>
                <w:webHidden/>
              </w:rPr>
              <w:instrText xml:space="preserve"> PAGEREF _Toc456961472 \h </w:instrText>
            </w:r>
            <w:r w:rsidR="00CF3483">
              <w:rPr>
                <w:noProof/>
                <w:webHidden/>
              </w:rPr>
            </w:r>
            <w:r w:rsidR="00CF3483">
              <w:rPr>
                <w:noProof/>
                <w:webHidden/>
              </w:rPr>
              <w:fldChar w:fldCharType="separate"/>
            </w:r>
            <w:r w:rsidR="00DA1680">
              <w:rPr>
                <w:noProof/>
                <w:webHidden/>
              </w:rPr>
              <w:t>14</w:t>
            </w:r>
            <w:r w:rsidR="00CF3483">
              <w:rPr>
                <w:noProof/>
                <w:webHidden/>
              </w:rPr>
              <w:fldChar w:fldCharType="end"/>
            </w:r>
          </w:hyperlink>
        </w:p>
        <w:p w14:paraId="14506937" w14:textId="77777777" w:rsidR="00DA1680" w:rsidRDefault="0020367D">
          <w:pPr>
            <w:pStyle w:val="TOC2"/>
            <w:tabs>
              <w:tab w:val="left" w:pos="720"/>
              <w:tab w:val="right" w:leader="dot" w:pos="8948"/>
            </w:tabs>
            <w:rPr>
              <w:rFonts w:asciiTheme="minorHAnsi" w:eastAsiaTheme="minorEastAsia" w:hAnsiTheme="minorHAnsi" w:cstheme="minorBidi"/>
              <w:noProof/>
              <w:sz w:val="22"/>
              <w:szCs w:val="22"/>
              <w:lang w:val="en-US"/>
            </w:rPr>
          </w:pPr>
          <w:hyperlink w:anchor="_Toc456961473" w:history="1">
            <w:r w:rsidR="00DA1680" w:rsidRPr="005D52C2">
              <w:rPr>
                <w:rStyle w:val="Hyperlink"/>
                <w:noProof/>
              </w:rPr>
              <w:t>5.9</w:t>
            </w:r>
            <w:r w:rsidR="00DA1680">
              <w:rPr>
                <w:rFonts w:asciiTheme="minorHAnsi" w:eastAsiaTheme="minorEastAsia" w:hAnsiTheme="minorHAnsi" w:cstheme="minorBidi"/>
                <w:noProof/>
                <w:sz w:val="22"/>
                <w:szCs w:val="22"/>
                <w:lang w:val="en-US"/>
              </w:rPr>
              <w:tab/>
            </w:r>
            <w:r w:rsidR="00DA1680" w:rsidRPr="005D52C2">
              <w:rPr>
                <w:rStyle w:val="Hyperlink"/>
                <w:noProof/>
              </w:rPr>
              <w:t>Opportunities</w:t>
            </w:r>
            <w:r w:rsidR="00DA1680">
              <w:rPr>
                <w:noProof/>
                <w:webHidden/>
              </w:rPr>
              <w:tab/>
            </w:r>
            <w:r w:rsidR="00CF3483">
              <w:rPr>
                <w:noProof/>
                <w:webHidden/>
              </w:rPr>
              <w:fldChar w:fldCharType="begin"/>
            </w:r>
            <w:r w:rsidR="00DA1680">
              <w:rPr>
                <w:noProof/>
                <w:webHidden/>
              </w:rPr>
              <w:instrText xml:space="preserve"> PAGEREF _Toc456961473 \h </w:instrText>
            </w:r>
            <w:r w:rsidR="00CF3483">
              <w:rPr>
                <w:noProof/>
                <w:webHidden/>
              </w:rPr>
            </w:r>
            <w:r w:rsidR="00CF3483">
              <w:rPr>
                <w:noProof/>
                <w:webHidden/>
              </w:rPr>
              <w:fldChar w:fldCharType="separate"/>
            </w:r>
            <w:r w:rsidR="00DA1680">
              <w:rPr>
                <w:noProof/>
                <w:webHidden/>
              </w:rPr>
              <w:t>14</w:t>
            </w:r>
            <w:r w:rsidR="00CF3483">
              <w:rPr>
                <w:noProof/>
                <w:webHidden/>
              </w:rPr>
              <w:fldChar w:fldCharType="end"/>
            </w:r>
          </w:hyperlink>
        </w:p>
        <w:p w14:paraId="6BE10E23" w14:textId="77777777" w:rsidR="00DA1680" w:rsidRDefault="0020367D">
          <w:pPr>
            <w:pStyle w:val="TOC2"/>
            <w:tabs>
              <w:tab w:val="left" w:pos="960"/>
              <w:tab w:val="right" w:leader="dot" w:pos="8948"/>
            </w:tabs>
            <w:rPr>
              <w:rFonts w:asciiTheme="minorHAnsi" w:eastAsiaTheme="minorEastAsia" w:hAnsiTheme="minorHAnsi" w:cstheme="minorBidi"/>
              <w:noProof/>
              <w:sz w:val="22"/>
              <w:szCs w:val="22"/>
              <w:lang w:val="en-US"/>
            </w:rPr>
          </w:pPr>
          <w:hyperlink w:anchor="_Toc456961474" w:history="1">
            <w:r w:rsidR="00DA1680" w:rsidRPr="005D52C2">
              <w:rPr>
                <w:rStyle w:val="Hyperlink"/>
                <w:noProof/>
              </w:rPr>
              <w:t>5.10</w:t>
            </w:r>
            <w:r w:rsidR="00DA1680">
              <w:rPr>
                <w:rFonts w:asciiTheme="minorHAnsi" w:eastAsiaTheme="minorEastAsia" w:hAnsiTheme="minorHAnsi" w:cstheme="minorBidi"/>
                <w:noProof/>
                <w:sz w:val="22"/>
                <w:szCs w:val="22"/>
                <w:lang w:val="en-US"/>
              </w:rPr>
              <w:tab/>
            </w:r>
            <w:r w:rsidR="00DA1680" w:rsidRPr="005D52C2">
              <w:rPr>
                <w:rStyle w:val="Hyperlink"/>
                <w:noProof/>
              </w:rPr>
              <w:t>SEO</w:t>
            </w:r>
            <w:r w:rsidR="00DA1680">
              <w:rPr>
                <w:noProof/>
                <w:webHidden/>
              </w:rPr>
              <w:tab/>
            </w:r>
            <w:r w:rsidR="00CF3483">
              <w:rPr>
                <w:noProof/>
                <w:webHidden/>
              </w:rPr>
              <w:fldChar w:fldCharType="begin"/>
            </w:r>
            <w:r w:rsidR="00DA1680">
              <w:rPr>
                <w:noProof/>
                <w:webHidden/>
              </w:rPr>
              <w:instrText xml:space="preserve"> PAGEREF _Toc456961474 \h </w:instrText>
            </w:r>
            <w:r w:rsidR="00CF3483">
              <w:rPr>
                <w:noProof/>
                <w:webHidden/>
              </w:rPr>
            </w:r>
            <w:r w:rsidR="00CF3483">
              <w:rPr>
                <w:noProof/>
                <w:webHidden/>
              </w:rPr>
              <w:fldChar w:fldCharType="separate"/>
            </w:r>
            <w:r w:rsidR="00DA1680">
              <w:rPr>
                <w:noProof/>
                <w:webHidden/>
              </w:rPr>
              <w:t>15</w:t>
            </w:r>
            <w:r w:rsidR="00CF3483">
              <w:rPr>
                <w:noProof/>
                <w:webHidden/>
              </w:rPr>
              <w:fldChar w:fldCharType="end"/>
            </w:r>
          </w:hyperlink>
        </w:p>
        <w:p w14:paraId="33E84688" w14:textId="77777777" w:rsidR="00DA1680" w:rsidRDefault="0020367D">
          <w:pPr>
            <w:pStyle w:val="TOC2"/>
            <w:tabs>
              <w:tab w:val="left" w:pos="960"/>
              <w:tab w:val="right" w:leader="dot" w:pos="8948"/>
            </w:tabs>
            <w:rPr>
              <w:rFonts w:asciiTheme="minorHAnsi" w:eastAsiaTheme="minorEastAsia" w:hAnsiTheme="minorHAnsi" w:cstheme="minorBidi"/>
              <w:noProof/>
              <w:sz w:val="22"/>
              <w:szCs w:val="22"/>
              <w:lang w:val="en-US"/>
            </w:rPr>
          </w:pPr>
          <w:hyperlink w:anchor="_Toc456961475" w:history="1">
            <w:r w:rsidR="00DA1680" w:rsidRPr="005D52C2">
              <w:rPr>
                <w:rStyle w:val="Hyperlink"/>
                <w:noProof/>
              </w:rPr>
              <w:t>5.11</w:t>
            </w:r>
            <w:r w:rsidR="00DA1680">
              <w:rPr>
                <w:rFonts w:asciiTheme="minorHAnsi" w:eastAsiaTheme="minorEastAsia" w:hAnsiTheme="minorHAnsi" w:cstheme="minorBidi"/>
                <w:noProof/>
                <w:sz w:val="22"/>
                <w:szCs w:val="22"/>
                <w:lang w:val="en-US"/>
              </w:rPr>
              <w:tab/>
            </w:r>
            <w:r w:rsidR="00DA1680" w:rsidRPr="005D52C2">
              <w:rPr>
                <w:rStyle w:val="Hyperlink"/>
                <w:noProof/>
              </w:rPr>
              <w:t>Multi-lingual Support</w:t>
            </w:r>
            <w:r w:rsidR="00DA1680">
              <w:rPr>
                <w:noProof/>
                <w:webHidden/>
              </w:rPr>
              <w:tab/>
            </w:r>
            <w:r w:rsidR="00CF3483">
              <w:rPr>
                <w:noProof/>
                <w:webHidden/>
              </w:rPr>
              <w:fldChar w:fldCharType="begin"/>
            </w:r>
            <w:r w:rsidR="00DA1680">
              <w:rPr>
                <w:noProof/>
                <w:webHidden/>
              </w:rPr>
              <w:instrText xml:space="preserve"> PAGEREF _Toc456961475 \h </w:instrText>
            </w:r>
            <w:r w:rsidR="00CF3483">
              <w:rPr>
                <w:noProof/>
                <w:webHidden/>
              </w:rPr>
            </w:r>
            <w:r w:rsidR="00CF3483">
              <w:rPr>
                <w:noProof/>
                <w:webHidden/>
              </w:rPr>
              <w:fldChar w:fldCharType="separate"/>
            </w:r>
            <w:r w:rsidR="00DA1680">
              <w:rPr>
                <w:noProof/>
                <w:webHidden/>
              </w:rPr>
              <w:t>15</w:t>
            </w:r>
            <w:r w:rsidR="00CF3483">
              <w:rPr>
                <w:noProof/>
                <w:webHidden/>
              </w:rPr>
              <w:fldChar w:fldCharType="end"/>
            </w:r>
          </w:hyperlink>
        </w:p>
        <w:p w14:paraId="70E6A5F2" w14:textId="77777777" w:rsidR="00DA1680" w:rsidRDefault="0020367D">
          <w:pPr>
            <w:pStyle w:val="TOC2"/>
            <w:tabs>
              <w:tab w:val="left" w:pos="960"/>
              <w:tab w:val="right" w:leader="dot" w:pos="8948"/>
            </w:tabs>
            <w:rPr>
              <w:rFonts w:asciiTheme="minorHAnsi" w:eastAsiaTheme="minorEastAsia" w:hAnsiTheme="minorHAnsi" w:cstheme="minorBidi"/>
              <w:noProof/>
              <w:sz w:val="22"/>
              <w:szCs w:val="22"/>
              <w:lang w:val="en-US"/>
            </w:rPr>
          </w:pPr>
          <w:hyperlink w:anchor="_Toc456961476" w:history="1">
            <w:r w:rsidR="00DA1680" w:rsidRPr="005D52C2">
              <w:rPr>
                <w:rStyle w:val="Hyperlink"/>
                <w:noProof/>
              </w:rPr>
              <w:t>5.12</w:t>
            </w:r>
            <w:r w:rsidR="00DA1680">
              <w:rPr>
                <w:rFonts w:asciiTheme="minorHAnsi" w:eastAsiaTheme="minorEastAsia" w:hAnsiTheme="minorHAnsi" w:cstheme="minorBidi"/>
                <w:noProof/>
                <w:sz w:val="22"/>
                <w:szCs w:val="22"/>
                <w:lang w:val="en-US"/>
              </w:rPr>
              <w:tab/>
            </w:r>
            <w:r w:rsidR="00DA1680" w:rsidRPr="005D52C2">
              <w:rPr>
                <w:rStyle w:val="Hyperlink"/>
                <w:noProof/>
              </w:rPr>
              <w:t>Web Analytics</w:t>
            </w:r>
            <w:r w:rsidR="00DA1680">
              <w:rPr>
                <w:noProof/>
                <w:webHidden/>
              </w:rPr>
              <w:tab/>
            </w:r>
            <w:r w:rsidR="00CF3483">
              <w:rPr>
                <w:noProof/>
                <w:webHidden/>
              </w:rPr>
              <w:fldChar w:fldCharType="begin"/>
            </w:r>
            <w:r w:rsidR="00DA1680">
              <w:rPr>
                <w:noProof/>
                <w:webHidden/>
              </w:rPr>
              <w:instrText xml:space="preserve"> PAGEREF _Toc456961476 \h </w:instrText>
            </w:r>
            <w:r w:rsidR="00CF3483">
              <w:rPr>
                <w:noProof/>
                <w:webHidden/>
              </w:rPr>
            </w:r>
            <w:r w:rsidR="00CF3483">
              <w:rPr>
                <w:noProof/>
                <w:webHidden/>
              </w:rPr>
              <w:fldChar w:fldCharType="separate"/>
            </w:r>
            <w:r w:rsidR="00DA1680">
              <w:rPr>
                <w:noProof/>
                <w:webHidden/>
              </w:rPr>
              <w:t>15</w:t>
            </w:r>
            <w:r w:rsidR="00CF3483">
              <w:rPr>
                <w:noProof/>
                <w:webHidden/>
              </w:rPr>
              <w:fldChar w:fldCharType="end"/>
            </w:r>
          </w:hyperlink>
        </w:p>
        <w:p w14:paraId="5B792D3F" w14:textId="77777777" w:rsidR="00DA1680" w:rsidRDefault="0020367D">
          <w:pPr>
            <w:pStyle w:val="TOC2"/>
            <w:tabs>
              <w:tab w:val="left" w:pos="960"/>
              <w:tab w:val="right" w:leader="dot" w:pos="8948"/>
            </w:tabs>
            <w:rPr>
              <w:rFonts w:asciiTheme="minorHAnsi" w:eastAsiaTheme="minorEastAsia" w:hAnsiTheme="minorHAnsi" w:cstheme="minorBidi"/>
              <w:noProof/>
              <w:sz w:val="22"/>
              <w:szCs w:val="22"/>
              <w:lang w:val="en-US"/>
            </w:rPr>
          </w:pPr>
          <w:hyperlink w:anchor="_Toc456961477" w:history="1">
            <w:r w:rsidR="00DA1680" w:rsidRPr="005D52C2">
              <w:rPr>
                <w:rStyle w:val="Hyperlink"/>
                <w:noProof/>
              </w:rPr>
              <w:t>5.13</w:t>
            </w:r>
            <w:r w:rsidR="00DA1680">
              <w:rPr>
                <w:rFonts w:asciiTheme="minorHAnsi" w:eastAsiaTheme="minorEastAsia" w:hAnsiTheme="minorHAnsi" w:cstheme="minorBidi"/>
                <w:noProof/>
                <w:sz w:val="22"/>
                <w:szCs w:val="22"/>
                <w:lang w:val="en-US"/>
              </w:rPr>
              <w:tab/>
            </w:r>
            <w:r w:rsidR="00DA1680" w:rsidRPr="005D52C2">
              <w:rPr>
                <w:rStyle w:val="Hyperlink"/>
                <w:noProof/>
              </w:rPr>
              <w:t>External Dependencies</w:t>
            </w:r>
            <w:r w:rsidR="00DA1680">
              <w:rPr>
                <w:noProof/>
                <w:webHidden/>
              </w:rPr>
              <w:tab/>
            </w:r>
            <w:r w:rsidR="00CF3483">
              <w:rPr>
                <w:noProof/>
                <w:webHidden/>
              </w:rPr>
              <w:fldChar w:fldCharType="begin"/>
            </w:r>
            <w:r w:rsidR="00DA1680">
              <w:rPr>
                <w:noProof/>
                <w:webHidden/>
              </w:rPr>
              <w:instrText xml:space="preserve"> PAGEREF _Toc456961477 \h </w:instrText>
            </w:r>
            <w:r w:rsidR="00CF3483">
              <w:rPr>
                <w:noProof/>
                <w:webHidden/>
              </w:rPr>
            </w:r>
            <w:r w:rsidR="00CF3483">
              <w:rPr>
                <w:noProof/>
                <w:webHidden/>
              </w:rPr>
              <w:fldChar w:fldCharType="separate"/>
            </w:r>
            <w:r w:rsidR="00DA1680">
              <w:rPr>
                <w:noProof/>
                <w:webHidden/>
              </w:rPr>
              <w:t>15</w:t>
            </w:r>
            <w:r w:rsidR="00CF3483">
              <w:rPr>
                <w:noProof/>
                <w:webHidden/>
              </w:rPr>
              <w:fldChar w:fldCharType="end"/>
            </w:r>
          </w:hyperlink>
        </w:p>
        <w:p w14:paraId="52C9BF4C" w14:textId="77777777" w:rsidR="00DA1680" w:rsidRDefault="0020367D">
          <w:pPr>
            <w:pStyle w:val="TOC1"/>
            <w:rPr>
              <w:rFonts w:asciiTheme="minorHAnsi" w:eastAsiaTheme="minorEastAsia" w:hAnsiTheme="minorHAnsi" w:cstheme="minorBidi"/>
              <w:b w:val="0"/>
              <w:caps w:val="0"/>
              <w:color w:val="auto"/>
              <w:szCs w:val="22"/>
              <w:lang w:val="en-US"/>
            </w:rPr>
          </w:pPr>
          <w:hyperlink w:anchor="_Toc456961478" w:history="1">
            <w:r w:rsidR="00DA1680" w:rsidRPr="005D52C2">
              <w:rPr>
                <w:rStyle w:val="Hyperlink"/>
              </w:rPr>
              <w:t>6</w:t>
            </w:r>
            <w:r w:rsidR="00DA1680">
              <w:rPr>
                <w:rFonts w:asciiTheme="minorHAnsi" w:eastAsiaTheme="minorEastAsia" w:hAnsiTheme="minorHAnsi" w:cstheme="minorBidi"/>
                <w:b w:val="0"/>
                <w:caps w:val="0"/>
                <w:color w:val="auto"/>
                <w:szCs w:val="22"/>
                <w:lang w:val="en-US"/>
              </w:rPr>
              <w:tab/>
            </w:r>
            <w:r w:rsidR="00DA1680" w:rsidRPr="005D52C2">
              <w:rPr>
                <w:rStyle w:val="Hyperlink"/>
              </w:rPr>
              <w:t>Out of Scope</w:t>
            </w:r>
            <w:r w:rsidR="00DA1680">
              <w:rPr>
                <w:webHidden/>
              </w:rPr>
              <w:tab/>
            </w:r>
            <w:r w:rsidR="00CF3483">
              <w:rPr>
                <w:webHidden/>
              </w:rPr>
              <w:fldChar w:fldCharType="begin"/>
            </w:r>
            <w:r w:rsidR="00DA1680">
              <w:rPr>
                <w:webHidden/>
              </w:rPr>
              <w:instrText xml:space="preserve"> PAGEREF _Toc456961478 \h </w:instrText>
            </w:r>
            <w:r w:rsidR="00CF3483">
              <w:rPr>
                <w:webHidden/>
              </w:rPr>
            </w:r>
            <w:r w:rsidR="00CF3483">
              <w:rPr>
                <w:webHidden/>
              </w:rPr>
              <w:fldChar w:fldCharType="separate"/>
            </w:r>
            <w:r w:rsidR="00DA1680">
              <w:rPr>
                <w:webHidden/>
              </w:rPr>
              <w:t>16</w:t>
            </w:r>
            <w:r w:rsidR="00CF3483">
              <w:rPr>
                <w:webHidden/>
              </w:rPr>
              <w:fldChar w:fldCharType="end"/>
            </w:r>
          </w:hyperlink>
        </w:p>
        <w:p w14:paraId="20BCB8A7" w14:textId="77777777" w:rsidR="007F557B" w:rsidRDefault="00CF3483">
          <w:r>
            <w:fldChar w:fldCharType="end"/>
          </w:r>
        </w:p>
      </w:sdtContent>
    </w:sdt>
    <w:p w14:paraId="0304A3AE" w14:textId="77777777" w:rsidR="007F557B" w:rsidRPr="00DC3248" w:rsidRDefault="007F557B" w:rsidP="00DC3248">
      <w:pPr>
        <w:pStyle w:val="BodyText"/>
      </w:pPr>
    </w:p>
    <w:p w14:paraId="640808D9" w14:textId="77777777" w:rsidR="00152CDD" w:rsidRPr="00DC3248" w:rsidRDefault="00152CDD" w:rsidP="00DC3248">
      <w:pPr>
        <w:pStyle w:val="Heading1"/>
      </w:pPr>
      <w:bookmarkStart w:id="21" w:name="_Toc254884195"/>
      <w:bookmarkStart w:id="22" w:name="_Toc453864567"/>
      <w:bookmarkStart w:id="23" w:name="_Toc456961443"/>
      <w:r w:rsidRPr="00DC3248">
        <w:lastRenderedPageBreak/>
        <w:t>Introduction</w:t>
      </w:r>
      <w:bookmarkEnd w:id="21"/>
      <w:bookmarkEnd w:id="22"/>
      <w:bookmarkEnd w:id="23"/>
    </w:p>
    <w:p w14:paraId="23486758" w14:textId="77777777" w:rsidR="00E54038" w:rsidRDefault="00214313" w:rsidP="00214313">
      <w:pPr>
        <w:pStyle w:val="BodyText"/>
        <w:ind w:left="0"/>
      </w:pPr>
      <w:r>
        <w:t xml:space="preserve">       </w:t>
      </w:r>
      <w:r w:rsidR="00E54038">
        <w:t xml:space="preserve">The objective of this solution is to redesign the current job search tool </w:t>
      </w:r>
      <w:r>
        <w:t xml:space="preserve">and develop one global </w:t>
      </w:r>
      <w:r w:rsidR="00C77D0C">
        <w:t xml:space="preserve">solution that would work seamlessly </w:t>
      </w:r>
      <w:r w:rsidR="00E54038">
        <w:t xml:space="preserve">on </w:t>
      </w:r>
      <w:r>
        <w:t>the following platforms</w:t>
      </w:r>
      <w:r w:rsidR="00E54038">
        <w:t>.</w:t>
      </w:r>
    </w:p>
    <w:p w14:paraId="2BB164C6" w14:textId="77777777" w:rsidR="003F4605" w:rsidRDefault="003F4605" w:rsidP="00214313">
      <w:pPr>
        <w:pStyle w:val="BodyText"/>
        <w:ind w:left="0"/>
      </w:pPr>
    </w:p>
    <w:p w14:paraId="4F73D68C" w14:textId="77777777" w:rsidR="00214313" w:rsidRPr="00345695" w:rsidRDefault="00214313" w:rsidP="007D6D18">
      <w:pPr>
        <w:pStyle w:val="BodyText"/>
        <w:numPr>
          <w:ilvl w:val="0"/>
          <w:numId w:val="6"/>
        </w:numPr>
        <w:spacing w:before="0"/>
        <w:ind w:left="1434" w:hanging="357"/>
        <w:rPr>
          <w:lang w:val="en-US"/>
        </w:rPr>
      </w:pPr>
      <w:r w:rsidRPr="00345695">
        <w:rPr>
          <w:lang w:val="en-US"/>
        </w:rPr>
        <w:t>IRW (FS)</w:t>
      </w:r>
      <w:r>
        <w:rPr>
          <w:lang w:val="en-US"/>
        </w:rPr>
        <w:t xml:space="preserve"> </w:t>
      </w:r>
    </w:p>
    <w:p w14:paraId="29FA91CD" w14:textId="77777777" w:rsidR="00214313" w:rsidRDefault="00214313" w:rsidP="007D6D18">
      <w:pPr>
        <w:pStyle w:val="BodyText"/>
        <w:numPr>
          <w:ilvl w:val="0"/>
          <w:numId w:val="6"/>
        </w:numPr>
        <w:spacing w:before="0"/>
        <w:ind w:left="1434" w:hanging="357"/>
        <w:rPr>
          <w:lang w:val="en-US"/>
        </w:rPr>
      </w:pPr>
      <w:r w:rsidRPr="00214313">
        <w:rPr>
          <w:lang w:val="en-US"/>
        </w:rPr>
        <w:t>IRW (MW)</w:t>
      </w:r>
      <w:r>
        <w:rPr>
          <w:lang w:val="en-US"/>
        </w:rPr>
        <w:t xml:space="preserve"> </w:t>
      </w:r>
    </w:p>
    <w:p w14:paraId="0CB83041" w14:textId="77777777" w:rsidR="00214313" w:rsidRPr="00214313" w:rsidRDefault="00214313" w:rsidP="007D6D18">
      <w:pPr>
        <w:pStyle w:val="BodyText"/>
        <w:numPr>
          <w:ilvl w:val="0"/>
          <w:numId w:val="6"/>
        </w:numPr>
        <w:spacing w:before="0"/>
        <w:ind w:left="1434" w:hanging="357"/>
        <w:rPr>
          <w:lang w:val="en-US"/>
        </w:rPr>
      </w:pPr>
      <w:r w:rsidRPr="00214313">
        <w:rPr>
          <w:lang w:val="en-US"/>
        </w:rPr>
        <w:t>New Web</w:t>
      </w:r>
      <w:r w:rsidR="00757C9D">
        <w:rPr>
          <w:lang w:val="en-US"/>
        </w:rPr>
        <w:t xml:space="preserve"> Platform (NWP)</w:t>
      </w:r>
    </w:p>
    <w:p w14:paraId="111FEBBB" w14:textId="77777777" w:rsidR="00214313" w:rsidRDefault="00214313" w:rsidP="007D6D18">
      <w:pPr>
        <w:pStyle w:val="BodyText"/>
        <w:numPr>
          <w:ilvl w:val="0"/>
          <w:numId w:val="6"/>
        </w:numPr>
        <w:spacing w:before="0"/>
        <w:ind w:left="1434" w:hanging="357"/>
        <w:rPr>
          <w:lang w:val="en-US"/>
        </w:rPr>
      </w:pPr>
      <w:r w:rsidRPr="00345695">
        <w:rPr>
          <w:lang w:val="en-US"/>
        </w:rPr>
        <w:t>IKEA Inside</w:t>
      </w:r>
    </w:p>
    <w:p w14:paraId="10A32EAB" w14:textId="77777777" w:rsidR="00E54038" w:rsidRPr="00CF4573" w:rsidRDefault="00214313" w:rsidP="007D6D18">
      <w:pPr>
        <w:pStyle w:val="BodyText"/>
        <w:numPr>
          <w:ilvl w:val="0"/>
          <w:numId w:val="6"/>
        </w:numPr>
        <w:spacing w:before="0"/>
        <w:ind w:left="1434" w:hanging="357"/>
      </w:pPr>
      <w:r w:rsidRPr="00214313">
        <w:rPr>
          <w:lang w:val="en-US"/>
        </w:rPr>
        <w:t>ICO Worker</w:t>
      </w:r>
      <w:r w:rsidR="00B11116">
        <w:rPr>
          <w:lang w:val="en-US"/>
        </w:rPr>
        <w:t>.</w:t>
      </w:r>
      <w:r w:rsidRPr="00214313">
        <w:rPr>
          <w:lang w:val="en-US"/>
        </w:rPr>
        <w:t xml:space="preserve"> </w:t>
      </w:r>
    </w:p>
    <w:p w14:paraId="5F41FF68" w14:textId="77777777" w:rsidR="00CF4573" w:rsidRDefault="00CF4573" w:rsidP="00CF4573">
      <w:pPr>
        <w:pStyle w:val="BodyText"/>
        <w:spacing w:before="0"/>
        <w:rPr>
          <w:lang w:val="en-US"/>
        </w:rPr>
      </w:pPr>
    </w:p>
    <w:p w14:paraId="01F015D9" w14:textId="77777777" w:rsidR="00CF4573" w:rsidRPr="00214313" w:rsidRDefault="00CF4573" w:rsidP="00BA29CD">
      <w:pPr>
        <w:pStyle w:val="BodyText"/>
        <w:spacing w:before="0"/>
        <w:ind w:left="0"/>
      </w:pPr>
      <w:r>
        <w:rPr>
          <w:lang w:val="en-US"/>
        </w:rPr>
        <w:t xml:space="preserve">This document describes the high level solution </w:t>
      </w:r>
      <w:r w:rsidR="008A62A7">
        <w:rPr>
          <w:lang w:val="en-US"/>
        </w:rPr>
        <w:t xml:space="preserve">design </w:t>
      </w:r>
      <w:r>
        <w:rPr>
          <w:lang w:val="en-US"/>
        </w:rPr>
        <w:t>approach of the Job Search tool.</w:t>
      </w:r>
    </w:p>
    <w:p w14:paraId="7282C9DF" w14:textId="77777777" w:rsidR="00214313" w:rsidRDefault="00214313" w:rsidP="00214313">
      <w:pPr>
        <w:pStyle w:val="BodyText"/>
        <w:spacing w:before="0"/>
        <w:ind w:left="1434"/>
        <w:rPr>
          <w:lang w:val="en-US"/>
        </w:rPr>
      </w:pPr>
    </w:p>
    <w:p w14:paraId="1E875804" w14:textId="77777777" w:rsidR="00214313" w:rsidRDefault="00214313" w:rsidP="00DC3248">
      <w:pPr>
        <w:pStyle w:val="Heading1"/>
      </w:pPr>
      <w:bookmarkStart w:id="24" w:name="_Toc320189246"/>
      <w:bookmarkStart w:id="25" w:name="_Toc320189571"/>
      <w:bookmarkStart w:id="26" w:name="_Toc451536706"/>
      <w:bookmarkStart w:id="27" w:name="_Toc452388457"/>
      <w:bookmarkStart w:id="28" w:name="_Toc453864568"/>
      <w:bookmarkStart w:id="29" w:name="_Toc456961444"/>
      <w:r w:rsidRPr="00277654">
        <w:lastRenderedPageBreak/>
        <w:t>Business current state</w:t>
      </w:r>
      <w:r w:rsidR="00E31DDB">
        <w:t xml:space="preserve"> </w:t>
      </w:r>
      <w:r w:rsidRPr="00277654">
        <w:t>/</w:t>
      </w:r>
      <w:r w:rsidR="00E31DDB">
        <w:t xml:space="preserve"> S</w:t>
      </w:r>
      <w:r w:rsidRPr="00277654">
        <w:t>olution</w:t>
      </w:r>
      <w:bookmarkEnd w:id="24"/>
      <w:bookmarkEnd w:id="25"/>
      <w:bookmarkEnd w:id="26"/>
      <w:bookmarkEnd w:id="27"/>
      <w:bookmarkEnd w:id="28"/>
      <w:bookmarkEnd w:id="29"/>
    </w:p>
    <w:p w14:paraId="49486081" w14:textId="77777777" w:rsidR="00214313" w:rsidRDefault="00214313" w:rsidP="00214313">
      <w:pPr>
        <w:pStyle w:val="BodyText"/>
      </w:pPr>
      <w:r w:rsidRPr="007662C7">
        <w:t xml:space="preserve">Today in IRW the IKEA Jobs search page uses a </w:t>
      </w:r>
      <w:r>
        <w:t>custom</w:t>
      </w:r>
      <w:r w:rsidRPr="007662C7">
        <w:t xml:space="preserve"> solution to present dropdown options for searching</w:t>
      </w:r>
      <w:r>
        <w:t xml:space="preserve"> all IKEA</w:t>
      </w:r>
      <w:r w:rsidRPr="007662C7">
        <w:t xml:space="preserve"> jobs</w:t>
      </w:r>
      <w:r>
        <w:t>, globally</w:t>
      </w:r>
      <w:r w:rsidRPr="007662C7">
        <w:t xml:space="preserve">. </w:t>
      </w:r>
      <w:r>
        <w:t>The current functionality</w:t>
      </w:r>
      <w:r w:rsidRPr="007662C7">
        <w:t xml:space="preserve"> is difficu</w:t>
      </w:r>
      <w:r>
        <w:t xml:space="preserve">lt to </w:t>
      </w:r>
      <w:r w:rsidR="005D1846">
        <w:t>maintain</w:t>
      </w:r>
      <w:r>
        <w:t xml:space="preserve"> or change</w:t>
      </w:r>
      <w:r w:rsidRPr="007662C7">
        <w:t xml:space="preserve">. </w:t>
      </w:r>
    </w:p>
    <w:p w14:paraId="78AB008A" w14:textId="77777777" w:rsidR="00214313" w:rsidRPr="000F7B56" w:rsidRDefault="00214313" w:rsidP="007D6D18">
      <w:pPr>
        <w:pStyle w:val="BodyText"/>
        <w:numPr>
          <w:ilvl w:val="0"/>
          <w:numId w:val="7"/>
        </w:numPr>
      </w:pPr>
      <w:r w:rsidRPr="000F7B56">
        <w:rPr>
          <w:lang w:val="en-US"/>
        </w:rPr>
        <w:t xml:space="preserve">Sub Issue 1: </w:t>
      </w:r>
      <w:r w:rsidR="00C77D0C" w:rsidRPr="000F7B56">
        <w:rPr>
          <w:lang w:val="en-US"/>
        </w:rPr>
        <w:t xml:space="preserve">Current </w:t>
      </w:r>
      <w:r w:rsidR="00C77D0C">
        <w:rPr>
          <w:lang w:val="en-US"/>
        </w:rPr>
        <w:t>job</w:t>
      </w:r>
      <w:r w:rsidRPr="000F7B56">
        <w:rPr>
          <w:lang w:val="en-US"/>
        </w:rPr>
        <w:t xml:space="preserve"> search selection functionality is not available for internal candidates (IKEA Inside). </w:t>
      </w:r>
    </w:p>
    <w:p w14:paraId="53409981" w14:textId="77777777" w:rsidR="00214313" w:rsidRPr="000F7B56" w:rsidRDefault="00214313" w:rsidP="007D6D18">
      <w:pPr>
        <w:pStyle w:val="BodyText"/>
        <w:numPr>
          <w:ilvl w:val="0"/>
          <w:numId w:val="7"/>
        </w:numPr>
      </w:pPr>
      <w:r w:rsidRPr="000F7B56">
        <w:rPr>
          <w:lang w:val="en-US"/>
        </w:rPr>
        <w:t xml:space="preserve">Sub issue 2: </w:t>
      </w:r>
      <w:r w:rsidR="00D179C7">
        <w:rPr>
          <w:lang w:val="en-US"/>
        </w:rPr>
        <w:t xml:space="preserve"> L</w:t>
      </w:r>
      <w:r w:rsidRPr="000F7B56">
        <w:rPr>
          <w:lang w:val="en-US"/>
        </w:rPr>
        <w:t>ack of interface between Kenexa and Job Search module. High manual maintenance effort on IRW, NWP and IBM.</w:t>
      </w:r>
    </w:p>
    <w:p w14:paraId="704DCEF0" w14:textId="77777777" w:rsidR="00214313" w:rsidRPr="000F7B56" w:rsidRDefault="00214313" w:rsidP="007D6D18">
      <w:pPr>
        <w:pStyle w:val="BodyText"/>
        <w:numPr>
          <w:ilvl w:val="0"/>
          <w:numId w:val="7"/>
        </w:numPr>
      </w:pPr>
      <w:r w:rsidRPr="000F7B56">
        <w:rPr>
          <w:lang w:val="en-US"/>
        </w:rPr>
        <w:t>Sub issue 3: Job search functionality has language as first selection criteria and that needs to be changed to country as first selection criteria to allow a satisfying candidate experience. Moreover a suggestive search result in dropdown lists and a display of search results are requested enhancements.</w:t>
      </w:r>
    </w:p>
    <w:p w14:paraId="7408CEA9" w14:textId="77777777" w:rsidR="00214313" w:rsidRPr="00142805" w:rsidRDefault="00214313" w:rsidP="007D6D18">
      <w:pPr>
        <w:pStyle w:val="BodyText"/>
        <w:numPr>
          <w:ilvl w:val="0"/>
          <w:numId w:val="7"/>
        </w:numPr>
        <w:autoSpaceDE w:val="0"/>
        <w:autoSpaceDN w:val="0"/>
        <w:rPr>
          <w:rFonts w:ascii="Calibri" w:hAnsi="Calibri"/>
          <w:sz w:val="22"/>
          <w:szCs w:val="22"/>
          <w:lang w:val="en-US"/>
        </w:rPr>
      </w:pPr>
      <w:r w:rsidRPr="00142805">
        <w:rPr>
          <w:lang w:val="en-US"/>
        </w:rPr>
        <w:t>Sub issue 4: Not all countries are connected to the Job Search Tool on IKEA.com (for example, Russia) due to failure to integrate newly created Russian TG with a Job Search Tool.</w:t>
      </w:r>
    </w:p>
    <w:p w14:paraId="10ED24CE" w14:textId="77777777" w:rsidR="00214313" w:rsidRPr="00D55258" w:rsidRDefault="00214313" w:rsidP="007D6D18">
      <w:pPr>
        <w:pStyle w:val="BodyText"/>
        <w:numPr>
          <w:ilvl w:val="0"/>
          <w:numId w:val="7"/>
        </w:numPr>
        <w:autoSpaceDE w:val="0"/>
        <w:autoSpaceDN w:val="0"/>
      </w:pPr>
      <w:r w:rsidRPr="0018650A">
        <w:rPr>
          <w:lang w:val="en-US"/>
        </w:rPr>
        <w:t xml:space="preserve">Sub issue 5: The current job search tool does not allow to switch on the WCAG technology for the responsive design candidate experience within Kenexa Brassring. </w:t>
      </w:r>
      <w:r w:rsidRPr="0018650A">
        <w:rPr>
          <w:rFonts w:ascii="Segoe UI" w:hAnsi="Segoe UI" w:cs="Segoe UI"/>
          <w:color w:val="000000"/>
          <w:lang w:val="de-DE"/>
        </w:rPr>
        <w:t>This is preventing solution enhancement.</w:t>
      </w:r>
    </w:p>
    <w:p w14:paraId="74A9AC9A" w14:textId="77777777" w:rsidR="00214313" w:rsidRPr="00214313" w:rsidRDefault="00214313" w:rsidP="00214313">
      <w:pPr>
        <w:pStyle w:val="BodyText"/>
        <w:spacing w:before="0"/>
        <w:ind w:left="1434"/>
        <w:rPr>
          <w:b/>
        </w:rPr>
      </w:pPr>
    </w:p>
    <w:p w14:paraId="2C4F91DF" w14:textId="77777777" w:rsidR="00214313" w:rsidRPr="00E54038" w:rsidRDefault="00214313" w:rsidP="00214313">
      <w:pPr>
        <w:pStyle w:val="BodyText"/>
        <w:spacing w:before="0"/>
        <w:ind w:left="1434"/>
      </w:pPr>
    </w:p>
    <w:p w14:paraId="039BF0A8" w14:textId="77777777" w:rsidR="004E7F35" w:rsidRDefault="004E7F35" w:rsidP="004E7F35">
      <w:pPr>
        <w:pStyle w:val="Heading2"/>
        <w:spacing w:before="120" w:after="60" w:line="240" w:lineRule="atLeast"/>
        <w:jc w:val="both"/>
      </w:pPr>
      <w:bookmarkStart w:id="30" w:name="_Toc365299978"/>
      <w:bookmarkStart w:id="31" w:name="_Toc453864569"/>
      <w:bookmarkStart w:id="32" w:name="_Toc456961445"/>
      <w:r>
        <w:t>Capability description</w:t>
      </w:r>
      <w:bookmarkEnd w:id="30"/>
      <w:bookmarkEnd w:id="31"/>
      <w:bookmarkEnd w:id="32"/>
    </w:p>
    <w:p w14:paraId="106C0BF1" w14:textId="77777777" w:rsidR="004E7F35" w:rsidRDefault="004E7F35" w:rsidP="004E7F35">
      <w:pPr>
        <w:ind w:firstLine="720"/>
        <w:rPr>
          <w:i/>
          <w:color w:val="0000FF"/>
        </w:rPr>
      </w:pPr>
    </w:p>
    <w:p w14:paraId="1C12C4CA" w14:textId="77777777" w:rsidR="004E7F35" w:rsidRDefault="0020367D" w:rsidP="004E7F35">
      <w:pPr>
        <w:ind w:left="720" w:firstLine="720"/>
        <w:rPr>
          <w:i/>
          <w:color w:val="0000FF"/>
          <w:lang w:val="sv-SE"/>
        </w:rPr>
      </w:pPr>
      <w:r>
        <w:rPr>
          <w:i/>
          <w:noProof/>
          <w:color w:val="0000FF"/>
          <w:lang w:eastAsia="en-GB"/>
        </w:rPr>
      </w:r>
      <w:r>
        <w:rPr>
          <w:i/>
          <w:noProof/>
          <w:color w:val="0000FF"/>
          <w:lang w:eastAsia="en-GB"/>
        </w:rPr>
        <w:pict w14:anchorId="6143613F">
          <v:group id="Group 6" o:spid="_x0000_s1026" style="width:246.8pt;height:69.7pt;mso-position-horizontal-relative:char;mso-position-vertical-relative:line" coordorigin="19077,19168" coordsize="48245,16561">
            <v:roundrect id="Rounded Rectangle 7" o:spid="_x0000_s1027" style="position:absolute;left:19077;top:30689;width:14401;height:50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XsMA&#10;AADaAAAADwAAAGRycy9kb3ducmV2LnhtbESPQWsCMRSE7wX/Q3iCl6JZe2hlNYooglIodPWQ42Pz&#10;3F3dvCxJqtt/3xQEj8PMfMMsVr1txY18aBwrmE4yEMSlMw1XCk7H3XgGIkRkg61jUvBLAVbLwcsC&#10;c+Pu/E23IlYiQTjkqKCOsculDGVNFsPEdcTJOztvMSbpK2k83hPctvIty96lxYbTQo0dbWoqr8WP&#10;VVAcP/32rL+kjlP9Sman9eGyV2o07NdzEJH6+Aw/2nuj4AP+r6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jXsMAAADaAAAADwAAAAAAAAAAAAAAAACYAgAAZHJzL2Rv&#10;d25yZXYueG1sUEsFBgAAAAAEAAQA9QAAAIgDAAAAAA==&#10;" fillcolor="#17365d [2415]" strokecolor="#17365d [2415]" strokeweight="2pt">
              <v:textbox>
                <w:txbxContent>
                  <w:p w14:paraId="3AE603AC" w14:textId="77777777" w:rsidR="0020367D" w:rsidRDefault="0020367D"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User Stories</w:t>
                    </w:r>
                  </w:p>
                </w:txbxContent>
              </v:textbox>
            </v:roundrect>
            <v:roundrect id="Rounded Rectangle 8" o:spid="_x0000_s1028" style="position:absolute;left:36358;top:30689;width:14402;height:50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cZr0A&#10;AADaAAAADwAAAGRycy9kb3ducmV2LnhtbERPy4rCMBTdC/5DuMLsNNUBkWoUEXWchYLP9aW5NsXm&#10;pjRR69+bheDycN6TWWNL8aDaF44V9HsJCOLM6YJzBafjqjsC4QOyxtIxKXiRh9m03Zpgqt2T9/Q4&#10;hFzEEPYpKjAhVKmUPjNk0fdcRRy5q6sthgjrXOoanzHclnKQJENpseDYYLCihaHsdrhbBcvd/3p5&#10;+Ws2Oj+fhua15UoufpX66TTzMYhATfiKP+6NVhC3xivxBsjp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BjcZr0AAADaAAAADwAAAAAAAAAAAAAAAACYAgAAZHJzL2Rvd25yZXYu&#10;eG1sUEsFBgAAAAAEAAQA9QAAAIIDAAAAAA==&#10;" fillcolor="#ffc000" strokecolor="#ffc000" strokeweight="2pt">
              <v:textbox>
                <w:txbxContent>
                  <w:p w14:paraId="0179C844" w14:textId="77777777" w:rsidR="0020367D" w:rsidRDefault="0020367D"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Business Rules</w:t>
                    </w:r>
                  </w:p>
                </w:txbxContent>
              </v:textbox>
            </v:roundrect>
            <v:roundrect id="Rounded Rectangle 9" o:spid="_x0000_s1029" style="position:absolute;left:52920;top:30689;width:14402;height:50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CRsQA&#10;AADaAAAADwAAAGRycy9kb3ducmV2LnhtbESPQWvCQBSE7wX/w/IEb3UTEanRVaRQUMFqVYjHZ/aZ&#10;BLNvQ3Y16b/vFgo9DjPzDTNfdqYST2pcaVlBPIxAEGdWl5wrOJ8+Xt9AOI+ssbJMCr7JwXLRe5lj&#10;om3LX/Q8+lwECLsEFRTe14mULivIoBvamjh4N9sY9EE2udQNtgFuKjmKook0WHJYKLCm94Ky+/Fh&#10;FOzPn/t4vLmudtdHmm5T28aXw0GpQb9bzUB46vx/+K+91gqm8Hsl3A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5QkbEAAAA2gAAAA8AAAAAAAAAAAAAAAAAmAIAAGRycy9k&#10;b3ducmV2LnhtbFBLBQYAAAAABAAEAPUAAACJAwAAAAA=&#10;" fillcolor="#548dd4 [1951]" strokecolor="#548dd4 [1951]" strokeweight="2pt">
              <v:textbox>
                <w:txbxContent>
                  <w:p w14:paraId="20FB7877" w14:textId="77777777" w:rsidR="0020367D" w:rsidRDefault="0020367D"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Workflows</w:t>
                    </w:r>
                  </w:p>
                </w:txbxContent>
              </v:textbox>
            </v:roundrect>
            <v:roundrect id="Rounded Rectangle 10" o:spid="_x0000_s1030" style="position:absolute;left:36358;top:19168;width:14402;height:50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ftMYA&#10;AADbAAAADwAAAGRycy9kb3ducmV2LnhtbESPT2vCQBDF7wW/wzJCb3VjWoqkriL2D6VQRavS4zQ7&#10;JsHsbMhuY/z2zqHQ2wzvzXu/mc57V6uO2lB5NjAeJaCIc28rLgzsvl7vJqBCRLZYeyYDFwownw1u&#10;pphZf+YNddtYKAnhkKGBMsYm0zrkJTkMI98Qi3b0rcMoa1to2+JZwl2t0yR51A4rloYSG1qWlJ+2&#10;v87Am/54SJ9fVt0eD7vvz3S5/unutTG3w37xBCpSH//Nf9fvVvCFXn6RAf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xftMYAAADbAAAADwAAAAAAAAAAAAAAAACYAgAAZHJz&#10;L2Rvd25yZXYueG1sUEsFBgAAAAAEAAQA9QAAAIsDAAAAAA==&#10;" fillcolor="#c00000" strokecolor="#c00000" strokeweight="2pt">
              <v:textbox>
                <w:txbxContent>
                  <w:p w14:paraId="1466FB2F" w14:textId="77777777" w:rsidR="0020367D" w:rsidRDefault="0020367D"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Capability</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hape 9" o:spid="_x0000_s1031" type="#_x0000_t34" style="position:absolute;left:31677;top:18808;width:6481;height:1728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fayMQAAADbAAAADwAAAGRycy9kb3ducmV2LnhtbERPTWvCQBC9C/0PyxS8mU3EFomuUqpF&#10;KUWpSqG3MTsmwexsml1j/PduodDbPN7nTOedqURLjSstK0iiGARxZnXJuYLD/m0wBuE8ssbKMim4&#10;kYP57KE3xVTbK39Su/O5CCHsUlRQeF+nUrqsIIMusjVx4E62MegDbHKpG7yGcFPJYRw/S4Mlh4YC&#10;a3otKDvvLkbB02LUVl/Ln++t3ZxXt+O7OyTDD6X6j93LBISnzv+L/9xrHeYn8PtLOE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9rIxAAAANsAAAAPAAAAAAAAAAAA&#10;AAAAAKECAABkcnMvZG93bnJldi54bWxQSwUGAAAAAAQABAD5AAAAkgMAAAAA&#10;" strokecolor="#4579b8 [3044]"/>
            <v:shape id="Elbow Connector 12" o:spid="_x0000_s1032" type="#_x0000_t34" style="position:absolute;left:40319;top:27449;width:6481;height:127;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VEv8QAAADbAAAADwAAAGRycy9kb3ducmV2LnhtbERPTWvCQBC9C/0PyxR6MxtDlRJdpVRL&#10;RcRSlUJvY3ZMgtnZNLuN8d+7gtDbPN7nTGadqURLjSstKxhEMQjizOqScwX73Xv/BYTzyBory6Tg&#10;Qg5m04feBFNtz/xF7dbnIoSwS1FB4X2dSumyggy6yNbEgTvaxqAPsMmlbvAcwk0lkzgeSYMlh4YC&#10;a3orKDtt/4yC4fy5rb4Xvz+fdnP6uBxWbj9I1ko9PXavYxCeOv8vvruXOsxP4PZLOEB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RUS/xAAAANsAAAAPAAAAAAAAAAAA&#10;AAAAAKECAABkcnMvZG93bnJldi54bWxQSwUGAAAAAAQABAD5AAAAkgMAAAAA&#10;" strokecolor="#4579b8 [3044]"/>
            <v:shape id="Elbow Connector 13" o:spid="_x0000_s1033" type="#_x0000_t34" style="position:absolute;left:48599;top:19168;width:6481;height:16562;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7xPMMAAADbAAAADwAAAGRycy9kb3ducmV2LnhtbERPTWvCQBC9C/0PyxS8mY0Vio2uQQrR&#10;tuChaS/ehuw0CcnObrOrxn/fLQje5vE+Z52PphdnGnxrWcE8SUEQV1a3XCv4/ipmSxA+IGvsLZOC&#10;K3nINw+TNWbaXviTzmWoRQxhn6GCJgSXSemrhgz6xDriyP3YwWCIcKilHvASw00vn9L0WRpsOTY0&#10;6Oi1oaorT0bBb9iWc1ftD4XrPo674vRyfU+1UtPHcbsCEWgMd/HN/abj/AX8/x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e8TzDAAAA2wAAAA8AAAAAAAAAAAAA&#10;AAAAoQIAAGRycy9kb3ducmV2LnhtbFBLBQYAAAAABAAEAPkAAACRAwAAAAA=&#10;" strokecolor="#4579b8 [3044]"/>
            <w10:anchorlock/>
          </v:group>
        </w:pict>
      </w:r>
    </w:p>
    <w:p w14:paraId="1714419E" w14:textId="77777777" w:rsidR="004E7F35" w:rsidRDefault="004E7F35" w:rsidP="004E7F35">
      <w:pPr>
        <w:ind w:left="720" w:firstLine="720"/>
        <w:rPr>
          <w:i/>
          <w:color w:val="0000FF"/>
        </w:rPr>
      </w:pPr>
    </w:p>
    <w:p w14:paraId="7F2601C4" w14:textId="77777777" w:rsidR="00A95932" w:rsidRDefault="00A95932" w:rsidP="004E7F35">
      <w:pPr>
        <w:ind w:left="720" w:firstLine="720"/>
        <w:rPr>
          <w:i/>
          <w:color w:val="0000FF"/>
        </w:rPr>
      </w:pPr>
    </w:p>
    <w:p w14:paraId="701EC552" w14:textId="77777777" w:rsidR="00A95932" w:rsidRPr="001A0990" w:rsidRDefault="00A95932" w:rsidP="00A95932">
      <w:pPr>
        <w:pStyle w:val="BodyText"/>
        <w:rPr>
          <w:rFonts w:eastAsia="Verdana"/>
          <w:b/>
          <w:lang w:eastAsia="en-GB"/>
        </w:rPr>
      </w:pPr>
      <w:r>
        <w:rPr>
          <w:rFonts w:eastAsia="Verdana"/>
          <w:b/>
          <w:lang w:eastAsia="en-GB"/>
        </w:rPr>
        <w:t xml:space="preserve">Customer </w:t>
      </w:r>
      <w:r w:rsidRPr="001A0990">
        <w:rPr>
          <w:rFonts w:eastAsia="Verdana"/>
          <w:b/>
          <w:lang w:eastAsia="en-GB"/>
        </w:rPr>
        <w:t>Benefits</w:t>
      </w:r>
    </w:p>
    <w:p w14:paraId="6784C436" w14:textId="77777777" w:rsidR="00A95932" w:rsidRDefault="00A95932" w:rsidP="007D6D18">
      <w:pPr>
        <w:pStyle w:val="BodyText"/>
        <w:numPr>
          <w:ilvl w:val="0"/>
          <w:numId w:val="8"/>
        </w:numPr>
        <w:spacing w:before="0"/>
        <w:ind w:left="1434" w:hanging="357"/>
        <w:rPr>
          <w:rFonts w:eastAsia="Verdana"/>
          <w:lang w:eastAsia="en-GB"/>
        </w:rPr>
      </w:pPr>
      <w:r>
        <w:rPr>
          <w:rFonts w:eastAsia="Verdana"/>
          <w:lang w:eastAsia="en-GB"/>
        </w:rPr>
        <w:t xml:space="preserve">Reduced Efforts – </w:t>
      </w:r>
      <w:r w:rsidR="009E618D">
        <w:rPr>
          <w:rFonts w:eastAsia="Verdana"/>
          <w:lang w:eastAsia="en-GB"/>
        </w:rPr>
        <w:t xml:space="preserve">No efforts required on individual platforms. </w:t>
      </w:r>
      <w:r>
        <w:rPr>
          <w:rFonts w:eastAsia="Verdana"/>
          <w:lang w:eastAsia="en-GB"/>
        </w:rPr>
        <w:t>As the solution is generic, changes implement in microsite will reflect in all platforms.</w:t>
      </w:r>
    </w:p>
    <w:p w14:paraId="6B683B55" w14:textId="77777777" w:rsidR="00A95932" w:rsidRPr="001A0990" w:rsidRDefault="00A95932" w:rsidP="007D6D18">
      <w:pPr>
        <w:pStyle w:val="BodyText"/>
        <w:numPr>
          <w:ilvl w:val="0"/>
          <w:numId w:val="8"/>
        </w:numPr>
        <w:spacing w:before="0"/>
        <w:ind w:left="1434" w:hanging="357"/>
        <w:rPr>
          <w:rFonts w:eastAsia="Verdana"/>
          <w:lang w:eastAsia="en-GB"/>
        </w:rPr>
      </w:pPr>
      <w:r w:rsidRPr="001A0990">
        <w:rPr>
          <w:rFonts w:eastAsia="Verdana"/>
          <w:lang w:eastAsia="en-GB"/>
        </w:rPr>
        <w:t>Better availability and usability of job search functionality for internal and external candidates.</w:t>
      </w:r>
    </w:p>
    <w:p w14:paraId="18B9256A" w14:textId="77777777" w:rsidR="00A95932" w:rsidRPr="001A0990" w:rsidRDefault="00A95932" w:rsidP="007D6D18">
      <w:pPr>
        <w:pStyle w:val="BodyText"/>
        <w:numPr>
          <w:ilvl w:val="0"/>
          <w:numId w:val="8"/>
        </w:numPr>
        <w:spacing w:before="0"/>
        <w:ind w:left="1434" w:hanging="357"/>
        <w:rPr>
          <w:rFonts w:eastAsia="Verdana"/>
          <w:lang w:eastAsia="en-GB"/>
        </w:rPr>
      </w:pPr>
      <w:r w:rsidRPr="001A0990">
        <w:rPr>
          <w:rFonts w:eastAsia="Verdana"/>
          <w:lang w:eastAsia="en-GB"/>
        </w:rPr>
        <w:t xml:space="preserve">Easy maintenance of Job Search Tool </w:t>
      </w:r>
      <w:r>
        <w:rPr>
          <w:rFonts w:eastAsia="Verdana"/>
          <w:lang w:eastAsia="en-GB"/>
        </w:rPr>
        <w:t xml:space="preserve">values </w:t>
      </w:r>
      <w:r w:rsidRPr="001A0990">
        <w:rPr>
          <w:rFonts w:eastAsia="Verdana"/>
          <w:lang w:eastAsia="en-GB"/>
        </w:rPr>
        <w:t xml:space="preserve">using API technology from ATS to the Job Search tool. </w:t>
      </w:r>
    </w:p>
    <w:p w14:paraId="11DD1EF7" w14:textId="77777777" w:rsidR="00A95932" w:rsidRDefault="00A95932" w:rsidP="007D6D18">
      <w:pPr>
        <w:pStyle w:val="BodyText"/>
        <w:numPr>
          <w:ilvl w:val="0"/>
          <w:numId w:val="8"/>
        </w:numPr>
        <w:spacing w:before="0"/>
        <w:ind w:left="1434" w:hanging="357"/>
        <w:rPr>
          <w:rFonts w:eastAsia="Verdana"/>
          <w:lang w:eastAsia="en-GB"/>
        </w:rPr>
      </w:pPr>
      <w:r w:rsidRPr="001A0990">
        <w:rPr>
          <w:rFonts w:eastAsia="Verdana"/>
          <w:lang w:eastAsia="en-GB"/>
        </w:rPr>
        <w:t>Accessibility via mobile devices without losing core functionality</w:t>
      </w:r>
      <w:r>
        <w:rPr>
          <w:rFonts w:eastAsia="Verdana"/>
          <w:lang w:eastAsia="en-GB"/>
        </w:rPr>
        <w:t>.</w:t>
      </w:r>
      <w:r w:rsidRPr="001A0990">
        <w:rPr>
          <w:rFonts w:eastAsia="Verdana"/>
          <w:lang w:eastAsia="en-GB"/>
        </w:rPr>
        <w:t xml:space="preserve"> </w:t>
      </w:r>
    </w:p>
    <w:p w14:paraId="6AF999D5" w14:textId="77777777" w:rsidR="00A95932" w:rsidRPr="000C68B3" w:rsidRDefault="00A95932" w:rsidP="007D6D18">
      <w:pPr>
        <w:pStyle w:val="BodyText"/>
        <w:numPr>
          <w:ilvl w:val="0"/>
          <w:numId w:val="8"/>
        </w:numPr>
        <w:spacing w:before="0"/>
        <w:ind w:left="1434" w:hanging="357"/>
        <w:rPr>
          <w:rFonts w:eastAsia="Verdana"/>
          <w:lang w:eastAsia="en-GB"/>
        </w:rPr>
      </w:pPr>
      <w:r>
        <w:rPr>
          <w:lang w:val="en-US"/>
        </w:rPr>
        <w:t xml:space="preserve">Better </w:t>
      </w:r>
      <w:r w:rsidRPr="000F7B56">
        <w:rPr>
          <w:lang w:val="en-US"/>
        </w:rPr>
        <w:t>candidate experience</w:t>
      </w:r>
      <w:r w:rsidR="000C68B3">
        <w:rPr>
          <w:lang w:val="en-US"/>
        </w:rPr>
        <w:t>.</w:t>
      </w:r>
    </w:p>
    <w:p w14:paraId="048F71C0" w14:textId="77777777" w:rsidR="000C68B3" w:rsidRPr="001A0990" w:rsidRDefault="000C68B3" w:rsidP="007D6D18">
      <w:pPr>
        <w:pStyle w:val="BodyText"/>
        <w:numPr>
          <w:ilvl w:val="0"/>
          <w:numId w:val="8"/>
        </w:numPr>
        <w:spacing w:before="0"/>
        <w:ind w:left="1434" w:hanging="357"/>
        <w:rPr>
          <w:rFonts w:eastAsia="Verdana"/>
          <w:lang w:eastAsia="en-GB"/>
        </w:rPr>
      </w:pPr>
      <w:r>
        <w:rPr>
          <w:lang w:val="en-US"/>
        </w:rPr>
        <w:t xml:space="preserve">Better control on Look &amp; Feel </w:t>
      </w:r>
      <w:r w:rsidR="0036443D">
        <w:rPr>
          <w:lang w:val="en-US"/>
        </w:rPr>
        <w:t>- Since</w:t>
      </w:r>
      <w:r>
        <w:rPr>
          <w:lang w:val="en-US"/>
        </w:rPr>
        <w:t xml:space="preserve"> we are extracting the </w:t>
      </w:r>
      <w:proofErr w:type="spellStart"/>
      <w:r>
        <w:rPr>
          <w:lang w:val="en-US"/>
        </w:rPr>
        <w:t>kenexa</w:t>
      </w:r>
      <w:proofErr w:type="spellEnd"/>
      <w:r>
        <w:rPr>
          <w:lang w:val="en-US"/>
        </w:rPr>
        <w:t xml:space="preserve"> response and we have the flexibility to control on Look &amp; Feel.</w:t>
      </w:r>
    </w:p>
    <w:p w14:paraId="0E0B7F7C" w14:textId="77777777" w:rsidR="00A95932" w:rsidRDefault="00A95932" w:rsidP="004E7F35">
      <w:pPr>
        <w:ind w:left="720" w:firstLine="720"/>
        <w:rPr>
          <w:i/>
          <w:color w:val="0000FF"/>
        </w:rPr>
      </w:pPr>
    </w:p>
    <w:p w14:paraId="6A267C61" w14:textId="77777777" w:rsidR="002A403A" w:rsidRDefault="002A403A" w:rsidP="004E7F35">
      <w:pPr>
        <w:ind w:left="720" w:firstLine="720"/>
        <w:rPr>
          <w:i/>
          <w:color w:val="0000FF"/>
        </w:rPr>
      </w:pPr>
    </w:p>
    <w:p w14:paraId="617E8840" w14:textId="77777777" w:rsidR="002A403A" w:rsidRDefault="002A403A" w:rsidP="004E7F35">
      <w:pPr>
        <w:ind w:left="720" w:firstLine="720"/>
        <w:rPr>
          <w:i/>
          <w:color w:val="0000FF"/>
        </w:rPr>
      </w:pPr>
    </w:p>
    <w:p w14:paraId="4E3DF87C" w14:textId="77777777" w:rsidR="002A403A" w:rsidRDefault="002A403A" w:rsidP="004E7F35">
      <w:pPr>
        <w:ind w:left="720" w:firstLine="720"/>
        <w:rPr>
          <w:i/>
          <w:color w:val="0000FF"/>
        </w:rPr>
      </w:pPr>
    </w:p>
    <w:p w14:paraId="3A7282D7" w14:textId="77777777" w:rsidR="002A403A" w:rsidRDefault="002A403A" w:rsidP="004E7F35">
      <w:pPr>
        <w:ind w:left="720" w:firstLine="720"/>
        <w:rPr>
          <w:i/>
          <w:color w:val="0000FF"/>
        </w:rPr>
      </w:pPr>
    </w:p>
    <w:p w14:paraId="56124B1F" w14:textId="77777777" w:rsidR="002A403A" w:rsidRDefault="002A403A" w:rsidP="004E7F35">
      <w:pPr>
        <w:ind w:left="720" w:firstLine="720"/>
        <w:rPr>
          <w:i/>
          <w:color w:val="0000FF"/>
        </w:rPr>
      </w:pPr>
    </w:p>
    <w:p w14:paraId="16D8B603" w14:textId="77777777" w:rsidR="002A403A" w:rsidRDefault="002A403A" w:rsidP="004E7F35">
      <w:pPr>
        <w:ind w:left="720" w:firstLine="720"/>
        <w:rPr>
          <w:i/>
          <w:color w:val="0000FF"/>
        </w:rPr>
      </w:pPr>
    </w:p>
    <w:p w14:paraId="12CB4B16" w14:textId="77777777" w:rsidR="002A403A" w:rsidRDefault="002A403A" w:rsidP="004E7F35">
      <w:pPr>
        <w:ind w:left="720" w:firstLine="720"/>
        <w:rPr>
          <w:i/>
          <w:color w:val="0000FF"/>
        </w:rPr>
      </w:pPr>
    </w:p>
    <w:p w14:paraId="1C0C5519" w14:textId="77777777" w:rsidR="002A403A" w:rsidRDefault="002A403A" w:rsidP="004E7F35">
      <w:pPr>
        <w:ind w:left="720" w:firstLine="720"/>
        <w:rPr>
          <w:i/>
          <w:color w:val="0000FF"/>
        </w:rPr>
      </w:pPr>
    </w:p>
    <w:p w14:paraId="20296C36" w14:textId="77777777" w:rsidR="005544AA" w:rsidRDefault="00152CDD" w:rsidP="007D15D4">
      <w:pPr>
        <w:pStyle w:val="Heading2"/>
      </w:pPr>
      <w:bookmarkStart w:id="33" w:name="_Toc254884196"/>
      <w:bookmarkStart w:id="34" w:name="_Toc453864570"/>
      <w:bookmarkStart w:id="35" w:name="_Toc456961446"/>
      <w:r w:rsidRPr="007B4FFA">
        <w:lastRenderedPageBreak/>
        <w:t>Feature description</w:t>
      </w:r>
      <w:bookmarkEnd w:id="33"/>
      <w:bookmarkEnd w:id="34"/>
      <w:bookmarkEnd w:id="35"/>
    </w:p>
    <w:p w14:paraId="70291C12" w14:textId="77777777" w:rsidR="007549BF" w:rsidRDefault="000C4778" w:rsidP="007549BF">
      <w:pPr>
        <w:pStyle w:val="BodyText"/>
      </w:pPr>
      <w:bookmarkStart w:id="36" w:name="_Toc48459994"/>
      <w:bookmarkStart w:id="37" w:name="_Toc254884200"/>
      <w:bookmarkStart w:id="38" w:name="_Toc272317336"/>
      <w:bookmarkStart w:id="39" w:name="_Toc365299982"/>
      <w:bookmarkStart w:id="40" w:name="_Toc254884202"/>
      <w:bookmarkStart w:id="41" w:name="_Toc347155050"/>
      <w:r>
        <w:t xml:space="preserve">The global solution </w:t>
      </w:r>
      <w:r w:rsidR="00757C9D">
        <w:t>will implement</w:t>
      </w:r>
      <w:r>
        <w:t xml:space="preserve"> the following features:</w:t>
      </w:r>
    </w:p>
    <w:p w14:paraId="7426D12D" w14:textId="77777777" w:rsidR="00E97CDC" w:rsidRDefault="00E97CDC" w:rsidP="00E97CDC">
      <w:pPr>
        <w:pStyle w:val="ListParagraph"/>
      </w:pPr>
    </w:p>
    <w:p w14:paraId="1033A842" w14:textId="77777777" w:rsidR="00E97CDC" w:rsidRDefault="00E97CDC" w:rsidP="007D6D18">
      <w:pPr>
        <w:pStyle w:val="BodyText"/>
        <w:numPr>
          <w:ilvl w:val="0"/>
          <w:numId w:val="10"/>
        </w:numPr>
      </w:pPr>
      <w:r>
        <w:t>Redesign how these dropdown values are served and update the IKEA Jobs search to use a Brassring API instead of a custom IRW solution.</w:t>
      </w:r>
    </w:p>
    <w:p w14:paraId="28CA97A9" w14:textId="77777777" w:rsidR="00E97CDC" w:rsidRDefault="00E97CDC" w:rsidP="007D6D18">
      <w:pPr>
        <w:pStyle w:val="BodyText"/>
        <w:numPr>
          <w:ilvl w:val="0"/>
          <w:numId w:val="10"/>
        </w:numPr>
      </w:pPr>
      <w:r>
        <w:t xml:space="preserve">Update all the dropdown values to be fetched from Brassring API. </w:t>
      </w:r>
    </w:p>
    <w:p w14:paraId="7F290442" w14:textId="77777777" w:rsidR="00E97CDC" w:rsidRPr="00F91F90" w:rsidRDefault="00E97CDC" w:rsidP="007D6D18">
      <w:pPr>
        <w:pStyle w:val="BodyText"/>
        <w:numPr>
          <w:ilvl w:val="1"/>
          <w:numId w:val="10"/>
        </w:numPr>
      </w:pPr>
      <w:r w:rsidRPr="00F91F90">
        <w:t>Change the display &amp; order of the search criteria</w:t>
      </w:r>
      <w:r>
        <w:t xml:space="preserve">. </w:t>
      </w:r>
      <w:proofErr w:type="spellStart"/>
      <w:r>
        <w:t>ie</w:t>
      </w:r>
      <w:proofErr w:type="spellEnd"/>
      <w:r>
        <w:t xml:space="preserve"> </w:t>
      </w:r>
      <w:r w:rsidRPr="00F91F90">
        <w:t>Display the filter criteria of the search (candidate can always change the filter criteria) (</w:t>
      </w:r>
      <w:r w:rsidRPr="00F91F90">
        <w:rPr>
          <w:lang w:val="en-US"/>
        </w:rPr>
        <w:t xml:space="preserve">Example from </w:t>
      </w:r>
      <w:proofErr w:type="spellStart"/>
      <w:r w:rsidRPr="00F91F90">
        <w:rPr>
          <w:lang w:val="en-US"/>
        </w:rPr>
        <w:t>Benteler</w:t>
      </w:r>
      <w:proofErr w:type="spellEnd"/>
      <w:r w:rsidRPr="00F91F90">
        <w:rPr>
          <w:lang w:val="en-US"/>
        </w:rPr>
        <w:t xml:space="preserve"> </w:t>
      </w:r>
      <w:proofErr w:type="spellStart"/>
      <w:r w:rsidRPr="00F91F90">
        <w:rPr>
          <w:lang w:val="en-US"/>
        </w:rPr>
        <w:t>careerpage</w:t>
      </w:r>
      <w:proofErr w:type="spellEnd"/>
      <w:r w:rsidRPr="00F91F90">
        <w:rPr>
          <w:lang w:val="en-US"/>
        </w:rPr>
        <w:t>)</w:t>
      </w:r>
    </w:p>
    <w:p w14:paraId="63955E52" w14:textId="77777777" w:rsidR="00E97CDC" w:rsidRPr="00F91F90" w:rsidRDefault="00E97CDC" w:rsidP="007D6D18">
      <w:pPr>
        <w:pStyle w:val="BodyText"/>
        <w:numPr>
          <w:ilvl w:val="1"/>
          <w:numId w:val="10"/>
        </w:numPr>
      </w:pPr>
      <w:r w:rsidRPr="00F91F90">
        <w:t>Real time automatic synchronization of jobs and all search criteria (language, location, org unit, etc.) between ATS and new Job Search tool.</w:t>
      </w:r>
    </w:p>
    <w:p w14:paraId="745063DA" w14:textId="77777777" w:rsidR="00E97CDC" w:rsidRPr="00F91F90" w:rsidRDefault="00E97CDC" w:rsidP="007D6D18">
      <w:pPr>
        <w:pStyle w:val="BodyText"/>
        <w:numPr>
          <w:ilvl w:val="1"/>
          <w:numId w:val="10"/>
        </w:numPr>
      </w:pPr>
      <w:r w:rsidRPr="00F91F90">
        <w:t>Possibility to limit search filter values depending on a previous filter selected (for example, when a country is selected, availability of values in other filters would be limited to options for that country)</w:t>
      </w:r>
    </w:p>
    <w:p w14:paraId="4B1389E5" w14:textId="77777777" w:rsidR="00E97CDC" w:rsidRPr="00F91F90" w:rsidRDefault="00E97CDC" w:rsidP="007D6D18">
      <w:pPr>
        <w:pStyle w:val="BodyText"/>
        <w:numPr>
          <w:ilvl w:val="1"/>
          <w:numId w:val="10"/>
        </w:numPr>
      </w:pPr>
      <w:r w:rsidRPr="00F91F90">
        <w:t>Possibility to have specified filters available on a Job Search Tool and  in the following order of display:</w:t>
      </w:r>
    </w:p>
    <w:p w14:paraId="479DFF04" w14:textId="77777777" w:rsidR="00E97CDC" w:rsidRPr="00F91F90" w:rsidRDefault="00E97CDC" w:rsidP="007D6D18">
      <w:pPr>
        <w:pStyle w:val="BodyText"/>
        <w:numPr>
          <w:ilvl w:val="2"/>
          <w:numId w:val="11"/>
        </w:numPr>
      </w:pPr>
      <w:r w:rsidRPr="00F91F90">
        <w:t>Country</w:t>
      </w:r>
    </w:p>
    <w:p w14:paraId="134D1AB7" w14:textId="77777777" w:rsidR="00E97CDC" w:rsidRPr="00F91F90" w:rsidRDefault="00E97CDC" w:rsidP="007D6D18">
      <w:pPr>
        <w:pStyle w:val="BodyText"/>
        <w:numPr>
          <w:ilvl w:val="2"/>
          <w:numId w:val="11"/>
        </w:numPr>
      </w:pPr>
      <w:r w:rsidRPr="00F91F90">
        <w:t>Location</w:t>
      </w:r>
    </w:p>
    <w:p w14:paraId="1006A54A" w14:textId="77777777" w:rsidR="00E97CDC" w:rsidRPr="00F91F90" w:rsidRDefault="00E97CDC" w:rsidP="007D6D18">
      <w:pPr>
        <w:pStyle w:val="BodyText"/>
        <w:numPr>
          <w:ilvl w:val="2"/>
          <w:numId w:val="11"/>
        </w:numPr>
      </w:pPr>
      <w:r w:rsidRPr="00F91F90">
        <w:t>Work area</w:t>
      </w:r>
    </w:p>
    <w:p w14:paraId="69FFD44F" w14:textId="77777777" w:rsidR="00E97CDC" w:rsidRPr="00F91F90" w:rsidRDefault="00E97CDC" w:rsidP="007D6D18">
      <w:pPr>
        <w:pStyle w:val="BodyText"/>
        <w:numPr>
          <w:ilvl w:val="2"/>
          <w:numId w:val="11"/>
        </w:numPr>
      </w:pPr>
      <w:r w:rsidRPr="00F91F90">
        <w:t>Part time/full ti</w:t>
      </w:r>
      <w:r>
        <w:t xml:space="preserve">me </w:t>
      </w:r>
    </w:p>
    <w:p w14:paraId="1680BF08" w14:textId="77777777" w:rsidR="00E97CDC" w:rsidRPr="00F91F90" w:rsidRDefault="00E97CDC" w:rsidP="007D6D18">
      <w:pPr>
        <w:pStyle w:val="BodyText"/>
        <w:numPr>
          <w:ilvl w:val="2"/>
          <w:numId w:val="11"/>
        </w:numPr>
      </w:pPr>
      <w:r w:rsidRPr="00F91F90">
        <w:t xml:space="preserve">Language </w:t>
      </w:r>
    </w:p>
    <w:p w14:paraId="642D51B2" w14:textId="77777777" w:rsidR="00E97CDC" w:rsidRPr="00F91F90" w:rsidRDefault="00C77D0C" w:rsidP="007D6D18">
      <w:pPr>
        <w:pStyle w:val="BodyText"/>
        <w:numPr>
          <w:ilvl w:val="1"/>
          <w:numId w:val="10"/>
        </w:numPr>
      </w:pPr>
      <w:r>
        <w:t>Implement k</w:t>
      </w:r>
      <w:r w:rsidR="00E97CDC" w:rsidRPr="00F91F90">
        <w:t>eyword search</w:t>
      </w:r>
      <w:r>
        <w:t>.</w:t>
      </w:r>
    </w:p>
    <w:p w14:paraId="39A417EB" w14:textId="77777777" w:rsidR="00E97CDC" w:rsidRPr="00F91F90" w:rsidRDefault="00E97CDC" w:rsidP="007D6D18">
      <w:pPr>
        <w:pStyle w:val="BodyText"/>
        <w:numPr>
          <w:ilvl w:val="1"/>
          <w:numId w:val="10"/>
        </w:numPr>
      </w:pPr>
      <w:r w:rsidRPr="00F91F90">
        <w:t>All filters can be selected separately without following an order.</w:t>
      </w:r>
    </w:p>
    <w:p w14:paraId="67366EAE" w14:textId="77777777" w:rsidR="00E97CDC" w:rsidRPr="00F91F90" w:rsidRDefault="00E97CDC" w:rsidP="007D6D18">
      <w:pPr>
        <w:pStyle w:val="BodyText"/>
        <w:numPr>
          <w:ilvl w:val="1"/>
          <w:numId w:val="10"/>
        </w:numPr>
      </w:pPr>
      <w:r w:rsidRPr="00F91F90">
        <w:t>Display number of found jobs per selection once a criteria was selected</w:t>
      </w:r>
    </w:p>
    <w:p w14:paraId="2E410106" w14:textId="77777777" w:rsidR="00E97CDC" w:rsidRPr="00F91F90" w:rsidRDefault="00E97CDC" w:rsidP="007D6D18">
      <w:pPr>
        <w:pStyle w:val="BodyText"/>
        <w:numPr>
          <w:ilvl w:val="1"/>
          <w:numId w:val="10"/>
        </w:numPr>
      </w:pPr>
      <w:r w:rsidRPr="00F91F90">
        <w:t>Reset filter in different sub categories (see picture F10)</w:t>
      </w:r>
    </w:p>
    <w:p w14:paraId="0ED107AB" w14:textId="77777777" w:rsidR="00E97CDC" w:rsidRPr="00F91F90" w:rsidRDefault="00E97CDC" w:rsidP="007D6D18">
      <w:pPr>
        <w:pStyle w:val="BodyText"/>
        <w:numPr>
          <w:ilvl w:val="1"/>
          <w:numId w:val="10"/>
        </w:numPr>
      </w:pPr>
      <w:r w:rsidRPr="00F91F90">
        <w:t>After clicking 'show jobs' candidates will be dir</w:t>
      </w:r>
      <w:r>
        <w:t>ected into Kenexa Brassring</w:t>
      </w:r>
      <w:r w:rsidRPr="00F91F90">
        <w:t xml:space="preserve">. Source tracking is needed. Job search results shall be </w:t>
      </w:r>
      <w:r>
        <w:t>shown in Kenexa Brassring within the IKEA webpage</w:t>
      </w:r>
      <w:r w:rsidRPr="00F91F90">
        <w:t xml:space="preserve">. </w:t>
      </w:r>
    </w:p>
    <w:p w14:paraId="041FDF5A" w14:textId="77777777" w:rsidR="00E97CDC" w:rsidRPr="00F91F90" w:rsidRDefault="00EA7F56" w:rsidP="007D6D18">
      <w:pPr>
        <w:pStyle w:val="BodyText"/>
        <w:numPr>
          <w:ilvl w:val="1"/>
          <w:numId w:val="10"/>
        </w:numPr>
      </w:pPr>
      <w:r>
        <w:t>A</w:t>
      </w:r>
      <w:r w:rsidR="00E97CDC" w:rsidRPr="00F91F90">
        <w:t xml:space="preserve">dvance search </w:t>
      </w:r>
      <w:r>
        <w:t xml:space="preserve">option will be </w:t>
      </w:r>
      <w:r w:rsidR="00374993">
        <w:t>provided</w:t>
      </w:r>
      <w:r>
        <w:t xml:space="preserve"> in microsite</w:t>
      </w:r>
      <w:r w:rsidR="00E97CDC" w:rsidRPr="00F91F90">
        <w:t xml:space="preserve">. </w:t>
      </w:r>
      <w:r w:rsidR="00804DFE">
        <w:t xml:space="preserve"> Click on advance search link will open </w:t>
      </w:r>
      <w:proofErr w:type="spellStart"/>
      <w:r w:rsidR="00804DFE">
        <w:t>kenexa</w:t>
      </w:r>
      <w:proofErr w:type="spellEnd"/>
      <w:r w:rsidR="00804DFE">
        <w:t xml:space="preserve"> A</w:t>
      </w:r>
      <w:r w:rsidR="00804DFE" w:rsidRPr="00F91F90">
        <w:t xml:space="preserve">dvance search </w:t>
      </w:r>
      <w:r w:rsidR="00804DFE">
        <w:t>page.</w:t>
      </w:r>
    </w:p>
    <w:p w14:paraId="55C823F6" w14:textId="77777777" w:rsidR="00E97CDC" w:rsidRPr="00F91F90" w:rsidRDefault="00E97CDC" w:rsidP="007D6D18">
      <w:pPr>
        <w:pStyle w:val="BodyText"/>
        <w:numPr>
          <w:ilvl w:val="1"/>
          <w:numId w:val="10"/>
        </w:numPr>
      </w:pPr>
      <w:r w:rsidRPr="00F91F90">
        <w:t xml:space="preserve">Possibility to have a suggestive search (when a candidate starts typing a combination of letters possible suggestions appear). </w:t>
      </w:r>
    </w:p>
    <w:p w14:paraId="7A186AE8" w14:textId="77777777" w:rsidR="00E97CDC" w:rsidRDefault="00E97CDC" w:rsidP="007D6D18">
      <w:pPr>
        <w:pStyle w:val="BodyText"/>
        <w:numPr>
          <w:ilvl w:val="1"/>
          <w:numId w:val="10"/>
        </w:numPr>
        <w:rPr>
          <w:ins w:id="42" w:author="Nha-Tien Nguyen" w:date="2016-08-08T09:03:00Z"/>
        </w:rPr>
      </w:pPr>
      <w:r w:rsidRPr="00F91F90">
        <w:t xml:space="preserve">Possibility to get results in the keyword field regardless the language of query </w:t>
      </w:r>
    </w:p>
    <w:p w14:paraId="15CA3E9E" w14:textId="77777777" w:rsidR="00687541" w:rsidRDefault="00687541" w:rsidP="007D6D18">
      <w:pPr>
        <w:pStyle w:val="BodyText"/>
        <w:numPr>
          <w:ilvl w:val="1"/>
          <w:numId w:val="10"/>
        </w:numPr>
        <w:rPr>
          <w:ins w:id="43" w:author="Nha-Tien Nguyen" w:date="2016-08-08T09:37:00Z"/>
        </w:rPr>
      </w:pPr>
      <w:commentRangeStart w:id="44"/>
      <w:ins w:id="45" w:author="Nha-Tien Nguyen" w:date="2016-08-08T09:03:00Z">
        <w:del w:id="46" w:author="schitrai" w:date="2016-08-19T12:15:00Z">
          <w:r w:rsidDel="003E2AA0">
            <w:delText xml:space="preserve">Possibility to combine the </w:delText>
          </w:r>
        </w:del>
        <w:r>
          <w:t>key word and filter search</w:t>
        </w:r>
      </w:ins>
      <w:commentRangeEnd w:id="44"/>
      <w:ins w:id="47" w:author="Nha-Tien Nguyen" w:date="2016-08-08T09:04:00Z">
        <w:r>
          <w:rPr>
            <w:rStyle w:val="CommentReference"/>
          </w:rPr>
          <w:commentReference w:id="44"/>
        </w:r>
      </w:ins>
      <w:ins w:id="48" w:author="schitrai" w:date="2016-08-19T12:15:00Z">
        <w:r w:rsidR="003E2AA0">
          <w:t xml:space="preserve"> will be combined and keyword search results will be filtered using the filter criteria selected by the user</w:t>
        </w:r>
      </w:ins>
    </w:p>
    <w:p w14:paraId="0AD10274" w14:textId="77777777" w:rsidR="00AC0050" w:rsidRPr="00F91F90" w:rsidRDefault="00AC0050" w:rsidP="007D6D18">
      <w:pPr>
        <w:pStyle w:val="BodyText"/>
        <w:numPr>
          <w:ilvl w:val="1"/>
          <w:numId w:val="10"/>
        </w:numPr>
      </w:pPr>
    </w:p>
    <w:p w14:paraId="0F57C175" w14:textId="77777777" w:rsidR="00E97CDC" w:rsidRPr="00F73821" w:rsidRDefault="00E97CDC" w:rsidP="007D6D18">
      <w:pPr>
        <w:pStyle w:val="BodyText"/>
        <w:numPr>
          <w:ilvl w:val="0"/>
          <w:numId w:val="10"/>
        </w:numPr>
      </w:pPr>
      <w:commentRangeStart w:id="49"/>
      <w:r w:rsidRPr="00F91F90">
        <w:t xml:space="preserve">Other Links </w:t>
      </w:r>
      <w:commentRangeEnd w:id="49"/>
      <w:r w:rsidR="00687541">
        <w:rPr>
          <w:rStyle w:val="CommentReference"/>
        </w:rPr>
        <w:commentReference w:id="49"/>
      </w:r>
      <w:r w:rsidRPr="00F91F90">
        <w:t xml:space="preserve">stay the same on pages e.g.  </w:t>
      </w:r>
      <w:ins w:id="50" w:author="schitrai" w:date="2016-08-19T12:19:00Z">
        <w:r w:rsidR="004321E5">
          <w:t xml:space="preserve">Advance Search, </w:t>
        </w:r>
      </w:ins>
      <w:r w:rsidRPr="00F91F90">
        <w:t>Log in</w:t>
      </w:r>
      <w:ins w:id="51" w:author="schitrai" w:date="2016-08-19T12:19:00Z">
        <w:r w:rsidR="004321E5">
          <w:t xml:space="preserve">, Job Description and </w:t>
        </w:r>
      </w:ins>
      <w:ins w:id="52" w:author="schitrai" w:date="2016-08-19T12:23:00Z">
        <w:r w:rsidR="0030521E">
          <w:t xml:space="preserve">action </w:t>
        </w:r>
      </w:ins>
      <w:ins w:id="53" w:author="schitrai" w:date="2016-08-19T12:19:00Z">
        <w:r w:rsidR="004321E5">
          <w:t>pages opened on click of action buttons will be on same page</w:t>
        </w:r>
      </w:ins>
      <w:r w:rsidRPr="00F91F90">
        <w:t xml:space="preserve"> </w:t>
      </w:r>
      <w:ins w:id="54" w:author="schitrai" w:date="2016-08-19T12:20:00Z">
        <w:r w:rsidR="004321E5">
          <w:t>Brassring page decides the next step for Russian users</w:t>
        </w:r>
      </w:ins>
      <w:ins w:id="55" w:author="schitrai" w:date="2016-08-19T12:21:00Z">
        <w:r w:rsidR="004321E5">
          <w:t>. So for Russia users Log in link will not be provided</w:t>
        </w:r>
        <w:r w:rsidR="00663515">
          <w:t>. Advance link for Russia provides only locations in Russia so advance link for Russia users will not be shown</w:t>
        </w:r>
      </w:ins>
      <w:del w:id="56" w:author="schitrai" w:date="2016-08-19T12:20:00Z">
        <w:r w:rsidRPr="00F91F90" w:rsidDel="004321E5">
          <w:delText>to candidate profile</w:delText>
        </w:r>
      </w:del>
    </w:p>
    <w:p w14:paraId="34A56A84" w14:textId="77777777" w:rsidR="003F4605" w:rsidRDefault="003F4605" w:rsidP="007D6D18">
      <w:pPr>
        <w:pStyle w:val="ListParagraph"/>
        <w:numPr>
          <w:ilvl w:val="0"/>
          <w:numId w:val="10"/>
        </w:numPr>
        <w:contextualSpacing/>
        <w:rPr>
          <w:rFonts w:cs="Arial"/>
        </w:rPr>
      </w:pPr>
      <w:r>
        <w:rPr>
          <w:rFonts w:cs="Arial"/>
        </w:rPr>
        <w:lastRenderedPageBreak/>
        <w:t>Need</w:t>
      </w:r>
      <w:r w:rsidRPr="0039705A">
        <w:rPr>
          <w:rFonts w:cs="Arial"/>
        </w:rPr>
        <w:t xml:space="preserve"> to have job search tool translated</w:t>
      </w:r>
      <w:r>
        <w:rPr>
          <w:rFonts w:cs="Arial"/>
        </w:rPr>
        <w:t xml:space="preserve"> for labels</w:t>
      </w:r>
      <w:r w:rsidRPr="0039705A">
        <w:rPr>
          <w:rFonts w:cs="Arial"/>
        </w:rPr>
        <w:t xml:space="preserve"> </w:t>
      </w:r>
      <w:r>
        <w:rPr>
          <w:rFonts w:cs="Arial"/>
        </w:rPr>
        <w:t xml:space="preserve">and dropdown values </w:t>
      </w:r>
      <w:r w:rsidRPr="0039705A">
        <w:rPr>
          <w:rFonts w:cs="Arial"/>
        </w:rPr>
        <w:t xml:space="preserve">in </w:t>
      </w:r>
      <w:proofErr w:type="spellStart"/>
      <w:r w:rsidRPr="0039705A">
        <w:rPr>
          <w:rFonts w:cs="Arial"/>
        </w:rPr>
        <w:t>the</w:t>
      </w:r>
      <w:del w:id="57" w:author="schitrai" w:date="2016-08-19T12:20:00Z">
        <w:r w:rsidRPr="0039705A" w:rsidDel="004321E5">
          <w:rPr>
            <w:rFonts w:cs="Arial"/>
          </w:rPr>
          <w:delText xml:space="preserve"> </w:delText>
        </w:r>
      </w:del>
      <w:r w:rsidRPr="0039705A">
        <w:rPr>
          <w:rFonts w:cs="Arial"/>
        </w:rPr>
        <w:t>following</w:t>
      </w:r>
      <w:proofErr w:type="spellEnd"/>
      <w:r w:rsidRPr="0039705A">
        <w:rPr>
          <w:rFonts w:cs="Arial"/>
        </w:rPr>
        <w:t xml:space="preserve"> languages:</w:t>
      </w:r>
    </w:p>
    <w:p w14:paraId="48F40898" w14:textId="77777777" w:rsidR="003F4605" w:rsidRPr="0039705A" w:rsidRDefault="003F4605" w:rsidP="007D6D18">
      <w:pPr>
        <w:pStyle w:val="ListParagraph"/>
        <w:numPr>
          <w:ilvl w:val="1"/>
          <w:numId w:val="10"/>
        </w:numPr>
        <w:contextualSpacing/>
        <w:rPr>
          <w:rFonts w:cs="Arial"/>
        </w:rPr>
      </w:pPr>
      <w:r w:rsidRPr="0039705A">
        <w:rPr>
          <w:rFonts w:cs="Arial"/>
        </w:rPr>
        <w:t>Chinese</w:t>
      </w:r>
    </w:p>
    <w:p w14:paraId="54FA835D" w14:textId="77777777" w:rsidR="003F4605" w:rsidRPr="0039705A" w:rsidRDefault="003F4605" w:rsidP="007D6D18">
      <w:pPr>
        <w:pStyle w:val="ListParagraph"/>
        <w:numPr>
          <w:ilvl w:val="1"/>
          <w:numId w:val="10"/>
        </w:numPr>
        <w:contextualSpacing/>
        <w:rPr>
          <w:rFonts w:cs="Arial"/>
        </w:rPr>
      </w:pPr>
      <w:r w:rsidRPr="0039705A">
        <w:rPr>
          <w:rFonts w:cs="Arial"/>
        </w:rPr>
        <w:t>Croatian</w:t>
      </w:r>
    </w:p>
    <w:p w14:paraId="298E5FF4" w14:textId="77777777" w:rsidR="003F4605" w:rsidRPr="0039705A" w:rsidRDefault="003F4605" w:rsidP="007D6D18">
      <w:pPr>
        <w:pStyle w:val="ListParagraph"/>
        <w:numPr>
          <w:ilvl w:val="1"/>
          <w:numId w:val="10"/>
        </w:numPr>
        <w:contextualSpacing/>
        <w:rPr>
          <w:rFonts w:cs="Arial"/>
        </w:rPr>
      </w:pPr>
      <w:r w:rsidRPr="0039705A">
        <w:rPr>
          <w:rFonts w:cs="Arial"/>
        </w:rPr>
        <w:t>Czech</w:t>
      </w:r>
    </w:p>
    <w:p w14:paraId="5603CCF6" w14:textId="77777777" w:rsidR="003F4605" w:rsidRPr="0039705A" w:rsidRDefault="003F4605" w:rsidP="007D6D18">
      <w:pPr>
        <w:pStyle w:val="ListParagraph"/>
        <w:numPr>
          <w:ilvl w:val="1"/>
          <w:numId w:val="10"/>
        </w:numPr>
        <w:contextualSpacing/>
        <w:rPr>
          <w:rFonts w:cs="Arial"/>
        </w:rPr>
      </w:pPr>
      <w:r w:rsidRPr="0039705A">
        <w:rPr>
          <w:rFonts w:cs="Arial"/>
        </w:rPr>
        <w:t>Danish</w:t>
      </w:r>
    </w:p>
    <w:p w14:paraId="6ADAD17B" w14:textId="77777777" w:rsidR="003F4605" w:rsidRPr="0039705A" w:rsidRDefault="003F4605" w:rsidP="007D6D18">
      <w:pPr>
        <w:pStyle w:val="ListParagraph"/>
        <w:numPr>
          <w:ilvl w:val="1"/>
          <w:numId w:val="10"/>
        </w:numPr>
        <w:contextualSpacing/>
        <w:rPr>
          <w:rFonts w:cs="Arial"/>
        </w:rPr>
      </w:pPr>
      <w:r w:rsidRPr="0039705A">
        <w:rPr>
          <w:rFonts w:cs="Arial"/>
        </w:rPr>
        <w:t>Dutch</w:t>
      </w:r>
    </w:p>
    <w:p w14:paraId="67A34CE6" w14:textId="77777777" w:rsidR="003F4605" w:rsidRPr="0039705A" w:rsidRDefault="003F4605" w:rsidP="007D6D18">
      <w:pPr>
        <w:pStyle w:val="ListParagraph"/>
        <w:numPr>
          <w:ilvl w:val="1"/>
          <w:numId w:val="10"/>
        </w:numPr>
        <w:contextualSpacing/>
        <w:rPr>
          <w:rFonts w:cs="Arial"/>
        </w:rPr>
      </w:pPr>
      <w:r w:rsidRPr="0039705A">
        <w:rPr>
          <w:rFonts w:cs="Arial"/>
        </w:rPr>
        <w:t>English</w:t>
      </w:r>
    </w:p>
    <w:p w14:paraId="7EC9FF13" w14:textId="77777777" w:rsidR="003F4605" w:rsidRPr="0039705A" w:rsidRDefault="003F4605" w:rsidP="007D6D18">
      <w:pPr>
        <w:pStyle w:val="ListParagraph"/>
        <w:numPr>
          <w:ilvl w:val="1"/>
          <w:numId w:val="10"/>
        </w:numPr>
        <w:contextualSpacing/>
        <w:rPr>
          <w:rFonts w:cs="Arial"/>
        </w:rPr>
      </w:pPr>
      <w:r w:rsidRPr="0039705A">
        <w:rPr>
          <w:rFonts w:cs="Arial"/>
        </w:rPr>
        <w:t>Finnish</w:t>
      </w:r>
    </w:p>
    <w:p w14:paraId="264B6ED8" w14:textId="77777777" w:rsidR="003F4605" w:rsidRPr="0039705A" w:rsidRDefault="003F4605" w:rsidP="007D6D18">
      <w:pPr>
        <w:pStyle w:val="ListParagraph"/>
        <w:numPr>
          <w:ilvl w:val="1"/>
          <w:numId w:val="10"/>
        </w:numPr>
        <w:contextualSpacing/>
        <w:rPr>
          <w:rFonts w:cs="Arial"/>
        </w:rPr>
      </w:pPr>
      <w:r w:rsidRPr="0039705A">
        <w:rPr>
          <w:rFonts w:cs="Arial"/>
        </w:rPr>
        <w:t>French</w:t>
      </w:r>
    </w:p>
    <w:p w14:paraId="36E82086" w14:textId="77777777" w:rsidR="003F4605" w:rsidRPr="0039705A" w:rsidRDefault="003F4605" w:rsidP="007D6D18">
      <w:pPr>
        <w:pStyle w:val="ListParagraph"/>
        <w:numPr>
          <w:ilvl w:val="1"/>
          <w:numId w:val="10"/>
        </w:numPr>
        <w:contextualSpacing/>
        <w:rPr>
          <w:rFonts w:cs="Arial"/>
        </w:rPr>
      </w:pPr>
      <w:r w:rsidRPr="0039705A">
        <w:rPr>
          <w:rFonts w:cs="Arial"/>
        </w:rPr>
        <w:t>German</w:t>
      </w:r>
    </w:p>
    <w:p w14:paraId="0234762C" w14:textId="77777777" w:rsidR="003F4605" w:rsidRPr="0039705A" w:rsidRDefault="003F4605" w:rsidP="007D6D18">
      <w:pPr>
        <w:pStyle w:val="ListParagraph"/>
        <w:numPr>
          <w:ilvl w:val="1"/>
          <w:numId w:val="10"/>
        </w:numPr>
        <w:contextualSpacing/>
        <w:rPr>
          <w:rFonts w:cs="Arial"/>
        </w:rPr>
      </w:pPr>
      <w:r w:rsidRPr="0039705A">
        <w:rPr>
          <w:rFonts w:cs="Arial"/>
        </w:rPr>
        <w:t>Hungarian</w:t>
      </w:r>
    </w:p>
    <w:p w14:paraId="31A62005" w14:textId="77777777" w:rsidR="003F4605" w:rsidRPr="0039705A" w:rsidRDefault="003F4605" w:rsidP="007D6D18">
      <w:pPr>
        <w:pStyle w:val="ListParagraph"/>
        <w:numPr>
          <w:ilvl w:val="1"/>
          <w:numId w:val="10"/>
        </w:numPr>
        <w:contextualSpacing/>
        <w:rPr>
          <w:rFonts w:cs="Arial"/>
        </w:rPr>
      </w:pPr>
      <w:r w:rsidRPr="0039705A">
        <w:rPr>
          <w:rFonts w:cs="Arial"/>
        </w:rPr>
        <w:t>Italian</w:t>
      </w:r>
    </w:p>
    <w:p w14:paraId="4D2735D6" w14:textId="77777777" w:rsidR="003F4605" w:rsidRPr="0039705A" w:rsidRDefault="003F4605" w:rsidP="007D6D18">
      <w:pPr>
        <w:pStyle w:val="ListParagraph"/>
        <w:numPr>
          <w:ilvl w:val="1"/>
          <w:numId w:val="10"/>
        </w:numPr>
        <w:contextualSpacing/>
        <w:rPr>
          <w:rFonts w:cs="Arial"/>
        </w:rPr>
      </w:pPr>
      <w:r w:rsidRPr="0039705A">
        <w:rPr>
          <w:rFonts w:cs="Arial"/>
        </w:rPr>
        <w:t>Japanese</w:t>
      </w:r>
    </w:p>
    <w:p w14:paraId="7449314C" w14:textId="77777777" w:rsidR="003F4605" w:rsidRPr="0039705A" w:rsidRDefault="003F4605" w:rsidP="007D6D18">
      <w:pPr>
        <w:pStyle w:val="ListParagraph"/>
        <w:numPr>
          <w:ilvl w:val="1"/>
          <w:numId w:val="10"/>
        </w:numPr>
        <w:contextualSpacing/>
        <w:rPr>
          <w:rFonts w:cs="Arial"/>
        </w:rPr>
      </w:pPr>
      <w:r w:rsidRPr="0039705A">
        <w:rPr>
          <w:rFonts w:cs="Arial"/>
        </w:rPr>
        <w:t>Korean</w:t>
      </w:r>
    </w:p>
    <w:p w14:paraId="36F539A7" w14:textId="77777777" w:rsidR="003F4605" w:rsidRPr="0039705A" w:rsidRDefault="003F4605" w:rsidP="007D6D18">
      <w:pPr>
        <w:pStyle w:val="ListParagraph"/>
        <w:numPr>
          <w:ilvl w:val="1"/>
          <w:numId w:val="10"/>
        </w:numPr>
        <w:contextualSpacing/>
        <w:rPr>
          <w:rFonts w:cs="Arial"/>
        </w:rPr>
      </w:pPr>
      <w:r w:rsidRPr="0039705A">
        <w:rPr>
          <w:rFonts w:cs="Arial"/>
        </w:rPr>
        <w:t>Norwegian</w:t>
      </w:r>
    </w:p>
    <w:p w14:paraId="78B19E0C" w14:textId="77777777" w:rsidR="003F4605" w:rsidRPr="0039705A" w:rsidRDefault="003F4605" w:rsidP="007D6D18">
      <w:pPr>
        <w:pStyle w:val="ListParagraph"/>
        <w:numPr>
          <w:ilvl w:val="1"/>
          <w:numId w:val="10"/>
        </w:numPr>
        <w:contextualSpacing/>
        <w:rPr>
          <w:rFonts w:cs="Arial"/>
        </w:rPr>
      </w:pPr>
      <w:r w:rsidRPr="0039705A">
        <w:rPr>
          <w:rFonts w:cs="Arial"/>
        </w:rPr>
        <w:t>Polish</w:t>
      </w:r>
    </w:p>
    <w:p w14:paraId="51091F28" w14:textId="77777777" w:rsidR="003F4605" w:rsidRPr="0039705A" w:rsidRDefault="003F4605" w:rsidP="007D6D18">
      <w:pPr>
        <w:pStyle w:val="ListParagraph"/>
        <w:numPr>
          <w:ilvl w:val="1"/>
          <w:numId w:val="10"/>
        </w:numPr>
        <w:contextualSpacing/>
        <w:rPr>
          <w:rFonts w:cs="Arial"/>
        </w:rPr>
      </w:pPr>
      <w:r w:rsidRPr="0039705A">
        <w:rPr>
          <w:rFonts w:cs="Arial"/>
        </w:rPr>
        <w:t>Portuguese</w:t>
      </w:r>
    </w:p>
    <w:p w14:paraId="65FD117A" w14:textId="77777777" w:rsidR="003F4605" w:rsidRPr="0039705A" w:rsidRDefault="003F4605" w:rsidP="007D6D18">
      <w:pPr>
        <w:pStyle w:val="ListParagraph"/>
        <w:numPr>
          <w:ilvl w:val="1"/>
          <w:numId w:val="10"/>
        </w:numPr>
        <w:contextualSpacing/>
        <w:rPr>
          <w:rFonts w:cs="Arial"/>
        </w:rPr>
      </w:pPr>
      <w:r w:rsidRPr="0039705A">
        <w:rPr>
          <w:rFonts w:cs="Arial"/>
        </w:rPr>
        <w:t>Romanian</w:t>
      </w:r>
    </w:p>
    <w:p w14:paraId="38946E41" w14:textId="77777777" w:rsidR="003F4605" w:rsidRPr="0039705A" w:rsidRDefault="003F4605" w:rsidP="007D6D18">
      <w:pPr>
        <w:pStyle w:val="ListParagraph"/>
        <w:numPr>
          <w:ilvl w:val="1"/>
          <w:numId w:val="10"/>
        </w:numPr>
        <w:contextualSpacing/>
        <w:rPr>
          <w:rFonts w:cs="Arial"/>
        </w:rPr>
      </w:pPr>
      <w:r w:rsidRPr="0039705A">
        <w:rPr>
          <w:rFonts w:cs="Arial"/>
        </w:rPr>
        <w:t>Russian</w:t>
      </w:r>
    </w:p>
    <w:p w14:paraId="315693E6" w14:textId="77777777" w:rsidR="003F4605" w:rsidRPr="0039705A" w:rsidRDefault="003F4605" w:rsidP="007D6D18">
      <w:pPr>
        <w:pStyle w:val="ListParagraph"/>
        <w:numPr>
          <w:ilvl w:val="1"/>
          <w:numId w:val="10"/>
        </w:numPr>
        <w:contextualSpacing/>
        <w:rPr>
          <w:rFonts w:cs="Arial"/>
        </w:rPr>
      </w:pPr>
      <w:r w:rsidRPr="0039705A">
        <w:rPr>
          <w:rFonts w:cs="Arial"/>
        </w:rPr>
        <w:t>Serbian</w:t>
      </w:r>
    </w:p>
    <w:p w14:paraId="6174A1B0" w14:textId="77777777" w:rsidR="003F4605" w:rsidRPr="0039705A" w:rsidRDefault="003F4605" w:rsidP="007D6D18">
      <w:pPr>
        <w:pStyle w:val="ListParagraph"/>
        <w:numPr>
          <w:ilvl w:val="1"/>
          <w:numId w:val="10"/>
        </w:numPr>
        <w:contextualSpacing/>
        <w:rPr>
          <w:rFonts w:cs="Arial"/>
        </w:rPr>
      </w:pPr>
      <w:r w:rsidRPr="0039705A">
        <w:rPr>
          <w:rFonts w:cs="Arial"/>
        </w:rPr>
        <w:t>Slovak</w:t>
      </w:r>
    </w:p>
    <w:p w14:paraId="526BD38C" w14:textId="77777777" w:rsidR="003F4605" w:rsidRPr="0039705A" w:rsidRDefault="003F4605" w:rsidP="007D6D18">
      <w:pPr>
        <w:pStyle w:val="ListParagraph"/>
        <w:numPr>
          <w:ilvl w:val="1"/>
          <w:numId w:val="10"/>
        </w:numPr>
        <w:contextualSpacing/>
        <w:rPr>
          <w:rFonts w:cs="Arial"/>
        </w:rPr>
      </w:pPr>
      <w:r w:rsidRPr="0039705A">
        <w:rPr>
          <w:rFonts w:cs="Arial"/>
        </w:rPr>
        <w:t>Slovenian</w:t>
      </w:r>
    </w:p>
    <w:p w14:paraId="0D9F904F" w14:textId="77777777" w:rsidR="003F4605" w:rsidRPr="0039705A" w:rsidRDefault="003F4605" w:rsidP="007D6D18">
      <w:pPr>
        <w:pStyle w:val="ListParagraph"/>
        <w:numPr>
          <w:ilvl w:val="1"/>
          <w:numId w:val="10"/>
        </w:numPr>
        <w:contextualSpacing/>
      </w:pPr>
      <w:r w:rsidRPr="0039705A">
        <w:rPr>
          <w:rFonts w:cs="Arial"/>
        </w:rPr>
        <w:t>Spanish</w:t>
      </w:r>
    </w:p>
    <w:p w14:paraId="3D6FD023" w14:textId="77777777" w:rsidR="003F4605" w:rsidRPr="00C80AFE" w:rsidRDefault="003F4605" w:rsidP="007D6D18">
      <w:pPr>
        <w:pStyle w:val="ListParagraph"/>
        <w:numPr>
          <w:ilvl w:val="1"/>
          <w:numId w:val="10"/>
        </w:numPr>
        <w:contextualSpacing/>
      </w:pPr>
      <w:r w:rsidRPr="0039705A">
        <w:rPr>
          <w:rFonts w:cs="Arial"/>
        </w:rPr>
        <w:t>Swedish</w:t>
      </w:r>
    </w:p>
    <w:p w14:paraId="0590935A" w14:textId="77777777" w:rsidR="00E97CDC" w:rsidRPr="00F73821" w:rsidRDefault="00F73821" w:rsidP="007D6D18">
      <w:pPr>
        <w:pStyle w:val="ListParagraph"/>
        <w:numPr>
          <w:ilvl w:val="0"/>
          <w:numId w:val="10"/>
        </w:numPr>
        <w:contextualSpacing/>
      </w:pPr>
      <w:r w:rsidRPr="00F73821">
        <w:rPr>
          <w:rFonts w:cs="Arial"/>
        </w:rPr>
        <w:t>New header &amp; footer will be developed.</w:t>
      </w:r>
    </w:p>
    <w:p w14:paraId="1671A5DC" w14:textId="77777777" w:rsidR="00442B6F" w:rsidRPr="00442B6F" w:rsidRDefault="00136DB3" w:rsidP="007D6D18">
      <w:pPr>
        <w:pStyle w:val="ListParagraph"/>
        <w:numPr>
          <w:ilvl w:val="0"/>
          <w:numId w:val="10"/>
        </w:numPr>
        <w:contextualSpacing/>
        <w:rPr>
          <w:ins w:id="58" w:author="schitrai" w:date="2016-08-15T15:11:00Z"/>
        </w:rPr>
      </w:pPr>
      <w:r>
        <w:rPr>
          <w:rFonts w:cs="Arial"/>
        </w:rPr>
        <w:t xml:space="preserve">Russia will have </w:t>
      </w:r>
      <w:commentRangeStart w:id="59"/>
      <w:r>
        <w:rPr>
          <w:rFonts w:cs="Arial"/>
        </w:rPr>
        <w:t xml:space="preserve">little deviation </w:t>
      </w:r>
      <w:commentRangeEnd w:id="59"/>
      <w:r w:rsidR="000A6752">
        <w:rPr>
          <w:rStyle w:val="CommentReference"/>
          <w:rFonts w:ascii="Century Schoolbook" w:eastAsia="Times New Roman" w:hAnsi="Century Schoolbook"/>
          <w:lang w:eastAsia="en-US"/>
        </w:rPr>
        <w:commentReference w:id="59"/>
      </w:r>
      <w:r>
        <w:rPr>
          <w:rFonts w:cs="Arial"/>
        </w:rPr>
        <w:t xml:space="preserve">from normal flow. </w:t>
      </w:r>
      <w:proofErr w:type="spellStart"/>
      <w:proofErr w:type="gramStart"/>
      <w:r>
        <w:rPr>
          <w:rFonts w:cs="Arial"/>
        </w:rPr>
        <w:t>ie</w:t>
      </w:r>
      <w:proofErr w:type="spellEnd"/>
      <w:proofErr w:type="gramEnd"/>
      <w:r>
        <w:rPr>
          <w:rFonts w:cs="Arial"/>
        </w:rPr>
        <w:t xml:space="preserve"> If the user is Russian, he/she will be redirected to </w:t>
      </w:r>
      <w:proofErr w:type="spellStart"/>
      <w:r w:rsidR="00374993">
        <w:rPr>
          <w:rFonts w:cs="Arial"/>
        </w:rPr>
        <w:t>Avent</w:t>
      </w:r>
      <w:proofErr w:type="spellEnd"/>
      <w:r>
        <w:rPr>
          <w:rFonts w:cs="Arial"/>
        </w:rPr>
        <w:t xml:space="preserve"> system where his/her profile will be registered.</w:t>
      </w:r>
      <w:del w:id="60" w:author="schitrai" w:date="2016-08-15T14:58:00Z">
        <w:r w:rsidDel="00686D41">
          <w:rPr>
            <w:rFonts w:cs="Arial"/>
          </w:rPr>
          <w:delText xml:space="preserve"> Then the </w:delText>
        </w:r>
        <w:r w:rsidR="00121BC5" w:rsidDel="00686D41">
          <w:rPr>
            <w:rFonts w:cs="Arial"/>
          </w:rPr>
          <w:delText xml:space="preserve">Russian user </w:delText>
        </w:r>
        <w:r w:rsidDel="00686D41">
          <w:rPr>
            <w:rFonts w:cs="Arial"/>
          </w:rPr>
          <w:delText>profile data flows from Av</w:delText>
        </w:r>
        <w:r w:rsidR="00374993" w:rsidDel="00686D41">
          <w:rPr>
            <w:rFonts w:cs="Arial"/>
          </w:rPr>
          <w:delText>en</w:delText>
        </w:r>
        <w:r w:rsidDel="00686D41">
          <w:rPr>
            <w:rFonts w:cs="Arial"/>
          </w:rPr>
          <w:delText xml:space="preserve">t DB to kenexa, </w:delText>
        </w:r>
        <w:r w:rsidR="00121BC5" w:rsidDel="00686D41">
          <w:rPr>
            <w:rFonts w:cs="Arial"/>
          </w:rPr>
          <w:delText>and then</w:delText>
        </w:r>
        <w:r w:rsidDel="00686D41">
          <w:rPr>
            <w:rFonts w:cs="Arial"/>
          </w:rPr>
          <w:delText xml:space="preserve"> only he will be allowed to apply for jobs.</w:delText>
        </w:r>
      </w:del>
      <w:ins w:id="61" w:author="schitrai" w:date="2016-08-15T14:56:00Z">
        <w:r w:rsidR="000013BA">
          <w:rPr>
            <w:rFonts w:cs="Arial"/>
          </w:rPr>
          <w:t xml:space="preserve"> Avnet redirection will be handled by Brassring pages. </w:t>
        </w:r>
        <w:proofErr w:type="spellStart"/>
        <w:r w:rsidR="000013BA">
          <w:rPr>
            <w:rFonts w:cs="Arial"/>
          </w:rPr>
          <w:t>JobSearchTool</w:t>
        </w:r>
        <w:proofErr w:type="spellEnd"/>
        <w:r w:rsidR="000013BA">
          <w:rPr>
            <w:rFonts w:cs="Arial"/>
          </w:rPr>
          <w:t xml:space="preserve"> will redirect to Brassring pages for job description. While visiting the job description</w:t>
        </w:r>
      </w:ins>
      <w:ins w:id="62" w:author="schitrai" w:date="2016-08-15T14:57:00Z">
        <w:r w:rsidR="000013BA">
          <w:rPr>
            <w:rFonts w:cs="Arial"/>
          </w:rPr>
          <w:t xml:space="preserve"> of jobs in Russia gateway</w:t>
        </w:r>
      </w:ins>
      <w:ins w:id="63" w:author="schitrai" w:date="2016-08-15T14:56:00Z">
        <w:r w:rsidR="000013BA">
          <w:rPr>
            <w:rFonts w:cs="Arial"/>
          </w:rPr>
          <w:t>, if the user clicks on apply button then user will be redirect</w:t>
        </w:r>
      </w:ins>
      <w:ins w:id="64" w:author="schitrai" w:date="2016-08-15T14:57:00Z">
        <w:r w:rsidR="000013BA">
          <w:rPr>
            <w:rFonts w:cs="Arial"/>
          </w:rPr>
          <w:t>ed to Avnet by Brassring.</w:t>
        </w:r>
      </w:ins>
      <w:ins w:id="65" w:author="schitrai" w:date="2016-08-15T14:56:00Z">
        <w:r w:rsidR="000013BA">
          <w:rPr>
            <w:rFonts w:cs="Arial"/>
          </w:rPr>
          <w:t xml:space="preserve"> </w:t>
        </w:r>
      </w:ins>
      <w:ins w:id="66" w:author="schitrai" w:date="2016-08-15T15:09:00Z">
        <w:r w:rsidR="004A7E5D">
          <w:rPr>
            <w:rFonts w:cs="Arial"/>
          </w:rPr>
          <w:t xml:space="preserve"> </w:t>
        </w:r>
      </w:ins>
    </w:p>
    <w:p w14:paraId="20F4AB50" w14:textId="77777777" w:rsidR="00F73821" w:rsidRDefault="004A7E5D" w:rsidP="00442B6F">
      <w:pPr>
        <w:pStyle w:val="ListParagraph"/>
        <w:numPr>
          <w:ilvl w:val="0"/>
          <w:numId w:val="10"/>
        </w:numPr>
        <w:contextualSpacing/>
      </w:pPr>
      <w:ins w:id="67" w:author="schitrai" w:date="2016-08-15T15:10:00Z">
        <w:r>
          <w:rPr>
            <w:rFonts w:cs="Arial"/>
          </w:rPr>
          <w:t xml:space="preserve">Advance Search </w:t>
        </w:r>
      </w:ins>
      <w:ins w:id="68" w:author="schitrai" w:date="2016-08-15T15:11:00Z">
        <w:r w:rsidR="00442B6F">
          <w:rPr>
            <w:rFonts w:cs="Arial"/>
          </w:rPr>
          <w:t xml:space="preserve">in Brassring </w:t>
        </w:r>
      </w:ins>
      <w:ins w:id="69" w:author="schitrai" w:date="2016-08-15T15:10:00Z">
        <w:r>
          <w:rPr>
            <w:rFonts w:cs="Arial"/>
          </w:rPr>
          <w:t xml:space="preserve">for Russia shows only locations in Russia. So it was decided to </w:t>
        </w:r>
      </w:ins>
      <w:ins w:id="70" w:author="schitrai" w:date="2016-08-15T15:11:00Z">
        <w:r w:rsidR="00442B6F">
          <w:rPr>
            <w:rFonts w:cs="Arial"/>
          </w:rPr>
          <w:t xml:space="preserve">hide advance link for Russia. </w:t>
        </w:r>
      </w:ins>
      <w:ins w:id="71" w:author="schitrai" w:date="2016-08-15T15:09:00Z">
        <w:r w:rsidRPr="00442B6F">
          <w:rPr>
            <w:rFonts w:cs="Arial"/>
          </w:rPr>
          <w:t>Changes to breadcrum</w:t>
        </w:r>
      </w:ins>
      <w:ins w:id="72" w:author="schitrai" w:date="2016-08-15T15:10:00Z">
        <w:r w:rsidRPr="00442B6F">
          <w:rPr>
            <w:rFonts w:cs="Arial"/>
          </w:rPr>
          <w:t>bs</w:t>
        </w:r>
      </w:ins>
      <w:ins w:id="73" w:author="schitrai" w:date="2016-08-15T15:09:00Z">
        <w:r w:rsidRPr="00442B6F">
          <w:rPr>
            <w:rFonts w:cs="Arial"/>
          </w:rPr>
          <w:t xml:space="preserve"> are required to avoid user going to </w:t>
        </w:r>
      </w:ins>
      <w:ins w:id="74" w:author="schitrai" w:date="2016-08-15T15:11:00Z">
        <w:r w:rsidR="00442B6F">
          <w:rPr>
            <w:rFonts w:cs="Arial"/>
          </w:rPr>
          <w:t>advance search while viewing the job description.</w:t>
        </w:r>
      </w:ins>
    </w:p>
    <w:p w14:paraId="655CCCFD" w14:textId="77777777" w:rsidR="000C4778" w:rsidRDefault="000C4778" w:rsidP="000C4778">
      <w:pPr>
        <w:pStyle w:val="ListParagraph"/>
      </w:pPr>
    </w:p>
    <w:p w14:paraId="3430F734" w14:textId="77777777" w:rsidR="000C4778" w:rsidRPr="00E00E28" w:rsidRDefault="000C4778" w:rsidP="000C4778">
      <w:pPr>
        <w:pStyle w:val="BodyText"/>
        <w:spacing w:before="0"/>
        <w:ind w:left="1434"/>
      </w:pPr>
    </w:p>
    <w:p w14:paraId="558851F1" w14:textId="77777777" w:rsidR="00512565" w:rsidRDefault="00512565" w:rsidP="00512565">
      <w:pPr>
        <w:pStyle w:val="Heading2"/>
        <w:spacing w:before="120" w:after="60" w:line="240" w:lineRule="atLeast"/>
        <w:jc w:val="both"/>
      </w:pPr>
      <w:bookmarkStart w:id="75" w:name="_Toc453864571"/>
      <w:bookmarkStart w:id="76" w:name="_Toc456961447"/>
      <w:r>
        <w:t>References</w:t>
      </w:r>
      <w:bookmarkEnd w:id="36"/>
      <w:bookmarkEnd w:id="37"/>
      <w:bookmarkEnd w:id="38"/>
      <w:bookmarkEnd w:id="39"/>
      <w:bookmarkEnd w:id="75"/>
      <w:bookmarkEnd w:id="76"/>
    </w:p>
    <w:p w14:paraId="69BC7266" w14:textId="77777777" w:rsidR="0009576F" w:rsidRDefault="0009576F" w:rsidP="0009576F">
      <w:pPr>
        <w:ind w:firstLine="576"/>
        <w:rPr>
          <w:rFonts w:ascii="Century Schoolbook" w:hAnsi="Century Schoolbook"/>
        </w:rPr>
      </w:pPr>
      <w:r>
        <w:rPr>
          <w:rFonts w:ascii="Century Schoolbook" w:hAnsi="Century Schoolbook"/>
        </w:rPr>
        <w:t>[1</w:t>
      </w:r>
      <w:proofErr w:type="gramStart"/>
      <w:r>
        <w:rPr>
          <w:rFonts w:ascii="Century Schoolbook" w:hAnsi="Century Schoolbook"/>
        </w:rPr>
        <w:t xml:space="preserve">]  </w:t>
      </w:r>
      <w:r w:rsidRPr="0018650A">
        <w:rPr>
          <w:rFonts w:ascii="Century Schoolbook" w:hAnsi="Century Schoolbook"/>
        </w:rPr>
        <w:t>BSGF</w:t>
      </w:r>
      <w:proofErr w:type="gramEnd"/>
      <w:r w:rsidRPr="0018650A">
        <w:rPr>
          <w:rFonts w:ascii="Century Schoolbook" w:hAnsi="Century Schoolbook"/>
        </w:rPr>
        <w:t>_IKEA Jobs search tool Requirements Doc</w:t>
      </w:r>
      <w:r>
        <w:rPr>
          <w:rFonts w:ascii="Century Schoolbook" w:hAnsi="Century Schoolbook"/>
        </w:rPr>
        <w:t xml:space="preserve">  –</w:t>
      </w:r>
    </w:p>
    <w:p w14:paraId="7D7DA9D0" w14:textId="77777777" w:rsidR="0009576F" w:rsidRDefault="0020367D" w:rsidP="0009576F">
      <w:pPr>
        <w:ind w:firstLine="576"/>
      </w:pPr>
      <w:hyperlink r:id="rId10" w:anchor="/tab_" w:history="1">
        <w:r w:rsidR="0009576F" w:rsidRPr="009C586D">
          <w:rPr>
            <w:rStyle w:val="Hyperlink"/>
            <w:rFonts w:ascii="Century Schoolbook" w:hAnsi="Century Schoolbook"/>
          </w:rPr>
          <w:t>https://service.projectplace.com/pp/pp.cgi/0/1231561036?direct=1231410099#/tab_</w:t>
        </w:r>
      </w:hyperlink>
    </w:p>
    <w:p w14:paraId="58E88CF1" w14:textId="77777777" w:rsidR="0009576F" w:rsidRDefault="0009576F" w:rsidP="0009576F">
      <w:pPr>
        <w:ind w:firstLine="576"/>
      </w:pPr>
    </w:p>
    <w:p w14:paraId="6C73E778" w14:textId="77777777" w:rsidR="0009576F" w:rsidRPr="002A403A" w:rsidRDefault="0009576F" w:rsidP="0009576F">
      <w:pPr>
        <w:ind w:firstLine="576"/>
        <w:rPr>
          <w:rFonts w:ascii="Century Schoolbook" w:hAnsi="Century Schoolbook"/>
        </w:rPr>
      </w:pPr>
      <w:r w:rsidRPr="002A403A">
        <w:rPr>
          <w:rFonts w:ascii="Century Schoolbook" w:hAnsi="Century Schoolbook"/>
        </w:rPr>
        <w:t>[2</w:t>
      </w:r>
      <w:proofErr w:type="gramStart"/>
      <w:r w:rsidRPr="002A403A">
        <w:rPr>
          <w:rFonts w:ascii="Century Schoolbook" w:hAnsi="Century Schoolbook"/>
        </w:rPr>
        <w:t>]  IBM</w:t>
      </w:r>
      <w:proofErr w:type="gramEnd"/>
      <w:r w:rsidRPr="002A403A">
        <w:rPr>
          <w:rFonts w:ascii="Century Schoolbook" w:hAnsi="Century Schoolbook"/>
        </w:rPr>
        <w:t xml:space="preserve"> Kenexa API Reference - </w:t>
      </w:r>
    </w:p>
    <w:p w14:paraId="3583D257" w14:textId="77777777" w:rsidR="0017076D" w:rsidRDefault="0020367D" w:rsidP="0009576F">
      <w:pPr>
        <w:ind w:firstLine="576"/>
      </w:pPr>
      <w:hyperlink r:id="rId11" w:anchor="/tab_" w:history="1">
        <w:r w:rsidR="003C70F2" w:rsidRPr="006E4312">
          <w:rPr>
            <w:rStyle w:val="Hyperlink"/>
          </w:rPr>
          <w:t>https://service.projectplace.com/pp/pp.cgi/0/1197196474?direct=1231569121#/tab_</w:t>
        </w:r>
      </w:hyperlink>
    </w:p>
    <w:p w14:paraId="1D29353D" w14:textId="77777777" w:rsidR="003C70F2" w:rsidRDefault="003C70F2" w:rsidP="0009576F">
      <w:pPr>
        <w:ind w:firstLine="576"/>
      </w:pPr>
    </w:p>
    <w:p w14:paraId="50EC32A3" w14:textId="77777777" w:rsidR="0017076D" w:rsidRPr="002A403A" w:rsidRDefault="0017076D" w:rsidP="0009576F">
      <w:pPr>
        <w:ind w:firstLine="576"/>
        <w:rPr>
          <w:rFonts w:ascii="Century Schoolbook" w:hAnsi="Century Schoolbook"/>
        </w:rPr>
      </w:pPr>
      <w:r w:rsidRPr="002A403A">
        <w:rPr>
          <w:rFonts w:ascii="Century Schoolbook" w:hAnsi="Century Schoolbook"/>
        </w:rPr>
        <w:t>[3]. Site</w:t>
      </w:r>
      <w:r w:rsidR="00933ADE" w:rsidRPr="002A403A">
        <w:rPr>
          <w:rFonts w:ascii="Century Schoolbook" w:hAnsi="Century Schoolbook"/>
        </w:rPr>
        <w:t xml:space="preserve"> Extension guideline reference</w:t>
      </w:r>
    </w:p>
    <w:p w14:paraId="105F6A04" w14:textId="77777777" w:rsidR="0017076D" w:rsidRPr="0017076D" w:rsidRDefault="0020367D" w:rsidP="0009576F">
      <w:pPr>
        <w:ind w:firstLine="576"/>
        <w:rPr>
          <w:rFonts w:ascii="Century Schoolbook" w:hAnsi="Century Schoolbook"/>
        </w:rPr>
      </w:pPr>
      <w:hyperlink r:id="rId12" w:anchor="/tab_" w:history="1">
        <w:r w:rsidR="0017076D" w:rsidRPr="0017076D">
          <w:rPr>
            <w:rStyle w:val="Hyperlink"/>
            <w:rFonts w:ascii="Century Schoolbook" w:hAnsi="Century Schoolbook"/>
          </w:rPr>
          <w:t>https://service.projectplace.com/pp/pp.cgi/0/1231563340?direct=1253275997#/tab_</w:t>
        </w:r>
      </w:hyperlink>
    </w:p>
    <w:p w14:paraId="3772C3EA" w14:textId="77777777" w:rsidR="0017076D" w:rsidRPr="0017076D" w:rsidRDefault="0017076D" w:rsidP="0009576F">
      <w:pPr>
        <w:ind w:firstLine="576"/>
        <w:rPr>
          <w:rFonts w:ascii="Century Schoolbook" w:hAnsi="Century Schoolbook"/>
          <w:b/>
        </w:rPr>
      </w:pPr>
    </w:p>
    <w:p w14:paraId="48D2C525" w14:textId="77777777" w:rsidR="0009576F" w:rsidRDefault="0009576F" w:rsidP="0009576F">
      <w:pPr>
        <w:pStyle w:val="BodyText"/>
      </w:pPr>
    </w:p>
    <w:p w14:paraId="58E1EDD0" w14:textId="77777777" w:rsidR="00121BC5" w:rsidRDefault="00121BC5" w:rsidP="0009576F">
      <w:pPr>
        <w:pStyle w:val="BodyText"/>
      </w:pPr>
    </w:p>
    <w:p w14:paraId="6E6D2870" w14:textId="77777777" w:rsidR="00121BC5" w:rsidRDefault="00121BC5" w:rsidP="0009576F">
      <w:pPr>
        <w:pStyle w:val="BodyText"/>
      </w:pPr>
    </w:p>
    <w:p w14:paraId="6CB555C2" w14:textId="77777777" w:rsidR="00121BC5" w:rsidRDefault="00121BC5" w:rsidP="0009576F">
      <w:pPr>
        <w:pStyle w:val="BodyText"/>
      </w:pPr>
    </w:p>
    <w:p w14:paraId="03A7E419" w14:textId="77777777" w:rsidR="00121BC5" w:rsidRDefault="00121BC5" w:rsidP="0009576F">
      <w:pPr>
        <w:pStyle w:val="BodyText"/>
      </w:pPr>
    </w:p>
    <w:p w14:paraId="5AE646DB" w14:textId="77777777" w:rsidR="00121BC5" w:rsidRDefault="00121BC5" w:rsidP="0009576F">
      <w:pPr>
        <w:pStyle w:val="BodyText"/>
      </w:pPr>
    </w:p>
    <w:p w14:paraId="4F392D1A" w14:textId="77777777" w:rsidR="00121BC5" w:rsidRDefault="00121BC5" w:rsidP="0009576F">
      <w:pPr>
        <w:pStyle w:val="BodyText"/>
      </w:pPr>
    </w:p>
    <w:p w14:paraId="5F842DB6" w14:textId="77777777" w:rsidR="00121BC5" w:rsidRDefault="00121BC5" w:rsidP="0009576F">
      <w:pPr>
        <w:pStyle w:val="BodyText"/>
      </w:pPr>
    </w:p>
    <w:p w14:paraId="6CDA9534" w14:textId="77777777" w:rsidR="00121BC5" w:rsidRDefault="00121BC5" w:rsidP="0009576F">
      <w:pPr>
        <w:pStyle w:val="BodyText"/>
      </w:pPr>
    </w:p>
    <w:p w14:paraId="189ACFEC" w14:textId="77777777" w:rsidR="00121BC5" w:rsidRDefault="00121BC5" w:rsidP="0009576F">
      <w:pPr>
        <w:pStyle w:val="BodyText"/>
      </w:pPr>
    </w:p>
    <w:p w14:paraId="06275719" w14:textId="77777777" w:rsidR="00121BC5" w:rsidRDefault="00121BC5" w:rsidP="0009576F">
      <w:pPr>
        <w:pStyle w:val="BodyText"/>
      </w:pPr>
    </w:p>
    <w:p w14:paraId="2E44FCB3" w14:textId="77777777" w:rsidR="00121BC5" w:rsidRDefault="00121BC5" w:rsidP="0009576F">
      <w:pPr>
        <w:pStyle w:val="BodyText"/>
      </w:pPr>
    </w:p>
    <w:p w14:paraId="279F35B9" w14:textId="77777777" w:rsidR="00121BC5" w:rsidRPr="0009576F" w:rsidRDefault="00121BC5" w:rsidP="0009576F">
      <w:pPr>
        <w:pStyle w:val="BodyText"/>
      </w:pPr>
    </w:p>
    <w:p w14:paraId="21DCB3C1" w14:textId="77777777" w:rsidR="00121BC5" w:rsidRDefault="00512565" w:rsidP="00121BC5">
      <w:pPr>
        <w:pStyle w:val="Heading2"/>
        <w:spacing w:before="120" w:after="60" w:line="240" w:lineRule="atLeast"/>
        <w:jc w:val="both"/>
      </w:pPr>
      <w:bookmarkStart w:id="77" w:name="_Toc254884201"/>
      <w:bookmarkStart w:id="78" w:name="_Toc272317337"/>
      <w:bookmarkStart w:id="79" w:name="_Toc365299983"/>
      <w:bookmarkStart w:id="80" w:name="_Toc453864572"/>
      <w:bookmarkStart w:id="81" w:name="_Toc456961448"/>
      <w:r>
        <w:t>Open Issues</w:t>
      </w:r>
      <w:bookmarkStart w:id="82" w:name="_Toc452388463"/>
      <w:bookmarkStart w:id="83" w:name="_Toc453864573"/>
      <w:bookmarkEnd w:id="77"/>
      <w:bookmarkEnd w:id="78"/>
      <w:bookmarkEnd w:id="79"/>
      <w:bookmarkEnd w:id="80"/>
      <w:bookmarkEnd w:id="81"/>
    </w:p>
    <w:p w14:paraId="2AE8B9C6" w14:textId="77777777" w:rsidR="00471AFC" w:rsidRPr="00121BC5" w:rsidRDefault="00471AFC" w:rsidP="00471AFC">
      <w:pPr>
        <w:pStyle w:val="BodyText"/>
        <w:ind w:left="1800"/>
      </w:pPr>
    </w:p>
    <w:p w14:paraId="3D2B9F6C" w14:textId="77777777" w:rsidR="00121BC5" w:rsidRDefault="00121BC5" w:rsidP="00121BC5">
      <w:pPr>
        <w:pStyle w:val="Heading3"/>
      </w:pPr>
      <w:bookmarkStart w:id="84" w:name="_Toc456961449"/>
      <w:commentRangeStart w:id="85"/>
      <w:r>
        <w:t>Response Time</w:t>
      </w:r>
      <w:bookmarkEnd w:id="84"/>
      <w:commentRangeEnd w:id="85"/>
      <w:r w:rsidR="00466206">
        <w:rPr>
          <w:rStyle w:val="CommentReference"/>
          <w:rFonts w:ascii="Century Schoolbook" w:hAnsi="Century Schoolbook"/>
          <w:b w:val="0"/>
        </w:rPr>
        <w:commentReference w:id="85"/>
      </w:r>
    </w:p>
    <w:p w14:paraId="4D8FB871" w14:textId="77777777" w:rsidR="0069741F" w:rsidRPr="0069741F" w:rsidRDefault="0069741F" w:rsidP="0069741F">
      <w:pPr>
        <w:pStyle w:val="BodyText"/>
      </w:pPr>
    </w:p>
    <w:p w14:paraId="1DA3A876" w14:textId="77777777" w:rsidR="00121BC5" w:rsidRPr="00121BC5" w:rsidRDefault="00121BC5" w:rsidP="00121BC5">
      <w:pPr>
        <w:rPr>
          <w:rFonts w:ascii="Century Schoolbook" w:hAnsi="Century Schoolbook"/>
        </w:rPr>
      </w:pPr>
      <w:r w:rsidRPr="00471AFC">
        <w:rPr>
          <w:rFonts w:ascii="Century Schoolbook" w:hAnsi="Century Schoolbook"/>
          <w:highlight w:val="yellow"/>
        </w:rPr>
        <w:t>Expecting Response Time value</w:t>
      </w:r>
      <w:r w:rsidR="00471AFC">
        <w:rPr>
          <w:rFonts w:ascii="Century Schoolbook" w:hAnsi="Century Schoolbook"/>
          <w:highlight w:val="yellow"/>
        </w:rPr>
        <w:t>s</w:t>
      </w:r>
      <w:r w:rsidRPr="00471AFC">
        <w:rPr>
          <w:rFonts w:ascii="Century Schoolbook" w:hAnsi="Century Schoolbook"/>
          <w:highlight w:val="yellow"/>
        </w:rPr>
        <w:t xml:space="preserve"> for the below table from Business:</w:t>
      </w:r>
    </w:p>
    <w:p w14:paraId="2A826F71" w14:textId="77777777" w:rsidR="00121BC5" w:rsidRDefault="00121BC5" w:rsidP="00121BC5"/>
    <w:tbl>
      <w:tblPr>
        <w:tblW w:w="6845" w:type="dxa"/>
        <w:tblInd w:w="-1" w:type="dxa"/>
        <w:tblCellMar>
          <w:left w:w="0" w:type="dxa"/>
          <w:right w:w="0" w:type="dxa"/>
        </w:tblCellMar>
        <w:tblLook w:val="04A0" w:firstRow="1" w:lastRow="0" w:firstColumn="1" w:lastColumn="0" w:noHBand="0" w:noVBand="1"/>
      </w:tblPr>
      <w:tblGrid>
        <w:gridCol w:w="4969"/>
        <w:gridCol w:w="1876"/>
      </w:tblGrid>
      <w:tr w:rsidR="00121BC5" w14:paraId="349B5D1C" w14:textId="77777777" w:rsidTr="00121BC5">
        <w:trPr>
          <w:trHeight w:val="469"/>
        </w:trPr>
        <w:tc>
          <w:tcPr>
            <w:tcW w:w="496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F9FAD8" w14:textId="77777777" w:rsidR="00121BC5" w:rsidRDefault="00121BC5">
            <w:pPr>
              <w:jc w:val="center"/>
              <w:rPr>
                <w:rFonts w:ascii="Verdana" w:eastAsiaTheme="minorHAnsi" w:hAnsi="Verdana"/>
                <w:b/>
                <w:bCs/>
                <w:color w:val="000000"/>
              </w:rPr>
            </w:pPr>
            <w:r w:rsidRPr="00121BC5">
              <w:rPr>
                <w:rFonts w:ascii="Century Schoolbook" w:hAnsi="Century Schoolbook"/>
              </w:rPr>
              <w:t>Use Case</w:t>
            </w:r>
          </w:p>
        </w:tc>
        <w:tc>
          <w:tcPr>
            <w:tcW w:w="1876" w:type="dxa"/>
            <w:tcBorders>
              <w:top w:val="single" w:sz="8" w:space="0" w:color="auto"/>
              <w:left w:val="nil"/>
              <w:bottom w:val="single" w:sz="8" w:space="0" w:color="auto"/>
              <w:right w:val="single" w:sz="8" w:space="0" w:color="auto"/>
            </w:tcBorders>
            <w:shd w:val="clear" w:color="auto" w:fill="92CDDC"/>
            <w:tcMar>
              <w:top w:w="0" w:type="dxa"/>
              <w:left w:w="108" w:type="dxa"/>
              <w:bottom w:w="0" w:type="dxa"/>
              <w:right w:w="108" w:type="dxa"/>
            </w:tcMar>
            <w:hideMark/>
          </w:tcPr>
          <w:p w14:paraId="59192488" w14:textId="77777777" w:rsidR="00121BC5" w:rsidRPr="00121BC5" w:rsidRDefault="00121BC5">
            <w:pPr>
              <w:jc w:val="center"/>
              <w:rPr>
                <w:rFonts w:ascii="Century Schoolbook" w:hAnsi="Century Schoolbook"/>
              </w:rPr>
            </w:pPr>
            <w:r w:rsidRPr="00121BC5">
              <w:rPr>
                <w:rFonts w:ascii="Century Schoolbook" w:hAnsi="Century Schoolbook"/>
              </w:rPr>
              <w:t xml:space="preserve">Response Time in </w:t>
            </w:r>
            <w:proofErr w:type="spellStart"/>
            <w:r w:rsidRPr="00121BC5">
              <w:rPr>
                <w:rFonts w:ascii="Century Schoolbook" w:hAnsi="Century Schoolbook"/>
              </w:rPr>
              <w:t>Milli</w:t>
            </w:r>
            <w:proofErr w:type="spellEnd"/>
            <w:r w:rsidRPr="00121BC5">
              <w:rPr>
                <w:rFonts w:ascii="Century Schoolbook" w:hAnsi="Century Schoolbook"/>
              </w:rPr>
              <w:t xml:space="preserve"> Seconds</w:t>
            </w:r>
          </w:p>
        </w:tc>
      </w:tr>
      <w:tr w:rsidR="00121BC5" w:rsidRPr="00121BC5" w14:paraId="5A31F557" w14:textId="77777777" w:rsidTr="00121BC5">
        <w:trPr>
          <w:trHeight w:val="469"/>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FBDA2" w14:textId="77777777" w:rsidR="00121BC5" w:rsidRDefault="00121BC5">
            <w:pPr>
              <w:jc w:val="center"/>
              <w:rPr>
                <w:rFonts w:ascii="Verdana" w:eastAsiaTheme="minorHAnsi" w:hAnsi="Verdana"/>
                <w:color w:val="000000"/>
              </w:rPr>
            </w:pPr>
            <w:r w:rsidRPr="00121BC5">
              <w:rPr>
                <w:rFonts w:ascii="Century Schoolbook" w:hAnsi="Century Schoolbook"/>
              </w:rPr>
              <w:t>Search page loading with all dropdown values</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592ACE1C" w14:textId="77777777" w:rsidR="00121BC5" w:rsidRDefault="00121BC5">
            <w:pPr>
              <w:rPr>
                <w:rFonts w:asciiTheme="minorHAnsi" w:eastAsiaTheme="minorHAnsi" w:hAnsiTheme="minorHAnsi" w:cstheme="minorBidi"/>
                <w:sz w:val="22"/>
                <w:szCs w:val="22"/>
              </w:rPr>
            </w:pPr>
          </w:p>
        </w:tc>
      </w:tr>
      <w:tr w:rsidR="00121BC5" w14:paraId="511AD1F9" w14:textId="77777777" w:rsidTr="00121BC5">
        <w:trPr>
          <w:trHeight w:val="268"/>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9DFD65" w14:textId="77777777" w:rsidR="00121BC5" w:rsidRPr="00121BC5" w:rsidRDefault="00121BC5">
            <w:pPr>
              <w:jc w:val="center"/>
              <w:rPr>
                <w:rFonts w:ascii="Century Schoolbook" w:hAnsi="Century Schoolbook"/>
              </w:rPr>
            </w:pPr>
            <w:r w:rsidRPr="00121BC5">
              <w:rPr>
                <w:rFonts w:ascii="Century Schoolbook" w:hAnsi="Century Schoolbook"/>
              </w:rPr>
              <w:t>Update Total Job count in search page when criteria changes</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4D0EF005" w14:textId="77777777" w:rsidR="00121BC5" w:rsidRDefault="00121BC5">
            <w:pPr>
              <w:rPr>
                <w:rFonts w:asciiTheme="minorHAnsi" w:eastAsiaTheme="minorHAnsi" w:hAnsiTheme="minorHAnsi" w:cstheme="minorBidi"/>
                <w:sz w:val="22"/>
                <w:szCs w:val="22"/>
              </w:rPr>
            </w:pPr>
          </w:p>
        </w:tc>
      </w:tr>
      <w:tr w:rsidR="00121BC5" w14:paraId="5CCD3263" w14:textId="77777777" w:rsidTr="00121BC5">
        <w:trPr>
          <w:trHeight w:val="491"/>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F6155A" w14:textId="77777777" w:rsidR="00121BC5" w:rsidRPr="00121BC5" w:rsidRDefault="00121BC5">
            <w:pPr>
              <w:jc w:val="center"/>
              <w:rPr>
                <w:rFonts w:ascii="Century Schoolbook" w:hAnsi="Century Schoolbook"/>
              </w:rPr>
            </w:pPr>
            <w:r w:rsidRPr="00121BC5">
              <w:rPr>
                <w:rFonts w:ascii="Century Schoolbook" w:hAnsi="Century Schoolbook"/>
              </w:rPr>
              <w:t>Search Jobs without any filter criteria.</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579DD3A4" w14:textId="77777777" w:rsidR="00121BC5" w:rsidRDefault="00121BC5">
            <w:pPr>
              <w:rPr>
                <w:rFonts w:asciiTheme="minorHAnsi" w:eastAsiaTheme="minorHAnsi" w:hAnsiTheme="minorHAnsi" w:cstheme="minorBidi"/>
                <w:sz w:val="22"/>
                <w:szCs w:val="22"/>
              </w:rPr>
            </w:pPr>
          </w:p>
        </w:tc>
      </w:tr>
      <w:tr w:rsidR="00121BC5" w14:paraId="5D908ACC" w14:textId="77777777" w:rsidTr="00121BC5">
        <w:trPr>
          <w:trHeight w:val="491"/>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12EAD0" w14:textId="77777777" w:rsidR="00121BC5" w:rsidRPr="00121BC5" w:rsidRDefault="00121BC5">
            <w:pPr>
              <w:jc w:val="center"/>
              <w:rPr>
                <w:rFonts w:ascii="Century Schoolbook" w:hAnsi="Century Schoolbook"/>
              </w:rPr>
            </w:pPr>
            <w:r w:rsidRPr="00121BC5">
              <w:rPr>
                <w:rFonts w:ascii="Century Schoolbook" w:hAnsi="Century Schoolbook"/>
              </w:rPr>
              <w:t>Search Jobs with Multiple filter criteria.</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3BC70827" w14:textId="77777777" w:rsidR="00121BC5" w:rsidRDefault="00121BC5">
            <w:pPr>
              <w:rPr>
                <w:rFonts w:asciiTheme="minorHAnsi" w:eastAsiaTheme="minorHAnsi" w:hAnsiTheme="minorHAnsi" w:cstheme="minorBidi"/>
                <w:sz w:val="22"/>
                <w:szCs w:val="22"/>
              </w:rPr>
            </w:pPr>
          </w:p>
        </w:tc>
      </w:tr>
      <w:tr w:rsidR="00121BC5" w14:paraId="0C74347B" w14:textId="77777777" w:rsidTr="00121BC5">
        <w:trPr>
          <w:trHeight w:val="469"/>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298AA8" w14:textId="77777777" w:rsidR="00121BC5" w:rsidRPr="00121BC5" w:rsidRDefault="00121BC5">
            <w:pPr>
              <w:jc w:val="center"/>
              <w:rPr>
                <w:rFonts w:ascii="Century Schoolbook" w:hAnsi="Century Schoolbook"/>
              </w:rPr>
            </w:pPr>
            <w:r w:rsidRPr="00121BC5">
              <w:rPr>
                <w:rFonts w:ascii="Century Schoolbook" w:hAnsi="Century Schoolbook"/>
              </w:rPr>
              <w:t>Keyword search.</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0DB8FAA5" w14:textId="77777777" w:rsidR="00121BC5" w:rsidRDefault="00121BC5">
            <w:pPr>
              <w:rPr>
                <w:rFonts w:asciiTheme="minorHAnsi" w:eastAsiaTheme="minorHAnsi" w:hAnsiTheme="minorHAnsi" w:cstheme="minorBidi"/>
                <w:sz w:val="22"/>
                <w:szCs w:val="22"/>
              </w:rPr>
            </w:pPr>
          </w:p>
        </w:tc>
      </w:tr>
      <w:tr w:rsidR="00121BC5" w14:paraId="4DA95316" w14:textId="77777777" w:rsidTr="00121BC5">
        <w:trPr>
          <w:trHeight w:val="268"/>
        </w:trPr>
        <w:tc>
          <w:tcPr>
            <w:tcW w:w="4969" w:type="dxa"/>
            <w:tcBorders>
              <w:top w:val="nil"/>
              <w:left w:val="single" w:sz="8" w:space="0" w:color="auto"/>
              <w:bottom w:val="nil"/>
              <w:right w:val="single" w:sz="8" w:space="0" w:color="auto"/>
            </w:tcBorders>
            <w:tcMar>
              <w:top w:w="0" w:type="dxa"/>
              <w:left w:w="108" w:type="dxa"/>
              <w:bottom w:w="0" w:type="dxa"/>
              <w:right w:w="108" w:type="dxa"/>
            </w:tcMar>
            <w:hideMark/>
          </w:tcPr>
          <w:p w14:paraId="610E106C" w14:textId="77777777" w:rsidR="00121BC5" w:rsidRPr="00121BC5" w:rsidRDefault="00121BC5" w:rsidP="00121BC5">
            <w:pPr>
              <w:jc w:val="center"/>
              <w:rPr>
                <w:rFonts w:ascii="Century Schoolbook" w:hAnsi="Century Schoolbook"/>
              </w:rPr>
            </w:pPr>
          </w:p>
        </w:tc>
        <w:tc>
          <w:tcPr>
            <w:tcW w:w="1876" w:type="dxa"/>
            <w:tcBorders>
              <w:top w:val="nil"/>
              <w:left w:val="nil"/>
              <w:bottom w:val="nil"/>
              <w:right w:val="single" w:sz="8" w:space="0" w:color="auto"/>
            </w:tcBorders>
            <w:shd w:val="clear" w:color="auto" w:fill="92CDDC"/>
            <w:tcMar>
              <w:top w:w="0" w:type="dxa"/>
              <w:left w:w="108" w:type="dxa"/>
              <w:bottom w:w="0" w:type="dxa"/>
              <w:right w:w="108" w:type="dxa"/>
            </w:tcMar>
            <w:hideMark/>
          </w:tcPr>
          <w:p w14:paraId="7398F2D9" w14:textId="77777777" w:rsidR="00121BC5" w:rsidRDefault="00121BC5">
            <w:pPr>
              <w:rPr>
                <w:rFonts w:asciiTheme="minorHAnsi" w:eastAsiaTheme="minorHAnsi" w:hAnsiTheme="minorHAnsi" w:cstheme="minorBidi"/>
                <w:sz w:val="22"/>
                <w:szCs w:val="22"/>
              </w:rPr>
            </w:pPr>
          </w:p>
        </w:tc>
      </w:tr>
      <w:tr w:rsidR="00121BC5" w14:paraId="38026713" w14:textId="77777777" w:rsidTr="00121BC5">
        <w:trPr>
          <w:trHeight w:val="117"/>
        </w:trPr>
        <w:tc>
          <w:tcPr>
            <w:tcW w:w="4969" w:type="dxa"/>
            <w:tcBorders>
              <w:top w:val="nil"/>
              <w:left w:val="single" w:sz="8" w:space="0" w:color="auto"/>
              <w:bottom w:val="nil"/>
              <w:right w:val="single" w:sz="8" w:space="0" w:color="auto"/>
            </w:tcBorders>
            <w:tcMar>
              <w:top w:w="0" w:type="dxa"/>
              <w:left w:w="108" w:type="dxa"/>
              <w:bottom w:w="0" w:type="dxa"/>
              <w:right w:w="108" w:type="dxa"/>
            </w:tcMar>
            <w:hideMark/>
          </w:tcPr>
          <w:p w14:paraId="73E54E54" w14:textId="77777777" w:rsidR="00121BC5" w:rsidRPr="00121BC5" w:rsidRDefault="00121BC5" w:rsidP="00121BC5">
            <w:pPr>
              <w:jc w:val="center"/>
              <w:rPr>
                <w:rFonts w:ascii="Century Schoolbook" w:hAnsi="Century Schoolbook"/>
              </w:rPr>
            </w:pPr>
            <w:r w:rsidRPr="00121BC5">
              <w:rPr>
                <w:rFonts w:ascii="Century Schoolbook" w:hAnsi="Century Schoolbook"/>
              </w:rPr>
              <w:t>   Clicking Next page in Job Results.</w:t>
            </w:r>
          </w:p>
        </w:tc>
        <w:tc>
          <w:tcPr>
            <w:tcW w:w="1876" w:type="dxa"/>
            <w:tcBorders>
              <w:top w:val="nil"/>
              <w:left w:val="nil"/>
              <w:bottom w:val="nil"/>
              <w:right w:val="single" w:sz="8" w:space="0" w:color="auto"/>
            </w:tcBorders>
            <w:shd w:val="clear" w:color="auto" w:fill="92CDDC"/>
            <w:tcMar>
              <w:top w:w="0" w:type="dxa"/>
              <w:left w:w="108" w:type="dxa"/>
              <w:bottom w:w="0" w:type="dxa"/>
              <w:right w:w="108" w:type="dxa"/>
            </w:tcMar>
            <w:hideMark/>
          </w:tcPr>
          <w:p w14:paraId="3EFAD677" w14:textId="77777777" w:rsidR="00121BC5" w:rsidRDefault="00121BC5">
            <w:pPr>
              <w:rPr>
                <w:rFonts w:asciiTheme="minorHAnsi" w:eastAsiaTheme="minorHAnsi" w:hAnsiTheme="minorHAnsi" w:cstheme="minorBidi"/>
                <w:sz w:val="22"/>
                <w:szCs w:val="22"/>
              </w:rPr>
            </w:pPr>
          </w:p>
        </w:tc>
      </w:tr>
      <w:tr w:rsidR="00121BC5" w14:paraId="096C5CBC" w14:textId="77777777" w:rsidTr="00121BC5">
        <w:trPr>
          <w:trHeight w:val="80"/>
        </w:trPr>
        <w:tc>
          <w:tcPr>
            <w:tcW w:w="49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39278E" w14:textId="77777777" w:rsidR="00121BC5" w:rsidRDefault="00121BC5">
            <w:pPr>
              <w:rPr>
                <w:rFonts w:asciiTheme="minorHAnsi" w:eastAsiaTheme="minorHAnsi" w:hAnsiTheme="minorHAnsi" w:cstheme="minorBidi"/>
                <w:sz w:val="22"/>
                <w:szCs w:val="22"/>
              </w:rPr>
            </w:pP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5EAF62C1" w14:textId="77777777" w:rsidR="00121BC5" w:rsidRDefault="00121BC5">
            <w:pPr>
              <w:rPr>
                <w:rFonts w:asciiTheme="minorHAnsi" w:eastAsiaTheme="minorHAnsi" w:hAnsiTheme="minorHAnsi" w:cstheme="minorBidi"/>
                <w:sz w:val="22"/>
                <w:szCs w:val="22"/>
              </w:rPr>
            </w:pPr>
          </w:p>
        </w:tc>
      </w:tr>
    </w:tbl>
    <w:p w14:paraId="1D2E4AE0" w14:textId="77777777" w:rsidR="00121BC5" w:rsidRDefault="00121BC5" w:rsidP="00121BC5">
      <w:pPr>
        <w:rPr>
          <w:rFonts w:ascii="Calibri" w:eastAsiaTheme="minorHAnsi" w:hAnsi="Calibri"/>
          <w:sz w:val="22"/>
          <w:szCs w:val="22"/>
        </w:rPr>
      </w:pPr>
    </w:p>
    <w:p w14:paraId="13FB3E28" w14:textId="77777777" w:rsidR="00121BC5" w:rsidRPr="00121BC5" w:rsidRDefault="008D7923" w:rsidP="00121BC5">
      <w:pPr>
        <w:pStyle w:val="Heading3"/>
        <w:numPr>
          <w:ilvl w:val="0"/>
          <w:numId w:val="0"/>
        </w:numPr>
        <w:ind w:left="720"/>
      </w:pPr>
      <w:ins w:id="86" w:author="schitrai" w:date="2016-08-15T15:00:00Z">
        <w:r>
          <w:t>Response time is from end user perspective</w:t>
        </w:r>
      </w:ins>
      <w:ins w:id="87" w:author="schitrai" w:date="2016-08-15T15:01:00Z">
        <w:r w:rsidR="00F867F0">
          <w:t xml:space="preserve">. </w:t>
        </w:r>
      </w:ins>
      <w:ins w:id="88" w:author="schitrai" w:date="2016-08-19T12:24:00Z">
        <w:r w:rsidR="00F22392">
          <w:t>Performance tests will be performed using load ru</w:t>
        </w:r>
      </w:ins>
      <w:ins w:id="89" w:author="schitrai" w:date="2016-08-19T12:25:00Z">
        <w:r w:rsidR="00F22392">
          <w:t>nner. Average response times for various actions and maximum number of users that Job Search Tool can handle will be bench marked</w:t>
        </w:r>
      </w:ins>
    </w:p>
    <w:p w14:paraId="288C42A6" w14:textId="77777777" w:rsidR="00D96467" w:rsidRDefault="00D96467" w:rsidP="00D96467">
      <w:pPr>
        <w:pStyle w:val="Heading2"/>
      </w:pPr>
      <w:bookmarkStart w:id="90" w:name="_Toc456961450"/>
      <w:r>
        <w:t>Tech Stack</w:t>
      </w:r>
      <w:bookmarkEnd w:id="82"/>
      <w:bookmarkEnd w:id="83"/>
      <w:bookmarkEnd w:id="90"/>
    </w:p>
    <w:p w14:paraId="27E5A409" w14:textId="77777777" w:rsidR="00D96467" w:rsidRDefault="00D96467" w:rsidP="007D6D18">
      <w:pPr>
        <w:pStyle w:val="BodyText"/>
        <w:numPr>
          <w:ilvl w:val="1"/>
          <w:numId w:val="9"/>
        </w:numPr>
      </w:pPr>
      <w:r>
        <w:t>Java – 1.</w:t>
      </w:r>
      <w:del w:id="91" w:author="schitrai" w:date="2016-08-15T15:16:00Z">
        <w:r w:rsidDel="0091212E">
          <w:delText>7</w:delText>
        </w:r>
      </w:del>
      <w:ins w:id="92" w:author="schitrai" w:date="2016-08-15T15:17:00Z">
        <w:r w:rsidR="0091212E">
          <w:t>8</w:t>
        </w:r>
      </w:ins>
      <w:r>
        <w:t xml:space="preserve"> Version</w:t>
      </w:r>
    </w:p>
    <w:p w14:paraId="2FD2BCEB" w14:textId="77777777" w:rsidR="00D96467" w:rsidRDefault="00D96467" w:rsidP="007D6D18">
      <w:pPr>
        <w:pStyle w:val="BodyText"/>
        <w:numPr>
          <w:ilvl w:val="1"/>
          <w:numId w:val="9"/>
        </w:numPr>
      </w:pPr>
      <w:r>
        <w:t xml:space="preserve">Front Tier – Java script, </w:t>
      </w:r>
      <w:proofErr w:type="spellStart"/>
      <w:r>
        <w:t>Jquery</w:t>
      </w:r>
      <w:proofErr w:type="spellEnd"/>
      <w:r>
        <w:t>, JSP, HTML &amp; CSS.</w:t>
      </w:r>
      <w:r w:rsidR="00FD5C05">
        <w:t xml:space="preserve"> Ajax calls will be</w:t>
      </w:r>
      <w:r w:rsidR="006F00D7">
        <w:t xml:space="preserve"> used for populating drop downs.</w:t>
      </w:r>
    </w:p>
    <w:p w14:paraId="42A6606F" w14:textId="77777777" w:rsidR="00D96467" w:rsidRDefault="00D96467" w:rsidP="007D6D18">
      <w:pPr>
        <w:pStyle w:val="BodyText"/>
        <w:numPr>
          <w:ilvl w:val="1"/>
          <w:numId w:val="9"/>
        </w:numPr>
      </w:pPr>
      <w:commentRangeStart w:id="93"/>
      <w:r>
        <w:t xml:space="preserve">Integration </w:t>
      </w:r>
      <w:proofErr w:type="gramStart"/>
      <w:r>
        <w:t>Tier  –</w:t>
      </w:r>
      <w:proofErr w:type="gramEnd"/>
      <w:r>
        <w:t xml:space="preserve"> Spring framework</w:t>
      </w:r>
      <w:r w:rsidR="002D55EA">
        <w:t xml:space="preserve"> </w:t>
      </w:r>
      <w:ins w:id="94" w:author="schitrai" w:date="2016-08-15T15:16:00Z">
        <w:r w:rsidR="0091212E">
          <w:t>4</w:t>
        </w:r>
      </w:ins>
      <w:del w:id="95" w:author="schitrai" w:date="2016-08-15T15:16:00Z">
        <w:r w:rsidR="00136DB3" w:rsidDel="0091212E">
          <w:delText>3</w:delText>
        </w:r>
      </w:del>
      <w:r w:rsidR="00136DB3">
        <w:t xml:space="preserve">.0 , Spring </w:t>
      </w:r>
      <w:r w:rsidR="002D55EA">
        <w:t>MVC,</w:t>
      </w:r>
      <w:r w:rsidR="00136DB3">
        <w:t xml:space="preserve"> Spring</w:t>
      </w:r>
      <w:r w:rsidR="002D55EA">
        <w:t xml:space="preserve"> IOC, </w:t>
      </w:r>
      <w:r w:rsidR="00744118">
        <w:t xml:space="preserve"> Kenexa </w:t>
      </w:r>
      <w:proofErr w:type="spellStart"/>
      <w:r w:rsidR="00744118">
        <w:t>webservice</w:t>
      </w:r>
      <w:proofErr w:type="spellEnd"/>
      <w:r w:rsidR="00744118">
        <w:t xml:space="preserve"> will be consumed in </w:t>
      </w:r>
      <w:del w:id="96" w:author="schitrai" w:date="2016-08-15T15:18:00Z">
        <w:r w:rsidR="00744118" w:rsidDel="00C04159">
          <w:delText xml:space="preserve">this </w:delText>
        </w:r>
        <w:commentRangeStart w:id="97"/>
        <w:r w:rsidR="00744118" w:rsidDel="00C04159">
          <w:delText>layer</w:delText>
        </w:r>
        <w:commentRangeEnd w:id="97"/>
        <w:r w:rsidR="00C04159" w:rsidDel="00C04159">
          <w:rPr>
            <w:rStyle w:val="CommentReference"/>
          </w:rPr>
          <w:commentReference w:id="97"/>
        </w:r>
      </w:del>
      <w:ins w:id="98" w:author="schitrai" w:date="2016-08-15T15:18:00Z">
        <w:r w:rsidR="00C04159">
          <w:t>Spring Batch Programs</w:t>
        </w:r>
      </w:ins>
      <w:r w:rsidR="00744118">
        <w:t>.</w:t>
      </w:r>
      <w:commentRangeEnd w:id="93"/>
      <w:r w:rsidR="00E06677">
        <w:rPr>
          <w:rStyle w:val="CommentReference"/>
        </w:rPr>
        <w:commentReference w:id="93"/>
      </w:r>
    </w:p>
    <w:p w14:paraId="03CE4CBB" w14:textId="77777777" w:rsidR="00D96467" w:rsidRDefault="00D96467" w:rsidP="007D6D18">
      <w:pPr>
        <w:pStyle w:val="BodyText"/>
        <w:numPr>
          <w:ilvl w:val="1"/>
          <w:numId w:val="9"/>
        </w:numPr>
      </w:pPr>
      <w:r>
        <w:t xml:space="preserve">Data Access Tier </w:t>
      </w:r>
      <w:r w:rsidR="00221A2A">
        <w:t>–</w:t>
      </w:r>
      <w:r>
        <w:t xml:space="preserve"> </w:t>
      </w:r>
      <w:r w:rsidR="00221A2A">
        <w:t xml:space="preserve">Spring JDBC, </w:t>
      </w:r>
      <w:r>
        <w:t>Brass ring Kenexa API</w:t>
      </w:r>
      <w:r w:rsidR="00744118">
        <w:t>.</w:t>
      </w:r>
    </w:p>
    <w:p w14:paraId="1C626393" w14:textId="77777777" w:rsidR="00B30D93" w:rsidRDefault="009A289B" w:rsidP="007D6D18">
      <w:pPr>
        <w:pStyle w:val="BodyText"/>
        <w:numPr>
          <w:ilvl w:val="1"/>
          <w:numId w:val="9"/>
        </w:numPr>
      </w:pPr>
      <w:r>
        <w:lastRenderedPageBreak/>
        <w:t>MySQL</w:t>
      </w:r>
      <w:r w:rsidR="00B30D93">
        <w:t xml:space="preserve"> DB</w:t>
      </w:r>
    </w:p>
    <w:p w14:paraId="0592B661" w14:textId="77777777" w:rsidR="00D96467" w:rsidRDefault="00D96467" w:rsidP="007D6D18">
      <w:pPr>
        <w:pStyle w:val="BodyText"/>
        <w:numPr>
          <w:ilvl w:val="1"/>
          <w:numId w:val="9"/>
        </w:numPr>
      </w:pPr>
      <w:r>
        <w:t xml:space="preserve">IDE – </w:t>
      </w:r>
      <w:r w:rsidRPr="00D315DF">
        <w:t>Eclipse Mars 4.5.0</w:t>
      </w:r>
      <w:r w:rsidR="00744118">
        <w:t>.</w:t>
      </w:r>
    </w:p>
    <w:p w14:paraId="686B4EA6" w14:textId="77777777" w:rsidR="00D96467" w:rsidRDefault="00D96467" w:rsidP="007D6D18">
      <w:pPr>
        <w:pStyle w:val="BodyText"/>
        <w:numPr>
          <w:ilvl w:val="1"/>
          <w:numId w:val="9"/>
        </w:numPr>
      </w:pPr>
      <w:r>
        <w:t>Code Repository – Clear case</w:t>
      </w:r>
    </w:p>
    <w:p w14:paraId="77B524F8" w14:textId="77777777" w:rsidR="00D96467" w:rsidRDefault="00D96467" w:rsidP="007D6D18">
      <w:pPr>
        <w:pStyle w:val="BodyText"/>
        <w:numPr>
          <w:ilvl w:val="1"/>
          <w:numId w:val="9"/>
        </w:numPr>
      </w:pPr>
      <w:r>
        <w:t>Development Web server – Apache Tomcat 8</w:t>
      </w:r>
    </w:p>
    <w:p w14:paraId="7B584928" w14:textId="77777777" w:rsidR="00D96467" w:rsidRDefault="00D96467" w:rsidP="007D6D18">
      <w:pPr>
        <w:pStyle w:val="BodyText"/>
        <w:numPr>
          <w:ilvl w:val="1"/>
          <w:numId w:val="9"/>
        </w:numPr>
      </w:pPr>
      <w:r>
        <w:t xml:space="preserve">Production Server </w:t>
      </w:r>
      <w:r w:rsidR="004C0636">
        <w:t>–</w:t>
      </w:r>
      <w:r>
        <w:t xml:space="preserve"> </w:t>
      </w:r>
      <w:r w:rsidR="00D86E8D">
        <w:t>Tomcat on Linux server</w:t>
      </w:r>
    </w:p>
    <w:p w14:paraId="04FB8888" w14:textId="77777777" w:rsidR="00117C3A" w:rsidRDefault="00D86E8D" w:rsidP="007D6D18">
      <w:pPr>
        <w:pStyle w:val="BodyText"/>
        <w:numPr>
          <w:ilvl w:val="1"/>
          <w:numId w:val="9"/>
        </w:numPr>
      </w:pPr>
      <w:r>
        <w:t xml:space="preserve">Build tool  - </w:t>
      </w:r>
      <w:r w:rsidR="00117C3A">
        <w:t>Jenkins</w:t>
      </w:r>
    </w:p>
    <w:p w14:paraId="40B18CC4" w14:textId="77777777" w:rsidR="0069741F" w:rsidRDefault="0069741F" w:rsidP="0069741F">
      <w:pPr>
        <w:pStyle w:val="BodyText"/>
      </w:pPr>
    </w:p>
    <w:p w14:paraId="7672205A" w14:textId="77777777" w:rsidR="0069741F" w:rsidRDefault="0069741F" w:rsidP="0069741F">
      <w:pPr>
        <w:pStyle w:val="BodyText"/>
      </w:pPr>
    </w:p>
    <w:p w14:paraId="13502525" w14:textId="77777777" w:rsidR="0069741F" w:rsidRDefault="0069741F" w:rsidP="0069741F">
      <w:pPr>
        <w:pStyle w:val="BodyText"/>
      </w:pPr>
    </w:p>
    <w:p w14:paraId="04ADA714" w14:textId="77777777" w:rsidR="0069741F" w:rsidRDefault="0069741F" w:rsidP="0069741F">
      <w:pPr>
        <w:pStyle w:val="BodyText"/>
      </w:pPr>
    </w:p>
    <w:p w14:paraId="14EF6B4E" w14:textId="77777777" w:rsidR="0069741F" w:rsidRDefault="0069741F" w:rsidP="0069741F">
      <w:pPr>
        <w:pStyle w:val="BodyText"/>
      </w:pPr>
    </w:p>
    <w:p w14:paraId="3FF45C4A" w14:textId="77777777" w:rsidR="0069741F" w:rsidRDefault="0069741F" w:rsidP="0069741F">
      <w:pPr>
        <w:pStyle w:val="BodyText"/>
      </w:pPr>
    </w:p>
    <w:p w14:paraId="1C854B44" w14:textId="77777777" w:rsidR="004C0636" w:rsidRDefault="004C0636" w:rsidP="004C0636">
      <w:pPr>
        <w:pStyle w:val="BodyText"/>
      </w:pPr>
    </w:p>
    <w:p w14:paraId="40A53503" w14:textId="77777777" w:rsidR="0069741F" w:rsidRDefault="0069741F" w:rsidP="004C0636">
      <w:pPr>
        <w:pStyle w:val="BodyText"/>
      </w:pPr>
    </w:p>
    <w:p w14:paraId="1CEF8E9B" w14:textId="77777777" w:rsidR="0069741F" w:rsidRDefault="0069741F" w:rsidP="004C0636">
      <w:pPr>
        <w:pStyle w:val="BodyText"/>
      </w:pPr>
    </w:p>
    <w:p w14:paraId="2D3E93F8" w14:textId="77777777" w:rsidR="0069741F" w:rsidRDefault="0069741F" w:rsidP="004C0636">
      <w:pPr>
        <w:pStyle w:val="BodyText"/>
      </w:pPr>
    </w:p>
    <w:p w14:paraId="54BF6BC2" w14:textId="77777777" w:rsidR="00964975" w:rsidRDefault="001D56D6" w:rsidP="001D56D6">
      <w:pPr>
        <w:pStyle w:val="Heading2"/>
      </w:pPr>
      <w:bookmarkStart w:id="99" w:name="_Toc456961451"/>
      <w:bookmarkStart w:id="100" w:name="_Toc453864574"/>
      <w:r w:rsidRPr="001D56D6">
        <w:t xml:space="preserve">Landing to </w:t>
      </w:r>
      <w:commentRangeStart w:id="101"/>
      <w:r w:rsidRPr="001D56D6">
        <w:t>Microsite</w:t>
      </w:r>
      <w:commentRangeEnd w:id="101"/>
      <w:r w:rsidR="005B0258">
        <w:rPr>
          <w:rStyle w:val="CommentReference"/>
          <w:rFonts w:ascii="Century Schoolbook" w:hAnsi="Century Schoolbook"/>
          <w:b w:val="0"/>
        </w:rPr>
        <w:commentReference w:id="101"/>
      </w:r>
      <w:r w:rsidRPr="001D56D6">
        <w:t>:</w:t>
      </w:r>
      <w:bookmarkEnd w:id="99"/>
      <w:r>
        <w:t xml:space="preserve"> </w:t>
      </w:r>
    </w:p>
    <w:p w14:paraId="4E95C313" w14:textId="77777777" w:rsidR="001D56D6" w:rsidRDefault="001D56D6" w:rsidP="0069741F">
      <w:pPr>
        <w:pStyle w:val="BodyText"/>
        <w:ind w:left="1440"/>
      </w:pPr>
      <w:r w:rsidRPr="006B0165">
        <w:t>All the platform</w:t>
      </w:r>
      <w:r w:rsidR="00822359">
        <w:t>’</w:t>
      </w:r>
      <w:r w:rsidRPr="006B0165">
        <w:t xml:space="preserve">s current Job search tool link will be replaced with </w:t>
      </w:r>
      <w:r w:rsidR="00822359">
        <w:t xml:space="preserve">new </w:t>
      </w:r>
      <w:r w:rsidRPr="006B0165">
        <w:t xml:space="preserve">microsite </w:t>
      </w:r>
      <w:commentRangeStart w:id="102"/>
      <w:proofErr w:type="spellStart"/>
      <w:proofErr w:type="gramStart"/>
      <w:r w:rsidRPr="006B0165">
        <w:t>url</w:t>
      </w:r>
      <w:bookmarkEnd w:id="100"/>
      <w:proofErr w:type="spellEnd"/>
      <w:proofErr w:type="gramEnd"/>
      <w:r w:rsidR="00814A85">
        <w:t xml:space="preserve">. </w:t>
      </w:r>
      <w:proofErr w:type="gramStart"/>
      <w:r w:rsidR="00814A85">
        <w:t>Parameters</w:t>
      </w:r>
      <w:r w:rsidR="002D099A">
        <w:t xml:space="preserve"> </w:t>
      </w:r>
      <w:r w:rsidR="00822359">
        <w:t xml:space="preserve"> </w:t>
      </w:r>
      <w:commentRangeEnd w:id="102"/>
      <w:proofErr w:type="gramEnd"/>
      <w:r w:rsidR="00466206">
        <w:rPr>
          <w:rStyle w:val="CommentReference"/>
        </w:rPr>
        <w:commentReference w:id="102"/>
      </w:r>
      <w:r w:rsidR="00822359">
        <w:t xml:space="preserve">will be </w:t>
      </w:r>
      <w:r w:rsidR="00814A85">
        <w:t>passed</w:t>
      </w:r>
      <w:r w:rsidR="00822359">
        <w:t xml:space="preserve"> </w:t>
      </w:r>
      <w:r w:rsidR="002D099A">
        <w:t>from</w:t>
      </w:r>
      <w:r w:rsidR="00822359">
        <w:t xml:space="preserve"> source platform </w:t>
      </w:r>
      <w:r w:rsidR="002D099A">
        <w:t xml:space="preserve">to microsite to identify the source platform </w:t>
      </w:r>
      <w:r w:rsidR="00822359">
        <w:t>&amp; locale in the microsite.</w:t>
      </w:r>
      <w:r w:rsidR="00D10EF7">
        <w:t xml:space="preserve"> Based on the parameters</w:t>
      </w:r>
      <w:r w:rsidR="002D099A">
        <w:t xml:space="preserve"> passed</w:t>
      </w:r>
      <w:r w:rsidR="00D10EF7">
        <w:t xml:space="preserve">, microsite will </w:t>
      </w:r>
      <w:r w:rsidR="002D099A">
        <w:t>display</w:t>
      </w:r>
      <w:r w:rsidR="00D10EF7">
        <w:t xml:space="preserve"> the page in </w:t>
      </w:r>
      <w:r w:rsidR="002D099A">
        <w:t>the appropriate</w:t>
      </w:r>
      <w:r w:rsidR="00D10EF7">
        <w:t xml:space="preserve"> language.</w:t>
      </w:r>
    </w:p>
    <w:p w14:paraId="62698252" w14:textId="77777777" w:rsidR="00E862D3" w:rsidRDefault="00070262" w:rsidP="00E862D3">
      <w:pPr>
        <w:ind w:left="1440"/>
        <w:rPr>
          <w:ins w:id="103" w:author="schitrai" w:date="2016-08-23T16:50:00Z"/>
        </w:rPr>
        <w:pPrChange w:id="104" w:author="schitrai" w:date="2016-08-23T16:50:00Z">
          <w:pPr/>
        </w:pPrChange>
      </w:pPr>
      <w:proofErr w:type="gramStart"/>
      <w:ins w:id="105" w:author="schitrai" w:date="2016-08-23T16:50:00Z">
        <w:r w:rsidRPr="00923C30">
          <w:t>secure.ikea.com</w:t>
        </w:r>
        <w:proofErr w:type="gramEnd"/>
        <w:r w:rsidRPr="00923C30">
          <w:t xml:space="preserve"> requires PCI DSS compliance. JST doesn’t process/store any data which requires PCI DSS compliance. Later we can migrate to </w:t>
        </w:r>
        <w:r>
          <w:t>www.</w:t>
        </w:r>
        <w:r w:rsidRPr="00923C30">
          <w:t>ikea.com</w:t>
        </w:r>
        <w:r>
          <w:t xml:space="preserve"> from ww8.ikea.com</w:t>
        </w:r>
        <w:r w:rsidRPr="00923C30">
          <w:t>, when https is enabled in ikea.com domain.</w:t>
        </w:r>
      </w:ins>
    </w:p>
    <w:p w14:paraId="04B97C81" w14:textId="77777777" w:rsidR="00C329F6" w:rsidRDefault="00C329F6" w:rsidP="003C70F2">
      <w:pPr>
        <w:rPr>
          <w:ins w:id="106" w:author="schitrai" w:date="2016-08-15T12:32:00Z"/>
        </w:rPr>
      </w:pPr>
    </w:p>
    <w:p w14:paraId="5AEA05E0" w14:textId="77777777" w:rsidR="00FA684E" w:rsidRDefault="00FA684E" w:rsidP="003C70F2">
      <w:pPr>
        <w:rPr>
          <w:ins w:id="107" w:author="schitrai" w:date="2016-08-15T12:32:00Z"/>
        </w:rPr>
      </w:pPr>
      <w:ins w:id="108" w:author="schitrai" w:date="2016-08-15T12:32:00Z">
        <w:r>
          <w:t xml:space="preserve">Microsite URL format for external </w:t>
        </w:r>
      </w:ins>
    </w:p>
    <w:p w14:paraId="5EF0583C" w14:textId="77777777" w:rsidR="00FA684E" w:rsidRDefault="00FA684E" w:rsidP="003C70F2">
      <w:pPr>
        <w:rPr>
          <w:ins w:id="109" w:author="schitrai" w:date="2016-08-15T12:34:00Z"/>
        </w:rPr>
      </w:pPr>
      <w:ins w:id="110" w:author="schitrai" w:date="2016-08-15T12:33:00Z">
        <w:r>
          <w:tab/>
        </w:r>
      </w:ins>
      <w:ins w:id="111" w:author="schitrai" w:date="2016-08-23T16:46:00Z">
        <w:r w:rsidR="00CF3483">
          <w:fldChar w:fldCharType="begin"/>
        </w:r>
        <w:r w:rsidR="00B32091">
          <w:instrText xml:space="preserve"> HYPERLINK "</w:instrText>
        </w:r>
      </w:ins>
      <w:ins w:id="112" w:author="schitrai" w:date="2016-08-15T12:33:00Z">
        <w:r w:rsidR="00CF3483" w:rsidRPr="00CF3483">
          <w:rPr>
            <w:rPrChange w:id="113" w:author="schitrai" w:date="2016-08-23T16:46:00Z">
              <w:rPr>
                <w:rStyle w:val="Hyperlink"/>
              </w:rPr>
            </w:rPrChange>
          </w:rPr>
          <w:instrText>https://</w:instrText>
        </w:r>
      </w:ins>
      <w:ins w:id="114" w:author="schitrai" w:date="2016-08-15T15:29:00Z">
        <w:r w:rsidR="00CF3483" w:rsidRPr="00CF3483">
          <w:rPr>
            <w:rPrChange w:id="115" w:author="schitrai" w:date="2016-08-23T16:46:00Z">
              <w:rPr>
                <w:rStyle w:val="Hyperlink"/>
              </w:rPr>
            </w:rPrChange>
          </w:rPr>
          <w:instrText>ww8.</w:instrText>
        </w:r>
      </w:ins>
      <w:ins w:id="116" w:author="schitrai" w:date="2016-08-15T12:33:00Z">
        <w:r w:rsidR="00CF3483" w:rsidRPr="00CF3483">
          <w:rPr>
            <w:rPrChange w:id="117" w:author="schitrai" w:date="2016-08-23T16:46:00Z">
              <w:rPr>
                <w:rStyle w:val="Hyperlink"/>
              </w:rPr>
            </w:rPrChange>
          </w:rPr>
          <w:instrText>.ikea.com/ext/</w:instrText>
        </w:r>
      </w:ins>
      <w:ins w:id="118" w:author="schitrai" w:date="2016-08-23T16:46:00Z">
        <w:r w:rsidR="00CF3483" w:rsidRPr="00CF3483">
          <w:rPr>
            <w:rPrChange w:id="119" w:author="schitrai" w:date="2016-08-23T16:46:00Z">
              <w:rPr>
                <w:rStyle w:val="Hyperlink"/>
              </w:rPr>
            </w:rPrChange>
          </w:rPr>
          <w:instrText>job</w:instrText>
        </w:r>
      </w:ins>
      <w:ins w:id="120" w:author="schitrai" w:date="2016-08-15T12:33:00Z">
        <w:r w:rsidR="00CF3483" w:rsidRPr="00CF3483">
          <w:rPr>
            <w:rPrChange w:id="121" w:author="schitrai" w:date="2016-08-23T16:46:00Z">
              <w:rPr>
                <w:rStyle w:val="Hyperlink"/>
              </w:rPr>
            </w:rPrChange>
          </w:rPr>
          <w:instrText>/</w:instrText>
        </w:r>
      </w:ins>
      <w:ins w:id="122" w:author="schitrai" w:date="2016-08-23T16:46:00Z">
        <w:r w:rsidR="00CF3483" w:rsidRPr="00CF3483">
          <w:rPr>
            <w:rPrChange w:id="123" w:author="schitrai" w:date="2016-08-23T16:46:00Z">
              <w:rPr>
                <w:rStyle w:val="Hyperlink"/>
              </w:rPr>
            </w:rPrChange>
          </w:rPr>
          <w:instrText>search</w:instrText>
        </w:r>
      </w:ins>
      <w:ins w:id="124" w:author="schitrai" w:date="2016-08-15T12:33:00Z">
        <w:r w:rsidR="00CF3483" w:rsidRPr="00CF3483">
          <w:rPr>
            <w:rPrChange w:id="125" w:author="schitrai" w:date="2016-08-23T16:46:00Z">
              <w:rPr>
                <w:rStyle w:val="Hyperlink"/>
              </w:rPr>
            </w:rPrChange>
          </w:rPr>
          <w:instrText>/external/[COUNTRY_CODE]/[LANG_CODE]</w:instrText>
        </w:r>
      </w:ins>
      <w:ins w:id="126" w:author="schitrai" w:date="2016-08-15T12:34:00Z">
        <w:r w:rsidR="00CF3483" w:rsidRPr="00CF3483">
          <w:rPr>
            <w:rPrChange w:id="127" w:author="schitrai" w:date="2016-08-23T16:46:00Z">
              <w:rPr>
                <w:rStyle w:val="Hyperlink"/>
              </w:rPr>
            </w:rPrChange>
          </w:rPr>
          <w:instrText>/home</w:instrText>
        </w:r>
      </w:ins>
      <w:ins w:id="128" w:author="schitrai" w:date="2016-08-23T16:46:00Z">
        <w:r w:rsidR="00B32091">
          <w:instrText xml:space="preserve">" </w:instrText>
        </w:r>
        <w:r w:rsidR="00CF3483">
          <w:fldChar w:fldCharType="separate"/>
        </w:r>
      </w:ins>
      <w:ins w:id="129" w:author="schitrai" w:date="2016-08-15T12:33:00Z">
        <w:r w:rsidR="00B32091" w:rsidRPr="00024FE9">
          <w:rPr>
            <w:rStyle w:val="Hyperlink"/>
          </w:rPr>
          <w:t>https://</w:t>
        </w:r>
      </w:ins>
      <w:ins w:id="130" w:author="schitrai" w:date="2016-08-15T15:29:00Z">
        <w:r w:rsidR="00B32091" w:rsidRPr="00024FE9">
          <w:rPr>
            <w:rStyle w:val="Hyperlink"/>
          </w:rPr>
          <w:t>ww8.</w:t>
        </w:r>
      </w:ins>
      <w:ins w:id="131" w:author="schitrai" w:date="2016-08-15T12:33:00Z">
        <w:r w:rsidR="00B32091" w:rsidRPr="00024FE9">
          <w:rPr>
            <w:rStyle w:val="Hyperlink"/>
          </w:rPr>
          <w:t>.ikea.com/ext/</w:t>
        </w:r>
      </w:ins>
      <w:ins w:id="132" w:author="schitrai" w:date="2016-08-23T16:46:00Z">
        <w:r w:rsidR="00B32091" w:rsidRPr="00024FE9">
          <w:rPr>
            <w:rStyle w:val="Hyperlink"/>
          </w:rPr>
          <w:t>job</w:t>
        </w:r>
      </w:ins>
      <w:ins w:id="133" w:author="schitrai" w:date="2016-08-15T12:33:00Z">
        <w:r w:rsidR="00B32091" w:rsidRPr="00024FE9">
          <w:rPr>
            <w:rStyle w:val="Hyperlink"/>
          </w:rPr>
          <w:t>/</w:t>
        </w:r>
      </w:ins>
      <w:ins w:id="134" w:author="schitrai" w:date="2016-08-23T16:46:00Z">
        <w:r w:rsidR="00B32091" w:rsidRPr="00024FE9">
          <w:rPr>
            <w:rStyle w:val="Hyperlink"/>
          </w:rPr>
          <w:t>search</w:t>
        </w:r>
      </w:ins>
      <w:ins w:id="135" w:author="schitrai" w:date="2016-08-15T12:33:00Z">
        <w:r w:rsidR="00B32091" w:rsidRPr="00024FE9">
          <w:rPr>
            <w:rStyle w:val="Hyperlink"/>
          </w:rPr>
          <w:t>/external/[COUNTRY_CODE]/[LANG_CODE]</w:t>
        </w:r>
      </w:ins>
      <w:ins w:id="136" w:author="schitrai" w:date="2016-08-15T12:34:00Z">
        <w:r w:rsidR="00B32091" w:rsidRPr="00024FE9">
          <w:rPr>
            <w:rStyle w:val="Hyperlink"/>
          </w:rPr>
          <w:t>/home</w:t>
        </w:r>
      </w:ins>
      <w:ins w:id="137" w:author="schitrai" w:date="2016-08-23T16:46:00Z">
        <w:r w:rsidR="00CF3483">
          <w:fldChar w:fldCharType="end"/>
        </w:r>
      </w:ins>
    </w:p>
    <w:p w14:paraId="4575EB49" w14:textId="77777777" w:rsidR="00FA684E" w:rsidRDefault="00FA684E" w:rsidP="00FA684E">
      <w:pPr>
        <w:rPr>
          <w:ins w:id="138" w:author="schitrai" w:date="2016-08-15T12:34:00Z"/>
        </w:rPr>
      </w:pPr>
    </w:p>
    <w:p w14:paraId="57D0222A" w14:textId="77777777" w:rsidR="00FA684E" w:rsidRDefault="00FA684E" w:rsidP="00FA684E">
      <w:pPr>
        <w:rPr>
          <w:ins w:id="139" w:author="schitrai" w:date="2016-08-15T12:32:00Z"/>
        </w:rPr>
      </w:pPr>
      <w:ins w:id="140" w:author="schitrai" w:date="2016-08-15T12:32:00Z">
        <w:r>
          <w:t xml:space="preserve">Microsite URL format for IKEA Inside Jobs (internal) </w:t>
        </w:r>
      </w:ins>
    </w:p>
    <w:p w14:paraId="66BB8C82" w14:textId="77777777" w:rsidR="00E862D3" w:rsidRDefault="00CF3483" w:rsidP="00E862D3">
      <w:pPr>
        <w:ind w:firstLine="576"/>
        <w:rPr>
          <w:ins w:id="141" w:author="schitrai" w:date="2016-08-15T12:34:00Z"/>
        </w:rPr>
        <w:pPrChange w:id="142" w:author="schitrai" w:date="2016-08-15T12:34:00Z">
          <w:pPr/>
        </w:pPrChange>
      </w:pPr>
      <w:ins w:id="143" w:author="schitrai" w:date="2016-08-23T16:46:00Z">
        <w:r>
          <w:fldChar w:fldCharType="begin"/>
        </w:r>
        <w:r w:rsidR="002F1AD1">
          <w:instrText xml:space="preserve"> HYPERLINK "</w:instrText>
        </w:r>
      </w:ins>
      <w:ins w:id="144" w:author="schitrai" w:date="2016-08-15T12:34:00Z">
        <w:r w:rsidRPr="00CF3483">
          <w:rPr>
            <w:rPrChange w:id="145" w:author="schitrai" w:date="2016-08-23T16:46:00Z">
              <w:rPr>
                <w:rStyle w:val="Hyperlink"/>
              </w:rPr>
            </w:rPrChange>
          </w:rPr>
          <w:instrText>https://</w:instrText>
        </w:r>
      </w:ins>
      <w:ins w:id="146" w:author="schitrai" w:date="2016-08-15T15:29:00Z">
        <w:r w:rsidRPr="00CF3483">
          <w:rPr>
            <w:rPrChange w:id="147" w:author="schitrai" w:date="2016-08-23T16:46:00Z">
              <w:rPr>
                <w:rStyle w:val="Hyperlink"/>
              </w:rPr>
            </w:rPrChange>
          </w:rPr>
          <w:instrText xml:space="preserve"> ww8</w:instrText>
        </w:r>
      </w:ins>
      <w:ins w:id="148" w:author="schitrai" w:date="2016-08-15T12:34:00Z">
        <w:r w:rsidRPr="00CF3483">
          <w:rPr>
            <w:rPrChange w:id="149" w:author="schitrai" w:date="2016-08-23T16:46:00Z">
              <w:rPr>
                <w:rStyle w:val="Hyperlink"/>
              </w:rPr>
            </w:rPrChange>
          </w:rPr>
          <w:instrText>.ikea.com/ext/</w:instrText>
        </w:r>
      </w:ins>
      <w:ins w:id="150" w:author="schitrai" w:date="2016-08-23T16:46:00Z">
        <w:r w:rsidRPr="00CF3483">
          <w:rPr>
            <w:rPrChange w:id="151" w:author="schitrai" w:date="2016-08-23T16:46:00Z">
              <w:rPr>
                <w:rStyle w:val="Hyperlink"/>
              </w:rPr>
            </w:rPrChange>
          </w:rPr>
          <w:instrText>job/search/in</w:instrText>
        </w:r>
      </w:ins>
      <w:ins w:id="152" w:author="schitrai" w:date="2016-08-15T12:34:00Z">
        <w:r w:rsidRPr="00CF3483">
          <w:rPr>
            <w:rPrChange w:id="153" w:author="schitrai" w:date="2016-08-23T16:46:00Z">
              <w:rPr>
                <w:rStyle w:val="Hyperlink"/>
              </w:rPr>
            </w:rPrChange>
          </w:rPr>
          <w:instrText>ternal/[COUNTRY_CODE]/[LANG_CODE]/home</w:instrText>
        </w:r>
      </w:ins>
      <w:ins w:id="154" w:author="schitrai" w:date="2016-08-23T16:46:00Z">
        <w:r w:rsidR="002F1AD1">
          <w:instrText xml:space="preserve">" </w:instrText>
        </w:r>
        <w:r>
          <w:fldChar w:fldCharType="separate"/>
        </w:r>
      </w:ins>
      <w:ins w:id="155" w:author="schitrai" w:date="2016-08-15T12:34:00Z">
        <w:r w:rsidR="002F1AD1" w:rsidRPr="00024FE9">
          <w:rPr>
            <w:rStyle w:val="Hyperlink"/>
          </w:rPr>
          <w:t>https://</w:t>
        </w:r>
      </w:ins>
      <w:ins w:id="156" w:author="schitrai" w:date="2016-08-15T15:29:00Z">
        <w:r w:rsidR="002F1AD1" w:rsidRPr="00024FE9">
          <w:rPr>
            <w:rStyle w:val="Hyperlink"/>
          </w:rPr>
          <w:t xml:space="preserve"> ww8</w:t>
        </w:r>
      </w:ins>
      <w:ins w:id="157" w:author="schitrai" w:date="2016-08-15T12:34:00Z">
        <w:r w:rsidR="002F1AD1" w:rsidRPr="00024FE9">
          <w:rPr>
            <w:rStyle w:val="Hyperlink"/>
          </w:rPr>
          <w:t>.ikea.com/ext/</w:t>
        </w:r>
      </w:ins>
      <w:ins w:id="158" w:author="schitrai" w:date="2016-08-23T16:46:00Z">
        <w:r w:rsidR="002F1AD1" w:rsidRPr="00024FE9">
          <w:rPr>
            <w:rStyle w:val="Hyperlink"/>
          </w:rPr>
          <w:t>job/search/in</w:t>
        </w:r>
      </w:ins>
      <w:ins w:id="159" w:author="schitrai" w:date="2016-08-15T12:34:00Z">
        <w:r w:rsidR="002F1AD1" w:rsidRPr="00024FE9">
          <w:rPr>
            <w:rStyle w:val="Hyperlink"/>
          </w:rPr>
          <w:t>ternal/[COUNTRY_CODE]/[LANG_CODE]/home</w:t>
        </w:r>
      </w:ins>
      <w:ins w:id="160" w:author="schitrai" w:date="2016-08-23T16:46:00Z">
        <w:r>
          <w:fldChar w:fldCharType="end"/>
        </w:r>
      </w:ins>
    </w:p>
    <w:p w14:paraId="440A3C9B" w14:textId="77777777" w:rsidR="00FA684E" w:rsidRDefault="00FA684E" w:rsidP="001C018D">
      <w:pPr>
        <w:rPr>
          <w:ins w:id="161" w:author="schitrai" w:date="2016-08-15T12:43:00Z"/>
        </w:rPr>
      </w:pPr>
    </w:p>
    <w:p w14:paraId="57C3D6EE" w14:textId="77777777" w:rsidR="001C018D" w:rsidRDefault="001C018D" w:rsidP="001C018D">
      <w:pPr>
        <w:rPr>
          <w:ins w:id="162" w:author="schitrai" w:date="2016-08-15T12:42:00Z"/>
        </w:rPr>
      </w:pPr>
      <w:ins w:id="163" w:author="schitrai" w:date="2016-08-15T12:43:00Z">
        <w:r>
          <w:t>The following two parameters has to be passed from source platform</w:t>
        </w:r>
      </w:ins>
    </w:p>
    <w:p w14:paraId="0F195363" w14:textId="77777777" w:rsidR="00E862D3" w:rsidRDefault="00FA684E" w:rsidP="00E862D3">
      <w:pPr>
        <w:ind w:firstLine="720"/>
        <w:rPr>
          <w:ins w:id="164" w:author="schitrai" w:date="2016-08-15T12:34:00Z"/>
        </w:rPr>
        <w:pPrChange w:id="165" w:author="schitrai" w:date="2016-08-15T12:43:00Z">
          <w:pPr/>
        </w:pPrChange>
      </w:pPr>
      <w:ins w:id="166" w:author="schitrai" w:date="2016-08-15T12:34:00Z">
        <w:r w:rsidRPr="00FA684E">
          <w:t>COUNTRY_CODE</w:t>
        </w:r>
        <w:r>
          <w:t xml:space="preserve"> – ISO code for country </w:t>
        </w:r>
      </w:ins>
    </w:p>
    <w:p w14:paraId="59A0B828" w14:textId="77777777" w:rsidR="00E862D3" w:rsidRDefault="00FA684E" w:rsidP="00E862D3">
      <w:pPr>
        <w:ind w:firstLine="720"/>
        <w:rPr>
          <w:ins w:id="167" w:author="schitrai" w:date="2016-08-15T12:32:00Z"/>
        </w:rPr>
        <w:pPrChange w:id="168" w:author="schitrai" w:date="2016-08-15T12:43:00Z">
          <w:pPr/>
        </w:pPrChange>
      </w:pPr>
      <w:ins w:id="169" w:author="schitrai" w:date="2016-08-15T12:34:00Z">
        <w:r w:rsidRPr="00FA684E">
          <w:t>LANG_CODE</w:t>
        </w:r>
        <w:r>
          <w:t xml:space="preserve"> – ISO code for language</w:t>
        </w:r>
      </w:ins>
    </w:p>
    <w:p w14:paraId="05C5C368" w14:textId="77777777" w:rsidR="00FA684E" w:rsidRDefault="00FA684E" w:rsidP="003C70F2">
      <w:pPr>
        <w:rPr>
          <w:ins w:id="170" w:author="schitrai" w:date="2016-08-15T12:32:00Z"/>
        </w:rPr>
      </w:pPr>
    </w:p>
    <w:p w14:paraId="0EE61D57" w14:textId="77777777" w:rsidR="00FA684E" w:rsidDel="00070262" w:rsidRDefault="00923C30" w:rsidP="003C70F2">
      <w:pPr>
        <w:rPr>
          <w:del w:id="171" w:author="schitrai" w:date="2016-08-23T16:49:00Z"/>
        </w:rPr>
      </w:pPr>
      <w:ins w:id="172" w:author="schitrai" w:date="2016-08-23T16:47:00Z">
        <w:r>
          <w:tab/>
        </w:r>
      </w:ins>
    </w:p>
    <w:p w14:paraId="2D003AB2" w14:textId="77777777" w:rsidR="00C329F6" w:rsidRDefault="00C329F6" w:rsidP="00C329F6">
      <w:pPr>
        <w:pStyle w:val="Heading2"/>
      </w:pPr>
      <w:bookmarkStart w:id="173" w:name="_Toc456961452"/>
      <w:commentRangeStart w:id="174"/>
      <w:r w:rsidRPr="00121BC5">
        <w:t>Content management Tool</w:t>
      </w:r>
      <w:r w:rsidR="00766367">
        <w:t>s</w:t>
      </w:r>
      <w:r>
        <w:t xml:space="preserve"> </w:t>
      </w:r>
      <w:commentRangeEnd w:id="174"/>
      <w:r w:rsidR="005B0258">
        <w:rPr>
          <w:rStyle w:val="CommentReference"/>
          <w:rFonts w:ascii="Century Schoolbook" w:hAnsi="Century Schoolbook"/>
          <w:b w:val="0"/>
        </w:rPr>
        <w:commentReference w:id="174"/>
      </w:r>
      <w:r>
        <w:t>for Multilingual data</w:t>
      </w:r>
      <w:bookmarkEnd w:id="173"/>
    </w:p>
    <w:p w14:paraId="7CD878F4" w14:textId="77777777" w:rsidR="00C329F6" w:rsidRPr="00C329F6" w:rsidRDefault="00C329F6" w:rsidP="00C329F6">
      <w:pPr>
        <w:pStyle w:val="BodyText"/>
      </w:pPr>
    </w:p>
    <w:p w14:paraId="17A534FC" w14:textId="77777777" w:rsidR="00C329F6" w:rsidRDefault="00C77D0C" w:rsidP="00C329F6">
      <w:pPr>
        <w:pStyle w:val="BodyText"/>
        <w:rPr>
          <w:ins w:id="175" w:author="schitrai" w:date="2016-08-23T14:40:00Z"/>
        </w:rPr>
      </w:pPr>
      <w:r>
        <w:t xml:space="preserve">There won’t be a need to add to have a content management system </w:t>
      </w:r>
      <w:r w:rsidR="00766367">
        <w:t xml:space="preserve">handling </w:t>
      </w:r>
      <w:r>
        <w:t>multilingual</w:t>
      </w:r>
      <w:r w:rsidR="00766367">
        <w:t xml:space="preserve"> data</w:t>
      </w:r>
      <w:r w:rsidR="00C329F6">
        <w:t>.</w:t>
      </w:r>
      <w:r>
        <w:t xml:space="preserve">  Instead </w:t>
      </w:r>
      <w:commentRangeStart w:id="176"/>
      <w:r>
        <w:t xml:space="preserve">internationalization </w:t>
      </w:r>
      <w:del w:id="177" w:author="schitrai" w:date="2016-08-19T12:41:00Z">
        <w:r w:rsidDel="00386194">
          <w:delText>/</w:delText>
        </w:r>
      </w:del>
      <w:r>
        <w:t xml:space="preserve"> property file </w:t>
      </w:r>
      <w:commentRangeEnd w:id="176"/>
      <w:r w:rsidR="00466206">
        <w:rPr>
          <w:rStyle w:val="CommentReference"/>
        </w:rPr>
        <w:commentReference w:id="176"/>
      </w:r>
      <w:r>
        <w:t>will be implemented.  All translated data will be available in a property file, from where it will read and written to the JSP.</w:t>
      </w:r>
      <w:ins w:id="178" w:author="schitrai" w:date="2016-08-19T12:35:00Z">
        <w:r w:rsidR="00386194">
          <w:t xml:space="preserve"> </w:t>
        </w:r>
      </w:ins>
      <w:ins w:id="179" w:author="schitrai" w:date="2016-08-19T12:41:00Z">
        <w:r w:rsidR="00386194">
          <w:t>Internationalization p</w:t>
        </w:r>
      </w:ins>
      <w:ins w:id="180" w:author="schitrai" w:date="2016-08-19T12:35:00Z">
        <w:r w:rsidR="00386194">
          <w:t xml:space="preserve">roperty files will have </w:t>
        </w:r>
      </w:ins>
      <w:ins w:id="181" w:author="schitrai" w:date="2016-08-19T12:41:00Z">
        <w:r w:rsidR="00386194">
          <w:t>key value pairs. Keys are used in Job Search Tool as reference and values contains language specific text those needs to be shown to user.</w:t>
        </w:r>
      </w:ins>
      <w:ins w:id="182" w:author="schitrai" w:date="2016-08-19T12:42:00Z">
        <w:r w:rsidR="00CE54BB">
          <w:t xml:space="preserve"> Internationalization property files will be stored in server file system and that will be referenced by Job Search Application. Clear case will be used for version control of properties files.</w:t>
        </w:r>
      </w:ins>
    </w:p>
    <w:p w14:paraId="37EE6344" w14:textId="77777777" w:rsidR="00524E2F" w:rsidRDefault="00524E2F" w:rsidP="00C329F6">
      <w:pPr>
        <w:pStyle w:val="BodyText"/>
        <w:rPr>
          <w:ins w:id="183" w:author="schitrai" w:date="2016-08-23T14:43:00Z"/>
        </w:rPr>
      </w:pPr>
      <w:ins w:id="184" w:author="schitrai" w:date="2016-08-23T14:42:00Z">
        <w:r>
          <w:lastRenderedPageBreak/>
          <w:tab/>
          <w:t xml:space="preserve">Excel sheet containing the translated texts are placed in </w:t>
        </w:r>
        <w:r w:rsidR="00CF3483">
          <w:fldChar w:fldCharType="begin"/>
        </w:r>
        <w:r>
          <w:instrText xml:space="preserve"> HYPERLINK "</w:instrText>
        </w:r>
        <w:r w:rsidRPr="00524E2F">
          <w:instrText>https://service.projectplace.com/pp/pp.cgi/0/1267349738</w:instrText>
        </w:r>
        <w:r>
          <w:instrText xml:space="preserve">" </w:instrText>
        </w:r>
        <w:r w:rsidR="00CF3483">
          <w:fldChar w:fldCharType="separate"/>
        </w:r>
        <w:r w:rsidRPr="000E6D8E">
          <w:rPr>
            <w:rStyle w:val="Hyperlink"/>
          </w:rPr>
          <w:t>https://service.projectplace.com/pp/pp.cgi/0/1267349738</w:t>
        </w:r>
        <w:r w:rsidR="00CF3483">
          <w:fldChar w:fldCharType="end"/>
        </w:r>
        <w:r>
          <w:t xml:space="preserve">. Property files will be generated based on </w:t>
        </w:r>
      </w:ins>
      <w:ins w:id="185" w:author="schitrai" w:date="2016-08-23T14:43:00Z">
        <w:r>
          <w:t>excel sheet placed in this folder.</w:t>
        </w:r>
      </w:ins>
    </w:p>
    <w:p w14:paraId="4F62F8A0" w14:textId="77777777" w:rsidR="00524E2F" w:rsidRDefault="005C68D7" w:rsidP="00C329F6">
      <w:pPr>
        <w:pStyle w:val="BodyText"/>
      </w:pPr>
      <w:ins w:id="186" w:author="schitrai" w:date="2016-08-23T14:44:00Z">
        <w:r>
          <w:tab/>
        </w:r>
      </w:ins>
      <w:ins w:id="187" w:author="schitrai" w:date="2016-08-23T14:46:00Z">
        <w:r w:rsidR="005E6287">
          <w:t>Property files have</w:t>
        </w:r>
      </w:ins>
      <w:ins w:id="188" w:author="schitrai" w:date="2016-08-23T14:44:00Z">
        <w:r>
          <w:t xml:space="preserve"> to be copied to the </w:t>
        </w:r>
      </w:ins>
      <w:ins w:id="189" w:author="schitrai" w:date="2016-08-23T14:45:00Z">
        <w:r w:rsidR="005E6287">
          <w:t>file system</w:t>
        </w:r>
        <w:r>
          <w:t xml:space="preserve"> of Server containing the production </w:t>
        </w:r>
      </w:ins>
      <w:ins w:id="190" w:author="schitrai" w:date="2016-08-23T14:44:00Z">
        <w:r>
          <w:t>JST A</w:t>
        </w:r>
      </w:ins>
      <w:ins w:id="191" w:author="schitrai" w:date="2016-08-23T14:45:00Z">
        <w:r>
          <w:t>pplication</w:t>
        </w:r>
        <w:r w:rsidR="00BF3368">
          <w:t>.</w:t>
        </w:r>
        <w:r>
          <w:t xml:space="preserve"> </w:t>
        </w:r>
      </w:ins>
    </w:p>
    <w:p w14:paraId="22E8F28F" w14:textId="77777777" w:rsidR="00D96467" w:rsidRPr="006E45B9" w:rsidRDefault="00D96467" w:rsidP="000D5215">
      <w:pPr>
        <w:autoSpaceDE w:val="0"/>
        <w:autoSpaceDN w:val="0"/>
        <w:adjustRightInd w:val="0"/>
        <w:rPr>
          <w:rFonts w:ascii="Century Schoolbook" w:hAnsi="Century Schoolbook"/>
          <w:lang w:val="en-US"/>
        </w:rPr>
      </w:pPr>
      <w:r>
        <w:rPr>
          <w:rFonts w:ascii="Century Schoolbook" w:hAnsi="Century Schoolbook"/>
          <w:lang w:val="en-US"/>
        </w:rPr>
        <w:t xml:space="preserve">      </w:t>
      </w:r>
    </w:p>
    <w:p w14:paraId="5DAE2905" w14:textId="77777777" w:rsidR="0044671B" w:rsidRDefault="0044671B" w:rsidP="00DC3248">
      <w:pPr>
        <w:pStyle w:val="Heading1"/>
      </w:pPr>
      <w:bookmarkStart w:id="192" w:name="_Toc453864575"/>
      <w:bookmarkStart w:id="193" w:name="_Toc456961453"/>
      <w:r w:rsidRPr="00DC3248">
        <w:lastRenderedPageBreak/>
        <w:t>Solution Outline</w:t>
      </w:r>
      <w:bookmarkEnd w:id="40"/>
      <w:bookmarkEnd w:id="41"/>
      <w:bookmarkEnd w:id="192"/>
      <w:bookmarkEnd w:id="193"/>
    </w:p>
    <w:p w14:paraId="7D68932F" w14:textId="77777777" w:rsidR="003D0FDE" w:rsidDel="008A12EB" w:rsidRDefault="003D0FDE" w:rsidP="003D0FDE">
      <w:pPr>
        <w:pStyle w:val="BodyText"/>
        <w:rPr>
          <w:del w:id="194" w:author="schitrai" w:date="2016-08-19T12:43:00Z"/>
        </w:rPr>
      </w:pPr>
    </w:p>
    <w:p w14:paraId="2FE36145" w14:textId="77777777" w:rsidR="003D0FDE" w:rsidRDefault="003D0FDE" w:rsidP="00EE48BC">
      <w:pPr>
        <w:pStyle w:val="BodyText"/>
        <w:ind w:firstLine="720"/>
      </w:pPr>
      <w:r>
        <w:t xml:space="preserve">The existing Job Search tool will be redesigned in to new Global solution. The new Global solution will have its own header, </w:t>
      </w:r>
      <w:r w:rsidR="00EB73DE">
        <w:t xml:space="preserve">banner, footer, </w:t>
      </w:r>
      <w:proofErr w:type="gramStart"/>
      <w:r w:rsidR="00EB73DE">
        <w:t>menu  as</w:t>
      </w:r>
      <w:proofErr w:type="gramEnd"/>
      <w:r w:rsidR="00EB73DE">
        <w:t xml:space="preserve"> per Ikea Look and feel guidelines.</w:t>
      </w:r>
      <w:r>
        <w:t xml:space="preserve"> The back end </w:t>
      </w:r>
      <w:proofErr w:type="spellStart"/>
      <w:r>
        <w:t>kenexa</w:t>
      </w:r>
      <w:proofErr w:type="spellEnd"/>
      <w:r>
        <w:t xml:space="preserve"> </w:t>
      </w:r>
      <w:proofErr w:type="spellStart"/>
      <w:r w:rsidR="00EB73DE">
        <w:t>brassring</w:t>
      </w:r>
      <w:proofErr w:type="spellEnd"/>
      <w:r w:rsidR="00EB73DE">
        <w:t xml:space="preserve"> </w:t>
      </w:r>
      <w:proofErr w:type="spellStart"/>
      <w:proofErr w:type="gramStart"/>
      <w:r>
        <w:t>api</w:t>
      </w:r>
      <w:proofErr w:type="spellEnd"/>
      <w:proofErr w:type="gramEnd"/>
      <w:r>
        <w:t xml:space="preserve"> will be reused as it is. </w:t>
      </w:r>
      <w:r w:rsidR="00EB73DE">
        <w:t xml:space="preserve"> </w:t>
      </w:r>
      <w:r w:rsidR="00310446">
        <w:t>Current</w:t>
      </w:r>
      <w:r w:rsidR="00EB73DE">
        <w:t xml:space="preserve"> Job search tool will be replaced with the </w:t>
      </w:r>
      <w:proofErr w:type="spellStart"/>
      <w:proofErr w:type="gramStart"/>
      <w:r w:rsidR="00EB73DE">
        <w:t>url</w:t>
      </w:r>
      <w:proofErr w:type="spellEnd"/>
      <w:proofErr w:type="gramEnd"/>
      <w:r w:rsidR="00EB73DE">
        <w:t xml:space="preserve"> of this Global solution.</w:t>
      </w:r>
    </w:p>
    <w:p w14:paraId="41175CD2" w14:textId="77777777" w:rsidR="00BE1B0D" w:rsidRDefault="00BE1B0D" w:rsidP="00F73821">
      <w:pPr>
        <w:pStyle w:val="BodyText"/>
        <w:rPr>
          <w:rFonts w:ascii="Verdana" w:hAnsi="Verdana"/>
        </w:rPr>
      </w:pPr>
    </w:p>
    <w:p w14:paraId="3850CC71" w14:textId="77777777" w:rsidR="006B5408" w:rsidRPr="006B5408" w:rsidRDefault="00AA6911" w:rsidP="006B5408">
      <w:pPr>
        <w:pStyle w:val="Heading2"/>
        <w:tabs>
          <w:tab w:val="clear" w:pos="576"/>
        </w:tabs>
        <w:spacing w:before="120" w:after="60" w:line="240" w:lineRule="atLeast"/>
        <w:jc w:val="both"/>
      </w:pPr>
      <w:bookmarkStart w:id="195" w:name="_Toc453864576"/>
      <w:bookmarkStart w:id="196" w:name="_Toc456961454"/>
      <w:commentRangeStart w:id="197"/>
      <w:r>
        <w:t>High Level Solution Design</w:t>
      </w:r>
      <w:r w:rsidR="006821E7" w:rsidRPr="006821E7">
        <w:t>:</w:t>
      </w:r>
      <w:bookmarkEnd w:id="195"/>
      <w:bookmarkEnd w:id="196"/>
      <w:commentRangeEnd w:id="197"/>
      <w:r w:rsidR="00466206">
        <w:rPr>
          <w:rStyle w:val="CommentReference"/>
          <w:rFonts w:ascii="Century Schoolbook" w:hAnsi="Century Schoolbook"/>
          <w:b w:val="0"/>
        </w:rPr>
        <w:commentReference w:id="197"/>
      </w:r>
    </w:p>
    <w:p w14:paraId="0EBFD0F6" w14:textId="77777777" w:rsidR="006821E7" w:rsidRDefault="006821E7" w:rsidP="00F73821">
      <w:pPr>
        <w:pStyle w:val="BodyText"/>
        <w:rPr>
          <w:rFonts w:ascii="Verdana" w:hAnsi="Verdana"/>
        </w:rPr>
      </w:pPr>
    </w:p>
    <w:p w14:paraId="6FC032E6" w14:textId="77777777" w:rsidR="004C0636" w:rsidRDefault="004678AD" w:rsidP="00D96467">
      <w:pPr>
        <w:pStyle w:val="BodyText"/>
      </w:pPr>
      <w:r w:rsidRPr="004678AD" w:rsidDel="004678AD">
        <w:rPr>
          <w:noProof/>
          <w:lang w:val="en-US"/>
        </w:rPr>
        <w:t xml:space="preserve"> </w:t>
      </w:r>
      <w:ins w:id="198" w:author="schitrai" w:date="2016-08-23T16:45:00Z">
        <w:r w:rsidR="00693CD0">
          <w:rPr>
            <w:noProof/>
            <w:lang w:eastAsia="en-GB"/>
            <w:rPrChange w:id="199" w:author="Unknown">
              <w:rPr>
                <w:noProof/>
                <w:color w:val="0000FF"/>
                <w:u w:val="single"/>
                <w:lang w:eastAsia="en-GB"/>
              </w:rPr>
            </w:rPrChange>
          </w:rPr>
          <w:drawing>
            <wp:inline distT="0" distB="0" distL="0" distR="0" wp14:anchorId="70F69177" wp14:editId="3E376B6E">
              <wp:extent cx="5167547" cy="335298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167262" cy="3352800"/>
                      </a:xfrm>
                      <a:prstGeom prst="rect">
                        <a:avLst/>
                      </a:prstGeom>
                      <a:noFill/>
                      <a:ln w="9525">
                        <a:noFill/>
                        <a:miter lim="800000"/>
                        <a:headEnd/>
                        <a:tailEnd/>
                      </a:ln>
                    </pic:spPr>
                  </pic:pic>
                </a:graphicData>
              </a:graphic>
            </wp:inline>
          </w:drawing>
        </w:r>
      </w:ins>
    </w:p>
    <w:p w14:paraId="3B6D90F9" w14:textId="77777777" w:rsidR="00777687" w:rsidRDefault="00777687" w:rsidP="004F5362">
      <w:pPr>
        <w:pStyle w:val="Heading3"/>
        <w:rPr>
          <w:ins w:id="200" w:author="schitrai" w:date="2016-08-15T14:23:00Z"/>
        </w:rPr>
      </w:pPr>
      <w:ins w:id="201" w:author="schitrai" w:date="2016-08-15T14:23:00Z">
        <w:r>
          <w:t xml:space="preserve">Akamai CDN </w:t>
        </w:r>
      </w:ins>
    </w:p>
    <w:p w14:paraId="755F7E30" w14:textId="77777777" w:rsidR="00E862D3" w:rsidRDefault="00777687" w:rsidP="00E862D3">
      <w:pPr>
        <w:pStyle w:val="BodyText"/>
        <w:rPr>
          <w:ins w:id="202" w:author="schitrai" w:date="2016-08-15T14:23:00Z"/>
        </w:rPr>
        <w:pPrChange w:id="203" w:author="schitrai" w:date="2016-08-15T14:23:00Z">
          <w:pPr>
            <w:pStyle w:val="Heading3"/>
          </w:pPr>
        </w:pPrChange>
      </w:pPr>
      <w:ins w:id="204" w:author="schitrai" w:date="2016-08-15T14:23:00Z">
        <w:r>
          <w:t xml:space="preserve">Akamai CDN will provide </w:t>
        </w:r>
      </w:ins>
      <w:ins w:id="205" w:author="schitrai" w:date="2016-08-15T14:24:00Z">
        <w:r>
          <w:t xml:space="preserve">DNS service for linking ww-8.ikea.com domain with </w:t>
        </w:r>
        <w:proofErr w:type="spellStart"/>
        <w:r>
          <w:t>Amaazon</w:t>
        </w:r>
        <w:proofErr w:type="spellEnd"/>
        <w:r>
          <w:t xml:space="preserve"> Web Services Hosting</w:t>
        </w:r>
        <w:r w:rsidR="00A660B0">
          <w:t xml:space="preserve">. Akamai </w:t>
        </w:r>
      </w:ins>
      <w:ins w:id="206" w:author="schitrai" w:date="2016-08-15T14:25:00Z">
        <w:r w:rsidR="00A660B0">
          <w:t>is not used for hosting any pages and caching.</w:t>
        </w:r>
      </w:ins>
    </w:p>
    <w:p w14:paraId="6B79008E" w14:textId="77777777" w:rsidR="00E862D3" w:rsidRDefault="00E862D3" w:rsidP="00E862D3">
      <w:pPr>
        <w:pStyle w:val="BodyText"/>
        <w:rPr>
          <w:ins w:id="207" w:author="schitrai" w:date="2016-08-15T14:23:00Z"/>
        </w:rPr>
        <w:pPrChange w:id="208" w:author="schitrai" w:date="2016-08-15T14:23:00Z">
          <w:pPr>
            <w:pStyle w:val="Heading3"/>
          </w:pPr>
        </w:pPrChange>
      </w:pPr>
    </w:p>
    <w:p w14:paraId="1C173103" w14:textId="77777777" w:rsidR="003F1BAA" w:rsidRDefault="003F1BAA" w:rsidP="004F5362">
      <w:pPr>
        <w:pStyle w:val="Heading3"/>
        <w:rPr>
          <w:ins w:id="209" w:author="schitrai" w:date="2016-08-15T14:43:00Z"/>
        </w:rPr>
      </w:pPr>
      <w:ins w:id="210" w:author="schitrai" w:date="2016-08-15T14:26:00Z">
        <w:r>
          <w:t>Amazon Cloud</w:t>
        </w:r>
      </w:ins>
    </w:p>
    <w:p w14:paraId="40C00972" w14:textId="77777777" w:rsidR="00E862D3" w:rsidRDefault="002D7A32" w:rsidP="00E862D3">
      <w:pPr>
        <w:pStyle w:val="BodyText"/>
        <w:ind w:left="1440"/>
        <w:rPr>
          <w:ins w:id="211" w:author="schitrai" w:date="2016-08-15T14:26:00Z"/>
        </w:rPr>
        <w:pPrChange w:id="212" w:author="schitrai" w:date="2016-08-15T14:43:00Z">
          <w:pPr>
            <w:pStyle w:val="Heading3"/>
          </w:pPr>
        </w:pPrChange>
      </w:pPr>
      <w:ins w:id="213" w:author="schitrai" w:date="2016-08-15T14:43:00Z">
        <w:r>
          <w:t>The following products from Amazon are used for hosting Job Search Tool Microsite</w:t>
        </w:r>
      </w:ins>
    </w:p>
    <w:p w14:paraId="22372D96" w14:textId="77777777" w:rsidR="00E862D3" w:rsidRDefault="002D7A32" w:rsidP="00E862D3">
      <w:pPr>
        <w:pStyle w:val="BodyText"/>
        <w:ind w:firstLine="720"/>
        <w:rPr>
          <w:ins w:id="214" w:author="schitrai" w:date="2016-08-15T14:43:00Z"/>
        </w:rPr>
        <w:pPrChange w:id="215" w:author="schitrai" w:date="2016-08-15T14:45:00Z">
          <w:pPr>
            <w:pStyle w:val="Heading3"/>
          </w:pPr>
        </w:pPrChange>
      </w:pPr>
      <w:ins w:id="216" w:author="schitrai" w:date="2016-08-15T14:42:00Z">
        <w:r>
          <w:t>AWS Beanst</w:t>
        </w:r>
      </w:ins>
      <w:ins w:id="217" w:author="schitrai" w:date="2016-08-15T14:43:00Z">
        <w:r>
          <w:t xml:space="preserve">alk – Tomcat 8.0 </w:t>
        </w:r>
      </w:ins>
      <w:ins w:id="218" w:author="schitrai" w:date="2016-08-15T14:45:00Z">
        <w:r w:rsidR="00D0481C">
          <w:t>(JST Web Application)</w:t>
        </w:r>
      </w:ins>
    </w:p>
    <w:p w14:paraId="39DC9ECC" w14:textId="77777777" w:rsidR="00E862D3" w:rsidRDefault="002D7A32" w:rsidP="00E862D3">
      <w:pPr>
        <w:pStyle w:val="BodyText"/>
        <w:ind w:firstLine="720"/>
        <w:rPr>
          <w:ins w:id="219" w:author="schitrai" w:date="2016-08-15T14:44:00Z"/>
        </w:rPr>
        <w:pPrChange w:id="220" w:author="schitrai" w:date="2016-08-15T14:45:00Z">
          <w:pPr>
            <w:pStyle w:val="Heading3"/>
          </w:pPr>
        </w:pPrChange>
      </w:pPr>
      <w:ins w:id="221" w:author="schitrai" w:date="2016-08-15T14:44:00Z">
        <w:r>
          <w:t xml:space="preserve">AWS RDS – </w:t>
        </w:r>
        <w:proofErr w:type="spellStart"/>
        <w:r>
          <w:t>MySql</w:t>
        </w:r>
        <w:proofErr w:type="spellEnd"/>
        <w:r>
          <w:t xml:space="preserve"> 5.7</w:t>
        </w:r>
      </w:ins>
    </w:p>
    <w:p w14:paraId="5FC4C0A3" w14:textId="77777777" w:rsidR="00E862D3" w:rsidRDefault="002D7A32" w:rsidP="00E862D3">
      <w:pPr>
        <w:pStyle w:val="BodyText"/>
        <w:ind w:firstLine="720"/>
        <w:rPr>
          <w:ins w:id="222" w:author="schitrai" w:date="2016-08-15T14:44:00Z"/>
        </w:rPr>
        <w:pPrChange w:id="223" w:author="schitrai" w:date="2016-08-15T14:45:00Z">
          <w:pPr>
            <w:pStyle w:val="Heading3"/>
          </w:pPr>
        </w:pPrChange>
      </w:pPr>
      <w:ins w:id="224" w:author="schitrai" w:date="2016-08-15T14:44:00Z">
        <w:r>
          <w:t>AWS S3 – Brassring Excel Files hosting</w:t>
        </w:r>
      </w:ins>
    </w:p>
    <w:p w14:paraId="1A1F26D3" w14:textId="77777777" w:rsidR="00E862D3" w:rsidRDefault="00A240BB" w:rsidP="00E862D3">
      <w:pPr>
        <w:pStyle w:val="BodyText"/>
        <w:ind w:firstLine="720"/>
        <w:rPr>
          <w:ins w:id="225" w:author="schitrai" w:date="2016-08-15T14:44:00Z"/>
        </w:rPr>
        <w:pPrChange w:id="226" w:author="schitrai" w:date="2016-08-15T14:45:00Z">
          <w:pPr>
            <w:pStyle w:val="Heading3"/>
          </w:pPr>
        </w:pPrChange>
      </w:pPr>
      <w:ins w:id="227" w:author="schitrai" w:date="2016-08-19T12:43:00Z">
        <w:r>
          <w:t>AWS Beanstalk (Worker Environment)</w:t>
        </w:r>
        <w:r w:rsidR="00BC73AC">
          <w:t xml:space="preserve"> </w:t>
        </w:r>
      </w:ins>
      <w:ins w:id="228" w:author="schitrai" w:date="2016-08-15T14:45:00Z">
        <w:r w:rsidR="002D7A32">
          <w:t>–</w:t>
        </w:r>
      </w:ins>
      <w:ins w:id="229" w:author="schitrai" w:date="2016-08-15T14:44:00Z">
        <w:r w:rsidR="002D7A32">
          <w:t xml:space="preserve"> </w:t>
        </w:r>
      </w:ins>
      <w:ins w:id="230" w:author="schitrai" w:date="2016-08-15T14:45:00Z">
        <w:r w:rsidR="00D0481C">
          <w:t>JST</w:t>
        </w:r>
        <w:r w:rsidR="007A4E7C">
          <w:t xml:space="preserve"> </w:t>
        </w:r>
      </w:ins>
      <w:ins w:id="231" w:author="schitrai" w:date="2016-08-15T14:44:00Z">
        <w:r w:rsidR="002D7A32">
          <w:t xml:space="preserve">Batch </w:t>
        </w:r>
      </w:ins>
      <w:ins w:id="232" w:author="schitrai" w:date="2016-08-15T14:45:00Z">
        <w:r w:rsidR="00D0481C">
          <w:t>Application</w:t>
        </w:r>
      </w:ins>
    </w:p>
    <w:p w14:paraId="38213EED" w14:textId="77777777" w:rsidR="00E862D3" w:rsidRDefault="00863000" w:rsidP="00E862D3">
      <w:pPr>
        <w:pStyle w:val="BodyText"/>
        <w:rPr>
          <w:ins w:id="233" w:author="schitrai" w:date="2016-08-15T14:26:00Z"/>
        </w:rPr>
        <w:pPrChange w:id="234" w:author="schitrai" w:date="2016-08-15T14:27:00Z">
          <w:pPr>
            <w:pStyle w:val="Heading3"/>
          </w:pPr>
        </w:pPrChange>
      </w:pPr>
      <w:ins w:id="235" w:author="schitrai" w:date="2016-08-15T14:46:00Z">
        <w:r>
          <w:t xml:space="preserve">The user access to AWS environments are controlled by Amazon CDT Team. </w:t>
        </w:r>
      </w:ins>
    </w:p>
    <w:p w14:paraId="6E77CE81" w14:textId="77777777" w:rsidR="004F5362" w:rsidRDefault="00C71E56" w:rsidP="004F5362">
      <w:pPr>
        <w:pStyle w:val="Heading3"/>
        <w:rPr>
          <w:ins w:id="236" w:author="schitrai" w:date="2016-08-15T14:19:00Z"/>
        </w:rPr>
      </w:pPr>
      <w:r>
        <w:lastRenderedPageBreak/>
        <w:t xml:space="preserve">Components </w:t>
      </w:r>
      <w:r w:rsidR="006D2403">
        <w:t>B</w:t>
      </w:r>
      <w:r>
        <w:t>uilt by Capgemini</w:t>
      </w:r>
    </w:p>
    <w:p w14:paraId="053A24DA" w14:textId="77777777" w:rsidR="004F5362" w:rsidRDefault="004F5362" w:rsidP="004F5362">
      <w:pPr>
        <w:pStyle w:val="BodyText"/>
      </w:pPr>
      <w:r>
        <w:t>JST Web Application component is built by Capgemini to provide response UI for Job Search Page and to link the existing IRW, NWP and IKEA Inside pages</w:t>
      </w:r>
    </w:p>
    <w:p w14:paraId="22A46795" w14:textId="77777777" w:rsidR="009C6B9C" w:rsidRPr="004F5362" w:rsidRDefault="009C6B9C" w:rsidP="004F5362">
      <w:pPr>
        <w:pStyle w:val="BodyText"/>
      </w:pPr>
      <w:r>
        <w:t>JST Batch Application component is built to provide the Job Synchronization using Brassring API and Search Fields Values Synchronization using Brassring provided data</w:t>
      </w:r>
    </w:p>
    <w:p w14:paraId="1826954D" w14:textId="77777777" w:rsidR="00E862D3" w:rsidRDefault="00BA7D25" w:rsidP="00E862D3">
      <w:pPr>
        <w:pStyle w:val="Heading4"/>
        <w:pPrChange w:id="237" w:author="schitrai" w:date="2016-08-15T14:18:00Z">
          <w:pPr>
            <w:pStyle w:val="Heading3"/>
          </w:pPr>
        </w:pPrChange>
      </w:pPr>
      <w:bookmarkStart w:id="238" w:name="_Toc456961455"/>
      <w:commentRangeStart w:id="239"/>
      <w:r>
        <w:t>JST Web Application</w:t>
      </w:r>
      <w:bookmarkEnd w:id="238"/>
      <w:commentRangeEnd w:id="239"/>
      <w:r w:rsidR="00466206">
        <w:rPr>
          <w:rStyle w:val="CommentReference"/>
          <w:rFonts w:ascii="Century Schoolbook" w:hAnsi="Century Schoolbook"/>
          <w:b w:val="0"/>
        </w:rPr>
        <w:commentReference w:id="239"/>
      </w:r>
    </w:p>
    <w:p w14:paraId="1B3A5A1B" w14:textId="77777777" w:rsidR="00BA7D25" w:rsidRDefault="00BA7D25" w:rsidP="00810ECF">
      <w:pPr>
        <w:pStyle w:val="BodyText"/>
      </w:pPr>
      <w:r>
        <w:t>The following functionalities are covered as part of JST Web application implementations</w:t>
      </w:r>
    </w:p>
    <w:p w14:paraId="289F7AF4" w14:textId="77777777" w:rsidR="00300001" w:rsidRDefault="00300001" w:rsidP="00810ECF">
      <w:pPr>
        <w:pStyle w:val="BodyText"/>
        <w:numPr>
          <w:ilvl w:val="0"/>
          <w:numId w:val="31"/>
        </w:numPr>
        <w:ind w:left="1800"/>
      </w:pPr>
      <w:r>
        <w:t>IKEA specific Header and Footer in all pages</w:t>
      </w:r>
    </w:p>
    <w:p w14:paraId="093C9E83" w14:textId="77777777" w:rsidR="00040D31" w:rsidRDefault="004E406C" w:rsidP="00895C3E">
      <w:pPr>
        <w:pStyle w:val="BodyText"/>
        <w:numPr>
          <w:ilvl w:val="0"/>
          <w:numId w:val="31"/>
        </w:numPr>
        <w:ind w:left="1800"/>
        <w:rPr>
          <w:ins w:id="240" w:author="schitrai" w:date="2016-08-19T12:50:00Z"/>
        </w:rPr>
      </w:pPr>
      <w:r>
        <w:t xml:space="preserve">Job Search – </w:t>
      </w:r>
      <w:ins w:id="241" w:author="schitrai" w:date="2016-08-19T12:44:00Z">
        <w:r w:rsidR="00431839">
          <w:t xml:space="preserve">Using keyword and </w:t>
        </w:r>
      </w:ins>
      <w:del w:id="242" w:author="schitrai" w:date="2016-08-19T12:44:00Z">
        <w:r w:rsidDel="00431839">
          <w:delText xml:space="preserve">Using </w:delText>
        </w:r>
      </w:del>
      <w:r>
        <w:t xml:space="preserve">predefined fields like Country, Location, Work Area, </w:t>
      </w:r>
      <w:proofErr w:type="gramStart"/>
      <w:r>
        <w:t>Job</w:t>
      </w:r>
      <w:proofErr w:type="gramEnd"/>
      <w:r>
        <w:t xml:space="preserve"> Type </w:t>
      </w:r>
      <w:r w:rsidR="00E90017">
        <w:t>&amp;</w:t>
      </w:r>
      <w:r>
        <w:t xml:space="preserve"> Language</w:t>
      </w:r>
      <w:ins w:id="243" w:author="schitrai" w:date="2016-08-19T12:50:00Z">
        <w:r w:rsidR="00895C3E">
          <w:t xml:space="preserve"> </w:t>
        </w:r>
        <w:proofErr w:type="spellStart"/>
        <w:r w:rsidR="00895C3E">
          <w:t>together.</w:t>
        </w:r>
      </w:ins>
      <w:del w:id="244" w:author="schitrai" w:date="2016-08-19T12:50:00Z">
        <w:r w:rsidR="00E90017" w:rsidDel="00895C3E">
          <w:delText xml:space="preserve"> (Using </w:delText>
        </w:r>
      </w:del>
      <w:r w:rsidR="00E90017">
        <w:t>Cached</w:t>
      </w:r>
      <w:proofErr w:type="spellEnd"/>
      <w:r w:rsidR="00E90017">
        <w:t xml:space="preserve"> Jobs Information</w:t>
      </w:r>
      <w:r w:rsidR="00A555F0">
        <w:t xml:space="preserve"> in JST Database</w:t>
      </w:r>
      <w:ins w:id="245" w:author="schitrai" w:date="2016-08-19T12:50:00Z">
        <w:r w:rsidR="00895C3E">
          <w:t xml:space="preserve"> will be used for searching</w:t>
        </w:r>
      </w:ins>
      <w:del w:id="246" w:author="schitrai" w:date="2016-08-19T12:50:00Z">
        <w:r w:rsidR="00E90017" w:rsidDel="00895C3E">
          <w:delText>)</w:delText>
        </w:r>
      </w:del>
      <w:r w:rsidR="006F7DA5">
        <w:t xml:space="preserve">. </w:t>
      </w:r>
    </w:p>
    <w:p w14:paraId="7599C015" w14:textId="77777777" w:rsidR="00BA7D25" w:rsidRDefault="006F7DA5" w:rsidP="00895C3E">
      <w:pPr>
        <w:pStyle w:val="BodyText"/>
        <w:numPr>
          <w:ilvl w:val="0"/>
          <w:numId w:val="31"/>
        </w:numPr>
        <w:ind w:left="1800"/>
      </w:pPr>
      <w:r>
        <w:t>Search fields values are stored in JST database and accessed by JST Web Application</w:t>
      </w:r>
      <w:del w:id="247" w:author="schitrai" w:date="2016-08-19T12:44:00Z">
        <w:r w:rsidDel="00104CF7">
          <w:delText xml:space="preserve"> </w:delText>
        </w:r>
      </w:del>
    </w:p>
    <w:p w14:paraId="266AE42F" w14:textId="77777777" w:rsidR="000B7681" w:rsidRDefault="000B7681" w:rsidP="00810ECF">
      <w:pPr>
        <w:pStyle w:val="BodyText"/>
        <w:numPr>
          <w:ilvl w:val="0"/>
          <w:numId w:val="31"/>
        </w:numPr>
        <w:ind w:left="1800"/>
        <w:rPr>
          <w:ins w:id="248" w:author="schitrai" w:date="2016-08-23T15:15:00Z"/>
        </w:rPr>
      </w:pPr>
      <w:ins w:id="249" w:author="schitrai" w:date="2016-08-23T15:14:00Z">
        <w:r>
          <w:t>Res</w:t>
        </w:r>
      </w:ins>
      <w:ins w:id="250" w:author="schitrai" w:date="2016-08-23T15:15:00Z">
        <w:r>
          <w:t>trictions on keyword</w:t>
        </w:r>
      </w:ins>
    </w:p>
    <w:p w14:paraId="6DC0B0F8" w14:textId="77777777" w:rsidR="00E862D3" w:rsidRDefault="000B7681" w:rsidP="00E862D3">
      <w:pPr>
        <w:pStyle w:val="BodyText"/>
        <w:numPr>
          <w:ilvl w:val="1"/>
          <w:numId w:val="31"/>
        </w:numPr>
        <w:rPr>
          <w:ins w:id="251" w:author="schitrai" w:date="2016-08-23T15:15:00Z"/>
        </w:rPr>
        <w:pPrChange w:id="252" w:author="schitrai" w:date="2016-08-23T15:15:00Z">
          <w:pPr>
            <w:pStyle w:val="BodyText"/>
            <w:numPr>
              <w:numId w:val="31"/>
            </w:numPr>
            <w:ind w:left="1800" w:hanging="360"/>
          </w:pPr>
        </w:pPrChange>
      </w:pPr>
      <w:ins w:id="253" w:author="schitrai" w:date="2016-08-23T15:15:00Z">
        <w:r w:rsidRPr="007620CD">
          <w:t>Special characters like ~()&gt;&lt;@+- cannot be used as part of keyword</w:t>
        </w:r>
      </w:ins>
    </w:p>
    <w:p w14:paraId="14520864" w14:textId="77777777" w:rsidR="00E862D3" w:rsidRDefault="000B7681" w:rsidP="00E862D3">
      <w:pPr>
        <w:pStyle w:val="BodyText"/>
        <w:numPr>
          <w:ilvl w:val="1"/>
          <w:numId w:val="31"/>
        </w:numPr>
        <w:rPr>
          <w:ins w:id="254" w:author="schitrai" w:date="2016-08-23T15:26:00Z"/>
        </w:rPr>
        <w:pPrChange w:id="255" w:author="schitrai" w:date="2016-08-23T15:15:00Z">
          <w:pPr>
            <w:pStyle w:val="BodyText"/>
            <w:numPr>
              <w:numId w:val="31"/>
            </w:numPr>
            <w:ind w:left="1800" w:hanging="360"/>
          </w:pPr>
        </w:pPrChange>
      </w:pPr>
      <w:ins w:id="256" w:author="schitrai" w:date="2016-08-23T15:15:00Z">
        <w:r>
          <w:t xml:space="preserve">Setting keyword size less than 3 characters will lead to performance issues in </w:t>
        </w:r>
      </w:ins>
      <w:proofErr w:type="spellStart"/>
      <w:ins w:id="257" w:author="schitrai" w:date="2016-08-23T15:16:00Z">
        <w:r>
          <w:t>MySql</w:t>
        </w:r>
        <w:proofErr w:type="spellEnd"/>
        <w:r>
          <w:t xml:space="preserve"> so we will limit the minimum size for key word as 3</w:t>
        </w:r>
      </w:ins>
    </w:p>
    <w:p w14:paraId="2A18A631" w14:textId="77777777" w:rsidR="00E862D3" w:rsidRDefault="00E9783E" w:rsidP="00E862D3">
      <w:pPr>
        <w:pStyle w:val="BodyText"/>
        <w:numPr>
          <w:ilvl w:val="1"/>
          <w:numId w:val="31"/>
        </w:numPr>
        <w:rPr>
          <w:ins w:id="258" w:author="schitrai" w:date="2016-08-23T15:14:00Z"/>
        </w:rPr>
        <w:pPrChange w:id="259" w:author="schitrai" w:date="2016-08-23T15:28:00Z">
          <w:pPr>
            <w:pStyle w:val="BodyText"/>
            <w:numPr>
              <w:numId w:val="31"/>
            </w:numPr>
            <w:ind w:left="1800" w:hanging="360"/>
          </w:pPr>
        </w:pPrChange>
      </w:pPr>
      <w:ins w:id="260" w:author="schitrai" w:date="2016-08-23T15:28:00Z">
        <w:r>
          <w:t>The asterisk serves as the truncation (or wildcard) operator. Words match if they begin with the word preceding the * operator</w:t>
        </w:r>
      </w:ins>
    </w:p>
    <w:p w14:paraId="0EAC72AE" w14:textId="77777777" w:rsidR="004E406C" w:rsidDel="00300864" w:rsidRDefault="00B61B84" w:rsidP="00810ECF">
      <w:pPr>
        <w:pStyle w:val="BodyText"/>
        <w:numPr>
          <w:ilvl w:val="0"/>
          <w:numId w:val="31"/>
        </w:numPr>
        <w:ind w:left="1800"/>
        <w:rPr>
          <w:del w:id="261" w:author="schitrai" w:date="2016-08-19T12:44:00Z"/>
        </w:rPr>
      </w:pPr>
      <w:ins w:id="262" w:author="schitrai" w:date="2016-08-23T15:39:00Z">
        <w:r>
          <w:t>Keywords are</w:t>
        </w:r>
      </w:ins>
      <w:ins w:id="263" w:author="schitrai" w:date="2016-08-23T15:38:00Z">
        <w:r w:rsidR="009240E4">
          <w:t xml:space="preserve"> case insensitive.</w:t>
        </w:r>
      </w:ins>
      <w:ins w:id="264" w:author="schitrai" w:date="2016-08-23T15:39:00Z">
        <w:r w:rsidR="00582590">
          <w:t xml:space="preserve"> </w:t>
        </w:r>
      </w:ins>
      <w:ins w:id="265" w:author="schitrai" w:date="2016-08-19T12:47:00Z">
        <w:r w:rsidR="00D70887">
          <w:t>Keyword</w:t>
        </w:r>
      </w:ins>
      <w:ins w:id="266" w:author="schitrai" w:date="2016-08-19T12:45:00Z">
        <w:r w:rsidR="00AA6E68">
          <w:t xml:space="preserve"> Search will be performed using </w:t>
        </w:r>
      </w:ins>
      <w:ins w:id="267" w:author="schitrai" w:date="2016-08-23T15:16:00Z">
        <w:r w:rsidR="00BF16EC">
          <w:t>the</w:t>
        </w:r>
      </w:ins>
      <w:ins w:id="268" w:author="schitrai" w:date="2016-08-23T15:17:00Z">
        <w:r w:rsidR="00BF16EC">
          <w:t xml:space="preserve"> </w:t>
        </w:r>
      </w:ins>
      <w:ins w:id="269" w:author="schitrai" w:date="2016-08-19T12:46:00Z">
        <w:r w:rsidR="001A4733">
          <w:t xml:space="preserve">logic </w:t>
        </w:r>
      </w:ins>
      <w:ins w:id="270" w:author="schitrai" w:date="2016-08-19T12:48:00Z">
        <w:r w:rsidR="00752BE2">
          <w:t xml:space="preserve">provided </w:t>
        </w:r>
        <w:proofErr w:type="spellStart"/>
        <w:r w:rsidR="00752BE2">
          <w:t>below</w:t>
        </w:r>
      </w:ins>
      <w:commentRangeStart w:id="271"/>
      <w:del w:id="272" w:author="schitrai" w:date="2016-08-19T12:44:00Z">
        <w:r w:rsidR="00E90017" w:rsidDel="00431839">
          <w:delText>Job Search – Using keyword (Direct Brassring API access)</w:delText>
        </w:r>
        <w:commentRangeEnd w:id="271"/>
        <w:r w:rsidR="001D67D2" w:rsidDel="00431839">
          <w:rPr>
            <w:rStyle w:val="CommentReference"/>
          </w:rPr>
          <w:commentReference w:id="271"/>
        </w:r>
      </w:del>
    </w:p>
    <w:tbl>
      <w:tblPr>
        <w:tblStyle w:val="TableGrid"/>
        <w:tblW w:w="0" w:type="auto"/>
        <w:shd w:val="clear" w:color="auto" w:fill="FFFFFF" w:themeFill="background1"/>
        <w:tblLook w:val="04A0" w:firstRow="1" w:lastRow="0" w:firstColumn="1" w:lastColumn="0" w:noHBand="0" w:noVBand="1"/>
        <w:tblPrChange w:id="273" w:author="schitrai" w:date="2016-08-19T12:52:00Z">
          <w:tblPr>
            <w:tblStyle w:val="TableGrid"/>
            <w:tblW w:w="0" w:type="auto"/>
            <w:tblInd w:w="1800" w:type="dxa"/>
            <w:tblLook w:val="04A0" w:firstRow="1" w:lastRow="0" w:firstColumn="1" w:lastColumn="0" w:noHBand="0" w:noVBand="1"/>
          </w:tblPr>
        </w:tblPrChange>
      </w:tblPr>
      <w:tblGrid>
        <w:gridCol w:w="9174"/>
        <w:tblGridChange w:id="274">
          <w:tblGrid>
            <w:gridCol w:w="7374"/>
          </w:tblGrid>
        </w:tblGridChange>
      </w:tblGrid>
      <w:tr w:rsidR="00300864" w14:paraId="25375BC8" w14:textId="77777777" w:rsidTr="00300864">
        <w:trPr>
          <w:ins w:id="275" w:author="schitrai" w:date="2016-08-19T12:51:00Z"/>
        </w:trPr>
        <w:tc>
          <w:tcPr>
            <w:tcW w:w="9174" w:type="dxa"/>
            <w:shd w:val="clear" w:color="auto" w:fill="FFFFFF" w:themeFill="background1"/>
            <w:tcPrChange w:id="276" w:author="schitrai" w:date="2016-08-19T12:52:00Z">
              <w:tcPr>
                <w:tcW w:w="9174" w:type="dxa"/>
              </w:tcPr>
            </w:tcPrChange>
          </w:tcPr>
          <w:p w14:paraId="08B83EA1" w14:textId="77777777" w:rsidR="00BF16EC" w:rsidRDefault="00BF16EC" w:rsidP="00BF16EC">
            <w:pPr>
              <w:rPr>
                <w:ins w:id="277" w:author="schitrai" w:date="2016-08-23T15:18:00Z"/>
                <w:rFonts w:ascii="Century Schoolbook" w:hAnsi="Century Schoolbook"/>
              </w:rPr>
            </w:pPr>
            <w:ins w:id="278" w:author="schitrai" w:date="2016-08-23T15:18:00Z">
              <w:r>
                <w:rPr>
                  <w:rFonts w:ascii="Century Schoolbook" w:hAnsi="Century Schoolbook"/>
                </w:rPr>
                <w:t>Scenario</w:t>
              </w:r>
              <w:proofErr w:type="spellEnd"/>
              <w:r>
                <w:rPr>
                  <w:rFonts w:ascii="Century Schoolbook" w:hAnsi="Century Schoolbook"/>
                </w:rPr>
                <w:t xml:space="preserve"> 1:</w:t>
              </w:r>
            </w:ins>
          </w:p>
          <w:p w14:paraId="1F47498F" w14:textId="77777777" w:rsidR="00BF16EC" w:rsidRPr="007620CD" w:rsidRDefault="00BF16EC" w:rsidP="00BF16EC">
            <w:pPr>
              <w:rPr>
                <w:ins w:id="279" w:author="schitrai" w:date="2016-08-23T15:18:00Z"/>
                <w:rFonts w:ascii="Century Schoolbook" w:hAnsi="Century Schoolbook"/>
              </w:rPr>
            </w:pPr>
            <w:ins w:id="280" w:author="schitrai" w:date="2016-08-23T15:18:00Z">
              <w:r w:rsidRPr="007620CD">
                <w:rPr>
                  <w:rFonts w:ascii="Century Schoolbook" w:hAnsi="Century Schoolbook"/>
                </w:rPr>
                <w:t xml:space="preserve">Keyword entered by User = </w:t>
              </w:r>
              <w:r w:rsidRPr="007620CD">
                <w:rPr>
                  <w:rFonts w:ascii="Century Schoolbook" w:hAnsi="Century Schoolbook"/>
                  <w:i/>
                  <w:iCs/>
                </w:rPr>
                <w:t>manager</w:t>
              </w:r>
            </w:ins>
          </w:p>
          <w:p w14:paraId="0CDDA6BA" w14:textId="77777777" w:rsidR="00BF16EC" w:rsidRPr="007620CD" w:rsidRDefault="00BF16EC" w:rsidP="00BF16EC">
            <w:pPr>
              <w:ind w:firstLine="720"/>
              <w:rPr>
                <w:ins w:id="281" w:author="schitrai" w:date="2016-08-23T15:18:00Z"/>
                <w:rFonts w:ascii="Century Schoolbook" w:hAnsi="Century Schoolbook"/>
              </w:rPr>
            </w:pPr>
            <w:ins w:id="282" w:author="schitrai" w:date="2016-08-23T15:18:00Z">
              <w:r w:rsidRPr="007620CD">
                <w:rPr>
                  <w:rFonts w:ascii="Century Schoolbook" w:hAnsi="Century Schoolbook"/>
                </w:rPr>
                <w:t xml:space="preserve">The jobs satisfying any one of the following conditions will be returned </w:t>
              </w:r>
            </w:ins>
          </w:p>
          <w:p w14:paraId="2E51F4C1" w14:textId="77777777" w:rsidR="00E862D3" w:rsidRDefault="00BF16EC" w:rsidP="00E862D3">
            <w:pPr>
              <w:pStyle w:val="ListParagraph"/>
              <w:numPr>
                <w:ilvl w:val="0"/>
                <w:numId w:val="49"/>
              </w:numPr>
              <w:rPr>
                <w:ins w:id="283" w:author="schitrai" w:date="2016-08-23T15:18:00Z"/>
                <w:rFonts w:ascii="Century Schoolbook" w:hAnsi="Century Schoolbook"/>
                <w:sz w:val="20"/>
                <w:szCs w:val="20"/>
              </w:rPr>
              <w:pPrChange w:id="284" w:author="schitrai" w:date="2016-08-23T15:36:00Z">
                <w:pPr>
                  <w:pStyle w:val="ListParagraph"/>
                  <w:numPr>
                    <w:numId w:val="41"/>
                  </w:numPr>
                  <w:ind w:left="2160" w:hanging="360"/>
                </w:pPr>
              </w:pPrChange>
            </w:pPr>
            <w:ins w:id="285" w:author="schitrai" w:date="2016-08-23T15:18:00Z">
              <w:r w:rsidRPr="007620CD">
                <w:rPr>
                  <w:rFonts w:ascii="Century Schoolbook" w:hAnsi="Century Schoolbook"/>
                  <w:sz w:val="20"/>
                  <w:szCs w:val="20"/>
                </w:rPr>
                <w:t xml:space="preserve">Job title with </w:t>
              </w:r>
              <w:r w:rsidRPr="007620CD">
                <w:rPr>
                  <w:rFonts w:ascii="Century Schoolbook" w:hAnsi="Century Schoolbook"/>
                  <w:b/>
                  <w:bCs/>
                  <w:i/>
                  <w:iCs/>
                  <w:sz w:val="20"/>
                  <w:szCs w:val="20"/>
                </w:rPr>
                <w:t>manager</w:t>
              </w:r>
            </w:ins>
          </w:p>
          <w:p w14:paraId="19275905" w14:textId="77777777" w:rsidR="00E862D3" w:rsidRDefault="00BF16EC" w:rsidP="00E862D3">
            <w:pPr>
              <w:pStyle w:val="ListParagraph"/>
              <w:numPr>
                <w:ilvl w:val="0"/>
                <w:numId w:val="49"/>
              </w:numPr>
              <w:rPr>
                <w:ins w:id="286" w:author="schitrai" w:date="2016-08-23T15:18:00Z"/>
                <w:rFonts w:ascii="Century Schoolbook" w:hAnsi="Century Schoolbook"/>
                <w:sz w:val="20"/>
                <w:szCs w:val="20"/>
              </w:rPr>
              <w:pPrChange w:id="287" w:author="schitrai" w:date="2016-08-23T15:36:00Z">
                <w:pPr>
                  <w:pStyle w:val="ListParagraph"/>
                  <w:numPr>
                    <w:numId w:val="41"/>
                  </w:numPr>
                  <w:ind w:left="2160" w:hanging="360"/>
                </w:pPr>
              </w:pPrChange>
            </w:pPr>
            <w:ins w:id="288" w:author="schitrai" w:date="2016-08-23T15:18:00Z">
              <w:r w:rsidRPr="007620CD">
                <w:rPr>
                  <w:rFonts w:ascii="Century Schoolbook" w:hAnsi="Century Schoolbook"/>
                  <w:sz w:val="20"/>
                  <w:szCs w:val="20"/>
                </w:rPr>
                <w:t xml:space="preserve">Job description with </w:t>
              </w:r>
              <w:r w:rsidRPr="007620CD">
                <w:rPr>
                  <w:rFonts w:ascii="Century Schoolbook" w:hAnsi="Century Schoolbook"/>
                  <w:b/>
                  <w:bCs/>
                  <w:i/>
                  <w:iCs/>
                  <w:sz w:val="20"/>
                  <w:szCs w:val="20"/>
                </w:rPr>
                <w:t>manager</w:t>
              </w:r>
              <w:r w:rsidRPr="007620CD">
                <w:rPr>
                  <w:rFonts w:ascii="Century Schoolbook" w:hAnsi="Century Schoolbook"/>
                  <w:i/>
                  <w:iCs/>
                  <w:sz w:val="20"/>
                  <w:szCs w:val="20"/>
                </w:rPr>
                <w:t xml:space="preserve"> </w:t>
              </w:r>
            </w:ins>
          </w:p>
          <w:p w14:paraId="158EE48B" w14:textId="77777777" w:rsidR="00E862D3" w:rsidRPr="00E862D3" w:rsidRDefault="00BF16EC" w:rsidP="00E862D3">
            <w:pPr>
              <w:pStyle w:val="ListParagraph"/>
              <w:numPr>
                <w:ilvl w:val="0"/>
                <w:numId w:val="49"/>
              </w:numPr>
              <w:rPr>
                <w:ins w:id="289" w:author="schitrai" w:date="2016-08-23T15:18:00Z"/>
                <w:rFonts w:ascii="Century Schoolbook" w:hAnsi="Century Schoolbook"/>
                <w:sz w:val="20"/>
                <w:szCs w:val="20"/>
                <w:rPrChange w:id="290" w:author="schitrai" w:date="2016-08-23T15:18:00Z">
                  <w:rPr>
                    <w:ins w:id="291" w:author="schitrai" w:date="2016-08-23T15:18:00Z"/>
                    <w:rFonts w:ascii="Century Schoolbook" w:hAnsi="Century Schoolbook"/>
                    <w:i/>
                    <w:iCs/>
                    <w:sz w:val="20"/>
                    <w:szCs w:val="20"/>
                  </w:rPr>
                </w:rPrChange>
              </w:rPr>
              <w:pPrChange w:id="292" w:author="schitrai" w:date="2016-08-23T15:36:00Z">
                <w:pPr>
                  <w:pStyle w:val="ListParagraph"/>
                  <w:numPr>
                    <w:numId w:val="42"/>
                  </w:numPr>
                  <w:ind w:left="2160" w:hanging="360"/>
                </w:pPr>
              </w:pPrChange>
            </w:pPr>
            <w:ins w:id="293" w:author="schitrai" w:date="2016-08-23T15:18:00Z">
              <w:r w:rsidRPr="00BF16EC">
                <w:rPr>
                  <w:rFonts w:ascii="Century Schoolbook" w:hAnsi="Century Schoolbook"/>
                  <w:sz w:val="20"/>
                  <w:szCs w:val="20"/>
                </w:rPr>
                <w:t xml:space="preserve">Country with </w:t>
              </w:r>
              <w:r w:rsidRPr="00BF16EC">
                <w:rPr>
                  <w:rFonts w:ascii="Century Schoolbook" w:hAnsi="Century Schoolbook"/>
                  <w:b/>
                  <w:bCs/>
                  <w:i/>
                  <w:iCs/>
                  <w:sz w:val="20"/>
                  <w:szCs w:val="20"/>
                </w:rPr>
                <w:t>manager</w:t>
              </w:r>
              <w:r w:rsidRPr="00BF16EC">
                <w:rPr>
                  <w:rFonts w:ascii="Century Schoolbook" w:hAnsi="Century Schoolbook"/>
                  <w:i/>
                  <w:iCs/>
                  <w:sz w:val="20"/>
                  <w:szCs w:val="20"/>
                </w:rPr>
                <w:t xml:space="preserve"> </w:t>
              </w:r>
            </w:ins>
          </w:p>
          <w:p w14:paraId="25E2662A" w14:textId="77777777" w:rsidR="00E862D3" w:rsidRPr="00E862D3" w:rsidRDefault="00BF16EC" w:rsidP="00E862D3">
            <w:pPr>
              <w:pStyle w:val="ListParagraph"/>
              <w:numPr>
                <w:ilvl w:val="0"/>
                <w:numId w:val="49"/>
              </w:numPr>
              <w:rPr>
                <w:ins w:id="294" w:author="schitrai" w:date="2016-08-23T15:18:00Z"/>
                <w:rFonts w:ascii="Century Schoolbook" w:hAnsi="Century Schoolbook"/>
                <w:sz w:val="20"/>
                <w:szCs w:val="20"/>
                <w:rPrChange w:id="295" w:author="schitrai" w:date="2016-08-23T15:18:00Z">
                  <w:rPr>
                    <w:ins w:id="296" w:author="schitrai" w:date="2016-08-23T15:18:00Z"/>
                    <w:rFonts w:ascii="Century Schoolbook" w:hAnsi="Century Schoolbook"/>
                    <w:i/>
                    <w:iCs/>
                    <w:sz w:val="20"/>
                    <w:szCs w:val="20"/>
                  </w:rPr>
                </w:rPrChange>
              </w:rPr>
              <w:pPrChange w:id="297" w:author="schitrai" w:date="2016-08-23T15:36:00Z">
                <w:pPr>
                  <w:pStyle w:val="ListParagraph"/>
                  <w:numPr>
                    <w:numId w:val="42"/>
                  </w:numPr>
                  <w:ind w:left="2160" w:hanging="360"/>
                </w:pPr>
              </w:pPrChange>
            </w:pPr>
            <w:ins w:id="298" w:author="schitrai" w:date="2016-08-23T15:18:00Z">
              <w:r w:rsidRPr="00BF16EC">
                <w:rPr>
                  <w:rFonts w:ascii="Century Schoolbook" w:hAnsi="Century Schoolbook"/>
                  <w:sz w:val="20"/>
                  <w:szCs w:val="20"/>
                </w:rPr>
                <w:t xml:space="preserve">Location with </w:t>
              </w:r>
              <w:r w:rsidRPr="00BF16EC">
                <w:rPr>
                  <w:rFonts w:ascii="Century Schoolbook" w:hAnsi="Century Schoolbook"/>
                  <w:b/>
                  <w:bCs/>
                  <w:i/>
                  <w:iCs/>
                  <w:sz w:val="20"/>
                  <w:szCs w:val="20"/>
                </w:rPr>
                <w:t>manager</w:t>
              </w:r>
              <w:r w:rsidRPr="00BF16EC">
                <w:rPr>
                  <w:rFonts w:ascii="Century Schoolbook" w:hAnsi="Century Schoolbook"/>
                  <w:i/>
                  <w:iCs/>
                  <w:sz w:val="20"/>
                  <w:szCs w:val="20"/>
                </w:rPr>
                <w:t xml:space="preserve"> </w:t>
              </w:r>
            </w:ins>
          </w:p>
          <w:p w14:paraId="79761F8A" w14:textId="77777777" w:rsidR="00E862D3" w:rsidRPr="00E862D3" w:rsidRDefault="00BF16EC" w:rsidP="00E862D3">
            <w:pPr>
              <w:pStyle w:val="ListParagraph"/>
              <w:numPr>
                <w:ilvl w:val="0"/>
                <w:numId w:val="49"/>
              </w:numPr>
              <w:rPr>
                <w:ins w:id="299" w:author="schitrai" w:date="2016-08-23T15:18:00Z"/>
                <w:rFonts w:ascii="Century Schoolbook" w:hAnsi="Century Schoolbook"/>
                <w:sz w:val="20"/>
                <w:szCs w:val="20"/>
                <w:rPrChange w:id="300" w:author="schitrai" w:date="2016-08-23T15:18:00Z">
                  <w:rPr>
                    <w:ins w:id="301" w:author="schitrai" w:date="2016-08-23T15:18:00Z"/>
                    <w:rFonts w:ascii="Century Schoolbook" w:hAnsi="Century Schoolbook"/>
                    <w:i/>
                    <w:iCs/>
                    <w:sz w:val="20"/>
                    <w:szCs w:val="20"/>
                  </w:rPr>
                </w:rPrChange>
              </w:rPr>
              <w:pPrChange w:id="302" w:author="schitrai" w:date="2016-08-23T15:36:00Z">
                <w:pPr>
                  <w:pStyle w:val="ListParagraph"/>
                  <w:numPr>
                    <w:numId w:val="42"/>
                  </w:numPr>
                  <w:ind w:left="2160" w:hanging="360"/>
                </w:pPr>
              </w:pPrChange>
            </w:pPr>
            <w:ins w:id="303" w:author="schitrai" w:date="2016-08-23T15:18:00Z">
              <w:r w:rsidRPr="00BF16EC">
                <w:rPr>
                  <w:rFonts w:ascii="Century Schoolbook" w:hAnsi="Century Schoolbook"/>
                  <w:sz w:val="20"/>
                  <w:szCs w:val="20"/>
                </w:rPr>
                <w:t xml:space="preserve">Language with </w:t>
              </w:r>
              <w:r w:rsidRPr="00BF16EC">
                <w:rPr>
                  <w:rFonts w:ascii="Century Schoolbook" w:hAnsi="Century Schoolbook"/>
                  <w:b/>
                  <w:bCs/>
                  <w:i/>
                  <w:iCs/>
                  <w:sz w:val="20"/>
                  <w:szCs w:val="20"/>
                </w:rPr>
                <w:t>manager</w:t>
              </w:r>
              <w:r w:rsidRPr="00BF16EC">
                <w:rPr>
                  <w:rFonts w:ascii="Century Schoolbook" w:hAnsi="Century Schoolbook"/>
                  <w:i/>
                  <w:iCs/>
                  <w:sz w:val="20"/>
                  <w:szCs w:val="20"/>
                </w:rPr>
                <w:t xml:space="preserve"> </w:t>
              </w:r>
            </w:ins>
          </w:p>
          <w:p w14:paraId="43A4D982" w14:textId="77777777" w:rsidR="00E862D3" w:rsidRPr="00E862D3" w:rsidRDefault="00BF16EC" w:rsidP="00E862D3">
            <w:pPr>
              <w:pStyle w:val="ListParagraph"/>
              <w:numPr>
                <w:ilvl w:val="0"/>
                <w:numId w:val="49"/>
              </w:numPr>
              <w:rPr>
                <w:ins w:id="304" w:author="schitrai" w:date="2016-08-23T15:19:00Z"/>
                <w:rFonts w:ascii="Century Schoolbook" w:hAnsi="Century Schoolbook"/>
                <w:sz w:val="20"/>
                <w:szCs w:val="20"/>
                <w:rPrChange w:id="305" w:author="schitrai" w:date="2016-08-23T15:19:00Z">
                  <w:rPr>
                    <w:ins w:id="306" w:author="schitrai" w:date="2016-08-23T15:19:00Z"/>
                    <w:rFonts w:ascii="Century Schoolbook" w:hAnsi="Century Schoolbook"/>
                    <w:i/>
                    <w:iCs/>
                    <w:sz w:val="20"/>
                    <w:szCs w:val="20"/>
                  </w:rPr>
                </w:rPrChange>
              </w:rPr>
              <w:pPrChange w:id="307" w:author="schitrai" w:date="2016-08-23T15:36:00Z">
                <w:pPr>
                  <w:pStyle w:val="ListParagraph"/>
                  <w:numPr>
                    <w:numId w:val="42"/>
                  </w:numPr>
                  <w:ind w:left="2160" w:hanging="360"/>
                </w:pPr>
              </w:pPrChange>
            </w:pPr>
            <w:ins w:id="308" w:author="schitrai" w:date="2016-08-23T15:18:00Z">
              <w:r w:rsidRPr="00BF16EC">
                <w:rPr>
                  <w:rFonts w:ascii="Century Schoolbook" w:hAnsi="Century Schoolbook"/>
                  <w:sz w:val="20"/>
                  <w:szCs w:val="20"/>
                </w:rPr>
                <w:t xml:space="preserve">Work Area with </w:t>
              </w:r>
              <w:r w:rsidRPr="00BF16EC">
                <w:rPr>
                  <w:rFonts w:ascii="Century Schoolbook" w:hAnsi="Century Schoolbook"/>
                  <w:b/>
                  <w:bCs/>
                  <w:i/>
                  <w:iCs/>
                  <w:sz w:val="20"/>
                  <w:szCs w:val="20"/>
                </w:rPr>
                <w:t>manager</w:t>
              </w:r>
              <w:r w:rsidRPr="00BF16EC">
                <w:rPr>
                  <w:rFonts w:ascii="Century Schoolbook" w:hAnsi="Century Schoolbook"/>
                  <w:i/>
                  <w:iCs/>
                  <w:sz w:val="20"/>
                  <w:szCs w:val="20"/>
                </w:rPr>
                <w:t xml:space="preserve"> </w:t>
              </w:r>
            </w:ins>
          </w:p>
          <w:p w14:paraId="26392B1E" w14:textId="77777777" w:rsidR="00E862D3" w:rsidRDefault="00CF3483" w:rsidP="00E862D3">
            <w:pPr>
              <w:pStyle w:val="ListParagraph"/>
              <w:numPr>
                <w:ilvl w:val="0"/>
                <w:numId w:val="49"/>
              </w:numPr>
              <w:rPr>
                <w:ins w:id="309" w:author="schitrai" w:date="2016-08-23T15:18:00Z"/>
                <w:rFonts w:ascii="Century Schoolbook" w:hAnsi="Century Schoolbook"/>
              </w:rPr>
              <w:pPrChange w:id="310" w:author="schitrai" w:date="2016-08-23T15:36:00Z">
                <w:pPr/>
              </w:pPrChange>
            </w:pPr>
            <w:ins w:id="311" w:author="schitrai" w:date="2016-08-23T15:19:00Z">
              <w:r w:rsidRPr="00CF3483">
                <w:rPr>
                  <w:rFonts w:ascii="Century Schoolbook" w:hAnsi="Century Schoolbook"/>
                  <w:sz w:val="20"/>
                  <w:szCs w:val="20"/>
                  <w:rPrChange w:id="312" w:author="schitrai" w:date="2016-08-23T15:19:00Z">
                    <w:rPr>
                      <w:rFonts w:ascii="Century Schoolbook" w:hAnsi="Century Schoolbook"/>
                      <w:color w:val="0000FF"/>
                      <w:u w:val="single"/>
                    </w:rPr>
                  </w:rPrChange>
                </w:rPr>
                <w:t>J</w:t>
              </w:r>
            </w:ins>
            <w:ins w:id="313" w:author="schitrai" w:date="2016-08-23T15:18:00Z">
              <w:r w:rsidRPr="00CF3483">
                <w:rPr>
                  <w:rFonts w:ascii="Century Schoolbook" w:hAnsi="Century Schoolbook"/>
                  <w:sz w:val="20"/>
                  <w:szCs w:val="20"/>
                  <w:rPrChange w:id="314" w:author="schitrai" w:date="2016-08-23T15:19:00Z">
                    <w:rPr>
                      <w:rFonts w:ascii="Century Schoolbook" w:hAnsi="Century Schoolbook"/>
                      <w:color w:val="0000FF"/>
                      <w:u w:val="single"/>
                    </w:rPr>
                  </w:rPrChange>
                </w:rPr>
                <w:t xml:space="preserve">ob Type with </w:t>
              </w:r>
              <w:r w:rsidRPr="00CF3483">
                <w:rPr>
                  <w:rFonts w:ascii="Century Schoolbook" w:hAnsi="Century Schoolbook"/>
                  <w:b/>
                  <w:bCs/>
                  <w:i/>
                  <w:iCs/>
                  <w:sz w:val="20"/>
                  <w:szCs w:val="20"/>
                  <w:rPrChange w:id="315" w:author="schitrai" w:date="2016-08-23T15:19:00Z">
                    <w:rPr>
                      <w:rFonts w:ascii="Century Schoolbook" w:hAnsi="Century Schoolbook"/>
                      <w:b/>
                      <w:bCs/>
                      <w:i/>
                      <w:iCs/>
                      <w:color w:val="0000FF"/>
                      <w:u w:val="single"/>
                    </w:rPr>
                  </w:rPrChange>
                </w:rPr>
                <w:t>manager</w:t>
              </w:r>
            </w:ins>
          </w:p>
          <w:p w14:paraId="7A37DE09" w14:textId="77777777" w:rsidR="00BF16EC" w:rsidRDefault="00BF16EC" w:rsidP="00300864">
            <w:pPr>
              <w:rPr>
                <w:ins w:id="316" w:author="schitrai" w:date="2016-08-23T15:17:00Z"/>
                <w:rFonts w:ascii="Century Schoolbook" w:hAnsi="Century Schoolbook"/>
              </w:rPr>
            </w:pPr>
            <w:ins w:id="317" w:author="schitrai" w:date="2016-08-23T15:17:00Z">
              <w:r>
                <w:rPr>
                  <w:rFonts w:ascii="Century Schoolbook" w:hAnsi="Century Schoolbook"/>
                </w:rPr>
                <w:t>Scenario 2:</w:t>
              </w:r>
            </w:ins>
          </w:p>
          <w:p w14:paraId="4C4DEBB1" w14:textId="77777777" w:rsidR="00300864" w:rsidRPr="007620CD" w:rsidRDefault="00CF3483" w:rsidP="00300864">
            <w:pPr>
              <w:rPr>
                <w:ins w:id="318" w:author="schitrai" w:date="2016-08-19T12:51:00Z"/>
                <w:rFonts w:ascii="Century Schoolbook" w:hAnsi="Century Schoolbook"/>
                <w:rPrChange w:id="319" w:author="schitrai" w:date="2016-08-23T15:08:00Z">
                  <w:rPr>
                    <w:ins w:id="320" w:author="schitrai" w:date="2016-08-19T12:51:00Z"/>
                  </w:rPr>
                </w:rPrChange>
              </w:rPr>
            </w:pPr>
            <w:ins w:id="321" w:author="schitrai" w:date="2016-08-19T12:51:00Z">
              <w:r w:rsidRPr="00CF3483">
                <w:rPr>
                  <w:rFonts w:ascii="Century Schoolbook" w:hAnsi="Century Schoolbook"/>
                  <w:rPrChange w:id="322" w:author="schitrai" w:date="2016-08-23T15:08:00Z">
                    <w:rPr>
                      <w:color w:val="0000FF"/>
                      <w:u w:val="single"/>
                    </w:rPr>
                  </w:rPrChange>
                </w:rPr>
                <w:t xml:space="preserve">Keyword entered by User = </w:t>
              </w:r>
            </w:ins>
            <w:ins w:id="323" w:author="schitrai" w:date="2016-08-23T14:47:00Z">
              <w:r w:rsidRPr="00CF3483">
                <w:rPr>
                  <w:rFonts w:ascii="Century Schoolbook" w:hAnsi="Century Schoolbook"/>
                  <w:i/>
                  <w:iCs/>
                  <w:rPrChange w:id="324" w:author="schitrai" w:date="2016-08-23T15:08:00Z">
                    <w:rPr>
                      <w:i/>
                      <w:iCs/>
                      <w:color w:val="0000FF"/>
                      <w:u w:val="single"/>
                    </w:rPr>
                  </w:rPrChange>
                </w:rPr>
                <w:t xml:space="preserve">manager </w:t>
              </w:r>
            </w:ins>
            <w:ins w:id="325" w:author="schitrai" w:date="2016-08-23T14:50:00Z">
              <w:r w:rsidRPr="00CF3483">
                <w:rPr>
                  <w:rFonts w:ascii="Century Schoolbook" w:hAnsi="Century Schoolbook"/>
                  <w:i/>
                  <w:iCs/>
                  <w:rPrChange w:id="326" w:author="schitrai" w:date="2016-08-23T15:08:00Z">
                    <w:rPr>
                      <w:i/>
                      <w:iCs/>
                      <w:color w:val="0000FF"/>
                      <w:u w:val="single"/>
                    </w:rPr>
                  </w:rPrChange>
                </w:rPr>
                <w:t>Helsingborg</w:t>
              </w:r>
            </w:ins>
            <w:ins w:id="327" w:author="schitrai" w:date="2016-08-23T14:47:00Z">
              <w:r w:rsidRPr="00CF3483">
                <w:rPr>
                  <w:rFonts w:ascii="Century Schoolbook" w:hAnsi="Century Schoolbook"/>
                  <w:i/>
                  <w:iCs/>
                  <w:rPrChange w:id="328" w:author="schitrai" w:date="2016-08-23T15:08:00Z">
                    <w:rPr>
                      <w:i/>
                      <w:iCs/>
                      <w:color w:val="0000FF"/>
                      <w:u w:val="single"/>
                    </w:rPr>
                  </w:rPrChange>
                </w:rPr>
                <w:t xml:space="preserve"> </w:t>
              </w:r>
            </w:ins>
            <w:ins w:id="329" w:author="schitrai" w:date="2016-08-23T14:50:00Z">
              <w:r w:rsidRPr="00CF3483">
                <w:rPr>
                  <w:rFonts w:ascii="Century Schoolbook" w:hAnsi="Century Schoolbook"/>
                  <w:i/>
                  <w:iCs/>
                  <w:rPrChange w:id="330" w:author="schitrai" w:date="2016-08-23T15:08:00Z">
                    <w:rPr>
                      <w:i/>
                      <w:iCs/>
                      <w:color w:val="0000FF"/>
                      <w:u w:val="single"/>
                    </w:rPr>
                  </w:rPrChange>
                </w:rPr>
                <w:t>Sweden</w:t>
              </w:r>
            </w:ins>
            <w:del w:id="331" w:author="schitrai" w:date="2016-08-23T14:47:00Z">
              <w:r w:rsidR="005B0258" w:rsidRPr="007620CD" w:rsidDel="00E96F58">
                <w:rPr>
                  <w:rStyle w:val="CommentReference"/>
                  <w:rFonts w:ascii="Century Schoolbook" w:hAnsi="Century Schoolbook"/>
                  <w:sz w:val="20"/>
                  <w:szCs w:val="20"/>
                </w:rPr>
                <w:commentReference w:id="332"/>
              </w:r>
            </w:del>
          </w:p>
          <w:p w14:paraId="6457B8D8" w14:textId="77777777" w:rsidR="00300864" w:rsidRPr="007620CD" w:rsidRDefault="00CF3483" w:rsidP="00300864">
            <w:pPr>
              <w:keepNext/>
              <w:pageBreakBefore/>
              <w:numPr>
                <w:ilvl w:val="0"/>
                <w:numId w:val="15"/>
              </w:numPr>
              <w:spacing w:before="240"/>
              <w:ind w:firstLine="720"/>
              <w:outlineLvl w:val="0"/>
              <w:rPr>
                <w:ins w:id="333" w:author="schitrai" w:date="2016-08-19T12:51:00Z"/>
                <w:rFonts w:ascii="Century Schoolbook" w:hAnsi="Century Schoolbook"/>
                <w:rPrChange w:id="334" w:author="schitrai" w:date="2016-08-23T15:08:00Z">
                  <w:rPr>
                    <w:ins w:id="335" w:author="schitrai" w:date="2016-08-19T12:51:00Z"/>
                    <w:rFonts w:ascii="Arial" w:hAnsi="Arial"/>
                    <w:b/>
                    <w:kern w:val="28"/>
                    <w:sz w:val="36"/>
                  </w:rPr>
                </w:rPrChange>
              </w:rPr>
            </w:pPr>
            <w:ins w:id="336" w:author="schitrai" w:date="2016-08-19T12:51:00Z">
              <w:r w:rsidRPr="00CF3483">
                <w:rPr>
                  <w:rFonts w:ascii="Century Schoolbook" w:hAnsi="Century Schoolbook"/>
                  <w:rPrChange w:id="337" w:author="schitrai" w:date="2016-08-23T15:08:00Z">
                    <w:rPr>
                      <w:color w:val="0000FF"/>
                      <w:u w:val="single"/>
                    </w:rPr>
                  </w:rPrChange>
                </w:rPr>
                <w:t xml:space="preserve">The jobs satisfying any one of the following conditions </w:t>
              </w:r>
            </w:ins>
            <w:ins w:id="338" w:author="schitrai" w:date="2016-08-23T14:51:00Z">
              <w:r w:rsidRPr="00CF3483">
                <w:rPr>
                  <w:rFonts w:ascii="Century Schoolbook" w:hAnsi="Century Schoolbook"/>
                  <w:rPrChange w:id="339" w:author="schitrai" w:date="2016-08-23T15:08:00Z">
                    <w:rPr>
                      <w:color w:val="0000FF"/>
                      <w:u w:val="single"/>
                    </w:rPr>
                  </w:rPrChange>
                </w:rPr>
                <w:t xml:space="preserve">will be returned </w:t>
              </w:r>
            </w:ins>
          </w:p>
          <w:p w14:paraId="145B249E" w14:textId="77777777" w:rsidR="00E862D3" w:rsidRPr="00E862D3" w:rsidRDefault="00CF3483" w:rsidP="00E862D3">
            <w:pPr>
              <w:pStyle w:val="ListParagraph"/>
              <w:keepNext/>
              <w:pageBreakBefore/>
              <w:numPr>
                <w:ilvl w:val="0"/>
                <w:numId w:val="50"/>
              </w:numPr>
              <w:spacing w:before="240"/>
              <w:outlineLvl w:val="0"/>
              <w:rPr>
                <w:ins w:id="340" w:author="schitrai" w:date="2016-08-19T12:51:00Z"/>
                <w:rFonts w:ascii="Century Schoolbook" w:hAnsi="Century Schoolbook"/>
                <w:sz w:val="20"/>
                <w:szCs w:val="20"/>
                <w:rPrChange w:id="341" w:author="schitrai" w:date="2016-08-23T15:08:00Z">
                  <w:rPr>
                    <w:ins w:id="342" w:author="schitrai" w:date="2016-08-19T12:51:00Z"/>
                    <w:b/>
                    <w:kern w:val="28"/>
                  </w:rPr>
                </w:rPrChange>
              </w:rPr>
              <w:pPrChange w:id="343" w:author="schitrai" w:date="2016-08-23T15:36:00Z">
                <w:pPr>
                  <w:pStyle w:val="ListParagraph"/>
                  <w:keepNext/>
                  <w:pageBreakBefore/>
                  <w:numPr>
                    <w:numId w:val="41"/>
                  </w:numPr>
                  <w:spacing w:before="240"/>
                  <w:ind w:left="2160" w:hanging="360"/>
                  <w:outlineLvl w:val="0"/>
                </w:pPr>
              </w:pPrChange>
            </w:pPr>
            <w:ins w:id="344" w:author="schitrai" w:date="2016-08-19T12:51:00Z">
              <w:r w:rsidRPr="00CF3483">
                <w:rPr>
                  <w:rFonts w:ascii="Century Schoolbook" w:hAnsi="Century Schoolbook"/>
                  <w:sz w:val="20"/>
                  <w:szCs w:val="20"/>
                  <w:rPrChange w:id="345" w:author="schitrai" w:date="2016-08-23T15:08:00Z">
                    <w:rPr>
                      <w:color w:val="0000FF"/>
                      <w:u w:val="single"/>
                    </w:rPr>
                  </w:rPrChange>
                </w:rPr>
                <w:t xml:space="preserve">Job title with </w:t>
              </w:r>
            </w:ins>
            <w:ins w:id="346" w:author="schitrai" w:date="2016-08-23T14:47:00Z">
              <w:r w:rsidRPr="00CF3483">
                <w:rPr>
                  <w:rFonts w:ascii="Century Schoolbook" w:hAnsi="Century Schoolbook"/>
                  <w:b/>
                  <w:bCs/>
                  <w:i/>
                  <w:iCs/>
                  <w:sz w:val="20"/>
                  <w:szCs w:val="20"/>
                  <w:rPrChange w:id="347" w:author="schitrai" w:date="2016-08-23T15:08:00Z">
                    <w:rPr>
                      <w:b/>
                      <w:bCs/>
                      <w:i/>
                      <w:iCs/>
                      <w:color w:val="0000FF"/>
                      <w:u w:val="single"/>
                    </w:rPr>
                  </w:rPrChange>
                </w:rPr>
                <w:t>manager</w:t>
              </w:r>
            </w:ins>
            <w:ins w:id="348" w:author="schitrai" w:date="2016-08-19T12:51:00Z">
              <w:r w:rsidRPr="00CF3483">
                <w:rPr>
                  <w:rFonts w:ascii="Century Schoolbook" w:hAnsi="Century Schoolbook"/>
                  <w:i/>
                  <w:iCs/>
                  <w:sz w:val="20"/>
                  <w:szCs w:val="20"/>
                  <w:rPrChange w:id="349" w:author="schitrai" w:date="2016-08-23T15:08:00Z">
                    <w:rPr>
                      <w:i/>
                      <w:iCs/>
                      <w:color w:val="0000FF"/>
                      <w:u w:val="single"/>
                    </w:rPr>
                  </w:rPrChange>
                </w:rPr>
                <w:t xml:space="preserve"> or</w:t>
              </w:r>
            </w:ins>
            <w:ins w:id="350" w:author="schitrai" w:date="2016-08-23T14:47:00Z">
              <w:r w:rsidRPr="00CF3483">
                <w:rPr>
                  <w:rFonts w:ascii="Century Schoolbook" w:hAnsi="Century Schoolbook"/>
                  <w:b/>
                  <w:bCs/>
                  <w:sz w:val="20"/>
                  <w:szCs w:val="20"/>
                  <w:rPrChange w:id="351" w:author="schitrai" w:date="2016-08-23T15:08:00Z">
                    <w:rPr>
                      <w:b/>
                      <w:bCs/>
                      <w:color w:val="0000FF"/>
                      <w:u w:val="single"/>
                    </w:rPr>
                  </w:rPrChange>
                </w:rPr>
                <w:t xml:space="preserve"> </w:t>
              </w:r>
            </w:ins>
            <w:ins w:id="352" w:author="schitrai" w:date="2016-08-23T14:50:00Z">
              <w:r w:rsidRPr="00CF3483">
                <w:rPr>
                  <w:rFonts w:ascii="Century Schoolbook" w:hAnsi="Century Schoolbook"/>
                  <w:b/>
                  <w:i/>
                  <w:iCs/>
                  <w:sz w:val="20"/>
                  <w:szCs w:val="20"/>
                  <w:rPrChange w:id="353" w:author="schitrai" w:date="2016-08-23T15:08:00Z">
                    <w:rPr>
                      <w:i/>
                      <w:iCs/>
                      <w:color w:val="0000FF"/>
                      <w:u w:val="single"/>
                    </w:rPr>
                  </w:rPrChange>
                </w:rPr>
                <w:t xml:space="preserve">Helsingborg </w:t>
              </w:r>
            </w:ins>
            <w:ins w:id="354" w:author="schitrai" w:date="2016-08-19T12:51:00Z">
              <w:r w:rsidRPr="00CF3483">
                <w:rPr>
                  <w:rFonts w:ascii="Century Schoolbook" w:hAnsi="Century Schoolbook"/>
                  <w:i/>
                  <w:iCs/>
                  <w:sz w:val="20"/>
                  <w:szCs w:val="20"/>
                  <w:rPrChange w:id="355" w:author="schitrai" w:date="2016-08-23T15:08:00Z">
                    <w:rPr>
                      <w:i/>
                      <w:iCs/>
                      <w:color w:val="0000FF"/>
                      <w:u w:val="single"/>
                    </w:rPr>
                  </w:rPrChange>
                </w:rPr>
                <w:t>or</w:t>
              </w:r>
              <w:r w:rsidRPr="00CF3483">
                <w:rPr>
                  <w:rFonts w:ascii="Century Schoolbook" w:hAnsi="Century Schoolbook"/>
                  <w:b/>
                  <w:i/>
                  <w:iCs/>
                  <w:sz w:val="20"/>
                  <w:szCs w:val="20"/>
                  <w:rPrChange w:id="356" w:author="schitrai" w:date="2016-08-23T15:08:00Z">
                    <w:rPr>
                      <w:i/>
                      <w:iCs/>
                      <w:color w:val="0000FF"/>
                      <w:u w:val="single"/>
                    </w:rPr>
                  </w:rPrChange>
                </w:rPr>
                <w:t xml:space="preserve"> </w:t>
              </w:r>
            </w:ins>
            <w:ins w:id="357" w:author="schitrai" w:date="2016-08-23T14:50:00Z">
              <w:r w:rsidRPr="00CF3483">
                <w:rPr>
                  <w:rFonts w:ascii="Century Schoolbook" w:hAnsi="Century Schoolbook"/>
                  <w:b/>
                  <w:i/>
                  <w:iCs/>
                  <w:sz w:val="20"/>
                  <w:szCs w:val="20"/>
                  <w:rPrChange w:id="358" w:author="schitrai" w:date="2016-08-23T15:08:00Z">
                    <w:rPr>
                      <w:i/>
                      <w:iCs/>
                      <w:color w:val="0000FF"/>
                      <w:u w:val="single"/>
                    </w:rPr>
                  </w:rPrChange>
                </w:rPr>
                <w:t>Sweden</w:t>
              </w:r>
            </w:ins>
          </w:p>
          <w:p w14:paraId="07987554" w14:textId="77777777" w:rsidR="00E862D3" w:rsidRPr="00E862D3" w:rsidRDefault="00CF3483" w:rsidP="00E862D3">
            <w:pPr>
              <w:pStyle w:val="ListParagraph"/>
              <w:numPr>
                <w:ilvl w:val="0"/>
                <w:numId w:val="50"/>
              </w:numPr>
              <w:rPr>
                <w:ins w:id="359" w:author="schitrai" w:date="2016-08-19T12:51:00Z"/>
                <w:rFonts w:ascii="Century Schoolbook" w:hAnsi="Century Schoolbook"/>
                <w:sz w:val="20"/>
                <w:szCs w:val="20"/>
                <w:rPrChange w:id="360" w:author="schitrai" w:date="2016-08-23T15:08:00Z">
                  <w:rPr>
                    <w:ins w:id="361" w:author="schitrai" w:date="2016-08-19T12:51:00Z"/>
                    <w:b/>
                    <w:kern w:val="28"/>
                  </w:rPr>
                </w:rPrChange>
              </w:rPr>
              <w:pPrChange w:id="362" w:author="schitrai" w:date="2016-08-23T15:36:00Z">
                <w:pPr>
                  <w:pStyle w:val="ListParagraph"/>
                  <w:keepNext/>
                  <w:pageBreakBefore/>
                  <w:numPr>
                    <w:numId w:val="42"/>
                  </w:numPr>
                  <w:spacing w:before="240"/>
                  <w:ind w:left="2160" w:hanging="360"/>
                  <w:outlineLvl w:val="0"/>
                </w:pPr>
              </w:pPrChange>
            </w:pPr>
            <w:ins w:id="363" w:author="schitrai" w:date="2016-08-19T12:51:00Z">
              <w:r w:rsidRPr="00CF3483">
                <w:rPr>
                  <w:rFonts w:ascii="Century Schoolbook" w:hAnsi="Century Schoolbook"/>
                  <w:sz w:val="20"/>
                  <w:szCs w:val="20"/>
                  <w:rPrChange w:id="364" w:author="schitrai" w:date="2016-08-23T15:08:00Z">
                    <w:rPr>
                      <w:color w:val="0000FF"/>
                      <w:u w:val="single"/>
                    </w:rPr>
                  </w:rPrChange>
                </w:rPr>
                <w:t xml:space="preserve">Job description with </w:t>
              </w:r>
            </w:ins>
            <w:ins w:id="365" w:author="schitrai" w:date="2016-08-23T14:50:00Z">
              <w:r w:rsidRPr="00CF3483">
                <w:rPr>
                  <w:rFonts w:ascii="Century Schoolbook" w:hAnsi="Century Schoolbook"/>
                  <w:b/>
                  <w:bCs/>
                  <w:i/>
                  <w:iCs/>
                  <w:sz w:val="20"/>
                  <w:szCs w:val="20"/>
                  <w:rPrChange w:id="366" w:author="schitrai" w:date="2016-08-23T15:08:00Z">
                    <w:rPr>
                      <w:b/>
                      <w:bCs/>
                      <w:i/>
                      <w:iCs/>
                      <w:color w:val="0000FF"/>
                      <w:u w:val="single"/>
                    </w:rPr>
                  </w:rPrChange>
                </w:rPr>
                <w:t>manager</w:t>
              </w:r>
              <w:r w:rsidRPr="00CF3483">
                <w:rPr>
                  <w:rFonts w:ascii="Century Schoolbook" w:hAnsi="Century Schoolbook"/>
                  <w:i/>
                  <w:iCs/>
                  <w:sz w:val="20"/>
                  <w:szCs w:val="20"/>
                  <w:rPrChange w:id="367" w:author="schitrai" w:date="2016-08-23T15:08:00Z">
                    <w:rPr>
                      <w:i/>
                      <w:iCs/>
                      <w:color w:val="0000FF"/>
                      <w:u w:val="single"/>
                    </w:rPr>
                  </w:rPrChange>
                </w:rPr>
                <w:t xml:space="preserve"> or</w:t>
              </w:r>
              <w:r w:rsidRPr="00CF3483">
                <w:rPr>
                  <w:rFonts w:ascii="Century Schoolbook" w:hAnsi="Century Schoolbook"/>
                  <w:b/>
                  <w:bCs/>
                  <w:sz w:val="20"/>
                  <w:szCs w:val="20"/>
                  <w:rPrChange w:id="368" w:author="schitrai" w:date="2016-08-23T15:08:00Z">
                    <w:rPr>
                      <w:b/>
                      <w:bCs/>
                      <w:color w:val="0000FF"/>
                      <w:u w:val="single"/>
                    </w:rPr>
                  </w:rPrChange>
                </w:rPr>
                <w:t xml:space="preserve"> </w:t>
              </w:r>
              <w:r w:rsidRPr="00CF3483">
                <w:rPr>
                  <w:rFonts w:ascii="Century Schoolbook" w:hAnsi="Century Schoolbook"/>
                  <w:b/>
                  <w:i/>
                  <w:iCs/>
                  <w:sz w:val="20"/>
                  <w:szCs w:val="20"/>
                  <w:rPrChange w:id="369" w:author="schitrai" w:date="2016-08-23T15:08:00Z">
                    <w:rPr>
                      <w:b/>
                      <w:i/>
                      <w:iCs/>
                      <w:color w:val="0000FF"/>
                      <w:u w:val="single"/>
                    </w:rPr>
                  </w:rPrChange>
                </w:rPr>
                <w:t xml:space="preserve">Helsingborg </w:t>
              </w:r>
              <w:r w:rsidRPr="00CF3483">
                <w:rPr>
                  <w:rFonts w:ascii="Century Schoolbook" w:hAnsi="Century Schoolbook"/>
                  <w:i/>
                  <w:iCs/>
                  <w:sz w:val="20"/>
                  <w:szCs w:val="20"/>
                  <w:rPrChange w:id="370" w:author="schitrai" w:date="2016-08-23T15:08:00Z">
                    <w:rPr>
                      <w:i/>
                      <w:iCs/>
                      <w:color w:val="0000FF"/>
                      <w:u w:val="single"/>
                    </w:rPr>
                  </w:rPrChange>
                </w:rPr>
                <w:t>or</w:t>
              </w:r>
              <w:r w:rsidRPr="00CF3483">
                <w:rPr>
                  <w:rFonts w:ascii="Century Schoolbook" w:hAnsi="Century Schoolbook"/>
                  <w:b/>
                  <w:i/>
                  <w:iCs/>
                  <w:sz w:val="20"/>
                  <w:szCs w:val="20"/>
                  <w:rPrChange w:id="371" w:author="schitrai" w:date="2016-08-23T15:08:00Z">
                    <w:rPr>
                      <w:b/>
                      <w:i/>
                      <w:iCs/>
                      <w:color w:val="0000FF"/>
                      <w:u w:val="single"/>
                    </w:rPr>
                  </w:rPrChange>
                </w:rPr>
                <w:t xml:space="preserve"> Sweden</w:t>
              </w:r>
            </w:ins>
            <w:ins w:id="372" w:author="schitrai" w:date="2016-08-19T12:51:00Z">
              <w:r w:rsidRPr="00CF3483">
                <w:rPr>
                  <w:rFonts w:ascii="Century Schoolbook" w:hAnsi="Century Schoolbook"/>
                  <w:i/>
                  <w:iCs/>
                  <w:sz w:val="20"/>
                  <w:szCs w:val="20"/>
                  <w:rPrChange w:id="373" w:author="schitrai" w:date="2016-08-23T15:08:00Z">
                    <w:rPr>
                      <w:color w:val="0000FF"/>
                      <w:u w:val="single"/>
                    </w:rPr>
                  </w:rPrChange>
                </w:rPr>
                <w:t xml:space="preserve"> </w:t>
              </w:r>
            </w:ins>
          </w:p>
          <w:p w14:paraId="7ED9C644" w14:textId="77777777" w:rsidR="00E862D3" w:rsidRPr="00E862D3" w:rsidRDefault="00CF3483" w:rsidP="00E862D3">
            <w:pPr>
              <w:pStyle w:val="ListParagraph"/>
              <w:numPr>
                <w:ilvl w:val="0"/>
                <w:numId w:val="50"/>
              </w:numPr>
              <w:rPr>
                <w:ins w:id="374" w:author="schitrai" w:date="2016-08-19T12:51:00Z"/>
                <w:rFonts w:ascii="Century Schoolbook" w:hAnsi="Century Schoolbook"/>
                <w:sz w:val="20"/>
                <w:szCs w:val="20"/>
                <w:rPrChange w:id="375" w:author="schitrai" w:date="2016-08-23T15:08:00Z">
                  <w:rPr>
                    <w:ins w:id="376" w:author="schitrai" w:date="2016-08-19T12:51:00Z"/>
                    <w:b/>
                    <w:kern w:val="28"/>
                  </w:rPr>
                </w:rPrChange>
              </w:rPr>
              <w:pPrChange w:id="377" w:author="schitrai" w:date="2016-08-23T15:36:00Z">
                <w:pPr>
                  <w:pStyle w:val="ListParagraph"/>
                  <w:keepNext/>
                  <w:pageBreakBefore/>
                  <w:numPr>
                    <w:numId w:val="42"/>
                  </w:numPr>
                  <w:spacing w:before="240"/>
                  <w:ind w:left="2160" w:hanging="360"/>
                  <w:outlineLvl w:val="0"/>
                </w:pPr>
              </w:pPrChange>
            </w:pPr>
            <w:ins w:id="378" w:author="schitrai" w:date="2016-08-19T12:51:00Z">
              <w:r w:rsidRPr="00CF3483">
                <w:rPr>
                  <w:rFonts w:ascii="Century Schoolbook" w:hAnsi="Century Schoolbook"/>
                  <w:sz w:val="20"/>
                  <w:szCs w:val="20"/>
                  <w:rPrChange w:id="379" w:author="schitrai" w:date="2016-08-23T15:08:00Z">
                    <w:rPr>
                      <w:color w:val="0000FF"/>
                      <w:u w:val="single"/>
                    </w:rPr>
                  </w:rPrChange>
                </w:rPr>
                <w:t xml:space="preserve">Country with </w:t>
              </w:r>
            </w:ins>
            <w:ins w:id="380" w:author="schitrai" w:date="2016-08-23T14:50:00Z">
              <w:r w:rsidRPr="00CF3483">
                <w:rPr>
                  <w:rFonts w:ascii="Century Schoolbook" w:hAnsi="Century Schoolbook"/>
                  <w:b/>
                  <w:bCs/>
                  <w:i/>
                  <w:iCs/>
                  <w:sz w:val="20"/>
                  <w:szCs w:val="20"/>
                  <w:rPrChange w:id="381" w:author="schitrai" w:date="2016-08-23T15:08:00Z">
                    <w:rPr>
                      <w:b/>
                      <w:bCs/>
                      <w:i/>
                      <w:iCs/>
                      <w:color w:val="0000FF"/>
                      <w:u w:val="single"/>
                    </w:rPr>
                  </w:rPrChange>
                </w:rPr>
                <w:t>manager</w:t>
              </w:r>
              <w:r w:rsidRPr="00CF3483">
                <w:rPr>
                  <w:rFonts w:ascii="Century Schoolbook" w:hAnsi="Century Schoolbook"/>
                  <w:i/>
                  <w:iCs/>
                  <w:sz w:val="20"/>
                  <w:szCs w:val="20"/>
                  <w:rPrChange w:id="382" w:author="schitrai" w:date="2016-08-23T15:08:00Z">
                    <w:rPr>
                      <w:i/>
                      <w:iCs/>
                      <w:color w:val="0000FF"/>
                      <w:u w:val="single"/>
                    </w:rPr>
                  </w:rPrChange>
                </w:rPr>
                <w:t xml:space="preserve"> or</w:t>
              </w:r>
              <w:r w:rsidRPr="00CF3483">
                <w:rPr>
                  <w:rFonts w:ascii="Century Schoolbook" w:hAnsi="Century Schoolbook"/>
                  <w:b/>
                  <w:bCs/>
                  <w:sz w:val="20"/>
                  <w:szCs w:val="20"/>
                  <w:rPrChange w:id="383" w:author="schitrai" w:date="2016-08-23T15:08:00Z">
                    <w:rPr>
                      <w:b/>
                      <w:bCs/>
                      <w:color w:val="0000FF"/>
                      <w:u w:val="single"/>
                    </w:rPr>
                  </w:rPrChange>
                </w:rPr>
                <w:t xml:space="preserve"> </w:t>
              </w:r>
              <w:r w:rsidRPr="00CF3483">
                <w:rPr>
                  <w:rFonts w:ascii="Century Schoolbook" w:hAnsi="Century Schoolbook"/>
                  <w:b/>
                  <w:i/>
                  <w:iCs/>
                  <w:sz w:val="20"/>
                  <w:szCs w:val="20"/>
                  <w:rPrChange w:id="384" w:author="schitrai" w:date="2016-08-23T15:08:00Z">
                    <w:rPr>
                      <w:b/>
                      <w:i/>
                      <w:iCs/>
                      <w:color w:val="0000FF"/>
                      <w:u w:val="single"/>
                    </w:rPr>
                  </w:rPrChange>
                </w:rPr>
                <w:t xml:space="preserve">Helsingborg </w:t>
              </w:r>
              <w:r w:rsidRPr="00CF3483">
                <w:rPr>
                  <w:rFonts w:ascii="Century Schoolbook" w:hAnsi="Century Schoolbook"/>
                  <w:i/>
                  <w:iCs/>
                  <w:sz w:val="20"/>
                  <w:szCs w:val="20"/>
                  <w:rPrChange w:id="385" w:author="schitrai" w:date="2016-08-23T15:08:00Z">
                    <w:rPr>
                      <w:i/>
                      <w:iCs/>
                      <w:color w:val="0000FF"/>
                      <w:u w:val="single"/>
                    </w:rPr>
                  </w:rPrChange>
                </w:rPr>
                <w:t>or</w:t>
              </w:r>
              <w:r w:rsidRPr="00CF3483">
                <w:rPr>
                  <w:rFonts w:ascii="Century Schoolbook" w:hAnsi="Century Schoolbook"/>
                  <w:b/>
                  <w:i/>
                  <w:iCs/>
                  <w:sz w:val="20"/>
                  <w:szCs w:val="20"/>
                  <w:rPrChange w:id="386" w:author="schitrai" w:date="2016-08-23T15:08:00Z">
                    <w:rPr>
                      <w:b/>
                      <w:i/>
                      <w:iCs/>
                      <w:color w:val="0000FF"/>
                      <w:u w:val="single"/>
                    </w:rPr>
                  </w:rPrChange>
                </w:rPr>
                <w:t xml:space="preserve"> Sweden</w:t>
              </w:r>
            </w:ins>
          </w:p>
          <w:p w14:paraId="03982C19" w14:textId="77777777" w:rsidR="00E862D3" w:rsidRPr="00E862D3" w:rsidRDefault="00CF3483" w:rsidP="00E862D3">
            <w:pPr>
              <w:pStyle w:val="ListParagraph"/>
              <w:keepNext/>
              <w:pageBreakBefore/>
              <w:numPr>
                <w:ilvl w:val="0"/>
                <w:numId w:val="50"/>
              </w:numPr>
              <w:spacing w:before="240"/>
              <w:outlineLvl w:val="0"/>
              <w:rPr>
                <w:ins w:id="387" w:author="schitrai" w:date="2016-08-23T14:51:00Z"/>
                <w:rFonts w:ascii="Century Schoolbook" w:hAnsi="Century Schoolbook"/>
                <w:sz w:val="20"/>
                <w:szCs w:val="20"/>
                <w:rPrChange w:id="388" w:author="schitrai" w:date="2016-08-23T15:08:00Z">
                  <w:rPr>
                    <w:ins w:id="389" w:author="schitrai" w:date="2016-08-23T14:51:00Z"/>
                    <w:b/>
                    <w:kern w:val="28"/>
                  </w:rPr>
                </w:rPrChange>
              </w:rPr>
              <w:pPrChange w:id="390" w:author="schitrai" w:date="2016-08-23T15:36:00Z">
                <w:pPr>
                  <w:pStyle w:val="ListParagraph"/>
                  <w:keepNext/>
                  <w:pageBreakBefore/>
                  <w:numPr>
                    <w:numId w:val="42"/>
                  </w:numPr>
                  <w:spacing w:before="240"/>
                  <w:ind w:left="2160" w:hanging="360"/>
                  <w:outlineLvl w:val="0"/>
                </w:pPr>
              </w:pPrChange>
            </w:pPr>
            <w:ins w:id="391" w:author="schitrai" w:date="2016-08-19T12:51:00Z">
              <w:r w:rsidRPr="00CF3483">
                <w:rPr>
                  <w:rFonts w:ascii="Century Schoolbook" w:hAnsi="Century Schoolbook"/>
                  <w:sz w:val="20"/>
                  <w:szCs w:val="20"/>
                  <w:rPrChange w:id="392" w:author="schitrai" w:date="2016-08-23T15:08:00Z">
                    <w:rPr>
                      <w:color w:val="0000FF"/>
                      <w:u w:val="single"/>
                    </w:rPr>
                  </w:rPrChange>
                </w:rPr>
                <w:t xml:space="preserve">Location with </w:t>
              </w:r>
            </w:ins>
            <w:ins w:id="393" w:author="schitrai" w:date="2016-08-23T14:51:00Z">
              <w:r w:rsidRPr="00CF3483">
                <w:rPr>
                  <w:rFonts w:ascii="Century Schoolbook" w:hAnsi="Century Schoolbook"/>
                  <w:b/>
                  <w:bCs/>
                  <w:i/>
                  <w:iCs/>
                  <w:sz w:val="20"/>
                  <w:szCs w:val="20"/>
                  <w:rPrChange w:id="394" w:author="schitrai" w:date="2016-08-23T15:08:00Z">
                    <w:rPr>
                      <w:b/>
                      <w:bCs/>
                      <w:i/>
                      <w:iCs/>
                      <w:color w:val="0000FF"/>
                      <w:u w:val="single"/>
                    </w:rPr>
                  </w:rPrChange>
                </w:rPr>
                <w:t>manager</w:t>
              </w:r>
              <w:r w:rsidRPr="00CF3483">
                <w:rPr>
                  <w:rFonts w:ascii="Century Schoolbook" w:hAnsi="Century Schoolbook"/>
                  <w:i/>
                  <w:iCs/>
                  <w:sz w:val="20"/>
                  <w:szCs w:val="20"/>
                  <w:rPrChange w:id="395" w:author="schitrai" w:date="2016-08-23T15:08:00Z">
                    <w:rPr>
                      <w:i/>
                      <w:iCs/>
                      <w:color w:val="0000FF"/>
                      <w:u w:val="single"/>
                    </w:rPr>
                  </w:rPrChange>
                </w:rPr>
                <w:t xml:space="preserve"> or</w:t>
              </w:r>
              <w:r w:rsidRPr="00CF3483">
                <w:rPr>
                  <w:rFonts w:ascii="Century Schoolbook" w:hAnsi="Century Schoolbook"/>
                  <w:b/>
                  <w:bCs/>
                  <w:sz w:val="20"/>
                  <w:szCs w:val="20"/>
                  <w:rPrChange w:id="396" w:author="schitrai" w:date="2016-08-23T15:08:00Z">
                    <w:rPr>
                      <w:b/>
                      <w:bCs/>
                      <w:color w:val="0000FF"/>
                      <w:u w:val="single"/>
                    </w:rPr>
                  </w:rPrChange>
                </w:rPr>
                <w:t xml:space="preserve"> </w:t>
              </w:r>
              <w:r w:rsidRPr="00CF3483">
                <w:rPr>
                  <w:rFonts w:ascii="Century Schoolbook" w:hAnsi="Century Schoolbook"/>
                  <w:b/>
                  <w:i/>
                  <w:iCs/>
                  <w:sz w:val="20"/>
                  <w:szCs w:val="20"/>
                  <w:rPrChange w:id="397" w:author="schitrai" w:date="2016-08-23T15:08:00Z">
                    <w:rPr>
                      <w:b/>
                      <w:i/>
                      <w:iCs/>
                      <w:color w:val="0000FF"/>
                      <w:u w:val="single"/>
                    </w:rPr>
                  </w:rPrChange>
                </w:rPr>
                <w:t xml:space="preserve">Helsingborg </w:t>
              </w:r>
              <w:r w:rsidRPr="00CF3483">
                <w:rPr>
                  <w:rFonts w:ascii="Century Schoolbook" w:hAnsi="Century Schoolbook"/>
                  <w:i/>
                  <w:iCs/>
                  <w:sz w:val="20"/>
                  <w:szCs w:val="20"/>
                  <w:rPrChange w:id="398" w:author="schitrai" w:date="2016-08-23T15:08:00Z">
                    <w:rPr>
                      <w:i/>
                      <w:iCs/>
                      <w:color w:val="0000FF"/>
                      <w:u w:val="single"/>
                    </w:rPr>
                  </w:rPrChange>
                </w:rPr>
                <w:t>or</w:t>
              </w:r>
              <w:r w:rsidRPr="00CF3483">
                <w:rPr>
                  <w:rFonts w:ascii="Century Schoolbook" w:hAnsi="Century Schoolbook"/>
                  <w:b/>
                  <w:i/>
                  <w:iCs/>
                  <w:sz w:val="20"/>
                  <w:szCs w:val="20"/>
                  <w:rPrChange w:id="399" w:author="schitrai" w:date="2016-08-23T15:08:00Z">
                    <w:rPr>
                      <w:b/>
                      <w:i/>
                      <w:iCs/>
                      <w:color w:val="0000FF"/>
                      <w:u w:val="single"/>
                    </w:rPr>
                  </w:rPrChange>
                </w:rPr>
                <w:t xml:space="preserve"> Sweden</w:t>
              </w:r>
              <w:r w:rsidRPr="00CF3483">
                <w:rPr>
                  <w:rFonts w:ascii="Century Schoolbook" w:hAnsi="Century Schoolbook"/>
                  <w:sz w:val="20"/>
                  <w:szCs w:val="20"/>
                  <w:rPrChange w:id="400" w:author="schitrai" w:date="2016-08-23T15:08:00Z">
                    <w:rPr>
                      <w:color w:val="0000FF"/>
                      <w:u w:val="single"/>
                    </w:rPr>
                  </w:rPrChange>
                </w:rPr>
                <w:t xml:space="preserve"> </w:t>
              </w:r>
            </w:ins>
          </w:p>
          <w:p w14:paraId="7FE06543" w14:textId="77777777" w:rsidR="00E862D3" w:rsidRPr="00E862D3" w:rsidRDefault="00CF3483" w:rsidP="00E862D3">
            <w:pPr>
              <w:pStyle w:val="ListParagraph"/>
              <w:keepNext/>
              <w:pageBreakBefore/>
              <w:numPr>
                <w:ilvl w:val="0"/>
                <w:numId w:val="50"/>
              </w:numPr>
              <w:spacing w:before="240"/>
              <w:outlineLvl w:val="0"/>
              <w:rPr>
                <w:ins w:id="401" w:author="schitrai" w:date="2016-08-19T12:51:00Z"/>
                <w:rFonts w:ascii="Century Schoolbook" w:hAnsi="Century Schoolbook"/>
                <w:sz w:val="20"/>
                <w:szCs w:val="20"/>
                <w:rPrChange w:id="402" w:author="schitrai" w:date="2016-08-23T15:08:00Z">
                  <w:rPr>
                    <w:ins w:id="403" w:author="schitrai" w:date="2016-08-19T12:51:00Z"/>
                    <w:b/>
                    <w:kern w:val="28"/>
                  </w:rPr>
                </w:rPrChange>
              </w:rPr>
              <w:pPrChange w:id="404" w:author="schitrai" w:date="2016-08-23T15:36:00Z">
                <w:pPr>
                  <w:pStyle w:val="ListParagraph"/>
                  <w:keepNext/>
                  <w:pageBreakBefore/>
                  <w:numPr>
                    <w:numId w:val="42"/>
                  </w:numPr>
                  <w:spacing w:before="240"/>
                  <w:ind w:left="2160" w:hanging="360"/>
                  <w:outlineLvl w:val="0"/>
                </w:pPr>
              </w:pPrChange>
            </w:pPr>
            <w:ins w:id="405" w:author="schitrai" w:date="2016-08-19T12:51:00Z">
              <w:r w:rsidRPr="00CF3483">
                <w:rPr>
                  <w:rFonts w:ascii="Century Schoolbook" w:hAnsi="Century Schoolbook"/>
                  <w:sz w:val="20"/>
                  <w:szCs w:val="20"/>
                  <w:rPrChange w:id="406" w:author="schitrai" w:date="2016-08-23T15:08:00Z">
                    <w:rPr>
                      <w:color w:val="0000FF"/>
                      <w:u w:val="single"/>
                    </w:rPr>
                  </w:rPrChange>
                </w:rPr>
                <w:t xml:space="preserve">Language with </w:t>
              </w:r>
            </w:ins>
            <w:ins w:id="407" w:author="schitrai" w:date="2016-08-23T14:51:00Z">
              <w:r w:rsidRPr="00CF3483">
                <w:rPr>
                  <w:rFonts w:ascii="Century Schoolbook" w:hAnsi="Century Schoolbook"/>
                  <w:b/>
                  <w:bCs/>
                  <w:i/>
                  <w:iCs/>
                  <w:sz w:val="20"/>
                  <w:szCs w:val="20"/>
                  <w:rPrChange w:id="408" w:author="schitrai" w:date="2016-08-23T15:08:00Z">
                    <w:rPr>
                      <w:b/>
                      <w:bCs/>
                      <w:i/>
                      <w:iCs/>
                      <w:color w:val="0000FF"/>
                      <w:u w:val="single"/>
                    </w:rPr>
                  </w:rPrChange>
                </w:rPr>
                <w:t>manager</w:t>
              </w:r>
              <w:r w:rsidRPr="00CF3483">
                <w:rPr>
                  <w:rFonts w:ascii="Century Schoolbook" w:hAnsi="Century Schoolbook"/>
                  <w:i/>
                  <w:iCs/>
                  <w:sz w:val="20"/>
                  <w:szCs w:val="20"/>
                  <w:rPrChange w:id="409" w:author="schitrai" w:date="2016-08-23T15:08:00Z">
                    <w:rPr>
                      <w:i/>
                      <w:iCs/>
                      <w:color w:val="0000FF"/>
                      <w:u w:val="single"/>
                    </w:rPr>
                  </w:rPrChange>
                </w:rPr>
                <w:t xml:space="preserve"> or</w:t>
              </w:r>
              <w:r w:rsidRPr="00CF3483">
                <w:rPr>
                  <w:rFonts w:ascii="Century Schoolbook" w:hAnsi="Century Schoolbook"/>
                  <w:b/>
                  <w:bCs/>
                  <w:sz w:val="20"/>
                  <w:szCs w:val="20"/>
                  <w:rPrChange w:id="410" w:author="schitrai" w:date="2016-08-23T15:08:00Z">
                    <w:rPr>
                      <w:b/>
                      <w:bCs/>
                      <w:color w:val="0000FF"/>
                      <w:u w:val="single"/>
                    </w:rPr>
                  </w:rPrChange>
                </w:rPr>
                <w:t xml:space="preserve"> </w:t>
              </w:r>
              <w:r w:rsidRPr="00CF3483">
                <w:rPr>
                  <w:rFonts w:ascii="Century Schoolbook" w:hAnsi="Century Schoolbook"/>
                  <w:b/>
                  <w:i/>
                  <w:iCs/>
                  <w:sz w:val="20"/>
                  <w:szCs w:val="20"/>
                  <w:rPrChange w:id="411" w:author="schitrai" w:date="2016-08-23T15:08:00Z">
                    <w:rPr>
                      <w:b/>
                      <w:i/>
                      <w:iCs/>
                      <w:color w:val="0000FF"/>
                      <w:u w:val="single"/>
                    </w:rPr>
                  </w:rPrChange>
                </w:rPr>
                <w:t xml:space="preserve">Helsingborg </w:t>
              </w:r>
              <w:r w:rsidRPr="00CF3483">
                <w:rPr>
                  <w:rFonts w:ascii="Century Schoolbook" w:hAnsi="Century Schoolbook"/>
                  <w:i/>
                  <w:iCs/>
                  <w:sz w:val="20"/>
                  <w:szCs w:val="20"/>
                  <w:rPrChange w:id="412" w:author="schitrai" w:date="2016-08-23T15:08:00Z">
                    <w:rPr>
                      <w:i/>
                      <w:iCs/>
                      <w:color w:val="0000FF"/>
                      <w:u w:val="single"/>
                    </w:rPr>
                  </w:rPrChange>
                </w:rPr>
                <w:t>or</w:t>
              </w:r>
              <w:r w:rsidRPr="00CF3483">
                <w:rPr>
                  <w:rFonts w:ascii="Century Schoolbook" w:hAnsi="Century Schoolbook"/>
                  <w:b/>
                  <w:i/>
                  <w:iCs/>
                  <w:sz w:val="20"/>
                  <w:szCs w:val="20"/>
                  <w:rPrChange w:id="413" w:author="schitrai" w:date="2016-08-23T15:08:00Z">
                    <w:rPr>
                      <w:b/>
                      <w:i/>
                      <w:iCs/>
                      <w:color w:val="0000FF"/>
                      <w:u w:val="single"/>
                    </w:rPr>
                  </w:rPrChange>
                </w:rPr>
                <w:t xml:space="preserve"> Sweden</w:t>
              </w:r>
            </w:ins>
          </w:p>
          <w:p w14:paraId="5E99C5A8" w14:textId="77777777" w:rsidR="00E862D3" w:rsidRPr="00E862D3" w:rsidRDefault="00CF3483" w:rsidP="00E862D3">
            <w:pPr>
              <w:pStyle w:val="ListParagraph"/>
              <w:keepNext/>
              <w:pageBreakBefore/>
              <w:numPr>
                <w:ilvl w:val="0"/>
                <w:numId w:val="50"/>
              </w:numPr>
              <w:spacing w:before="240"/>
              <w:outlineLvl w:val="0"/>
              <w:rPr>
                <w:ins w:id="414" w:author="schitrai" w:date="2016-08-23T14:51:00Z"/>
                <w:rFonts w:ascii="Century Schoolbook" w:hAnsi="Century Schoolbook"/>
                <w:rPrChange w:id="415" w:author="schitrai" w:date="2016-08-23T15:36:00Z">
                  <w:rPr>
                    <w:ins w:id="416" w:author="schitrai" w:date="2016-08-23T14:51:00Z"/>
                    <w:b/>
                    <w:kern w:val="28"/>
                  </w:rPr>
                </w:rPrChange>
              </w:rPr>
              <w:pPrChange w:id="417" w:author="schitrai" w:date="2016-08-23T15:36:00Z">
                <w:pPr>
                  <w:pStyle w:val="ListParagraph"/>
                  <w:keepNext/>
                  <w:pageBreakBefore/>
                  <w:numPr>
                    <w:numId w:val="42"/>
                  </w:numPr>
                  <w:spacing w:before="240"/>
                  <w:ind w:left="2160" w:hanging="360"/>
                  <w:outlineLvl w:val="0"/>
                </w:pPr>
              </w:pPrChange>
            </w:pPr>
            <w:ins w:id="418" w:author="schitrai" w:date="2016-08-19T12:51:00Z">
              <w:r w:rsidRPr="00CF3483">
                <w:rPr>
                  <w:rFonts w:ascii="Century Schoolbook" w:hAnsi="Century Schoolbook"/>
                  <w:rPrChange w:id="419" w:author="schitrai" w:date="2016-08-23T15:36:00Z">
                    <w:rPr>
                      <w:color w:val="0000FF"/>
                      <w:u w:val="single"/>
                    </w:rPr>
                  </w:rPrChange>
                </w:rPr>
                <w:t xml:space="preserve">Work Area with </w:t>
              </w:r>
            </w:ins>
            <w:ins w:id="420" w:author="schitrai" w:date="2016-08-23T14:51:00Z">
              <w:r w:rsidRPr="00CF3483">
                <w:rPr>
                  <w:rFonts w:ascii="Century Schoolbook" w:hAnsi="Century Schoolbook"/>
                  <w:b/>
                  <w:bCs/>
                  <w:i/>
                  <w:iCs/>
                  <w:rPrChange w:id="421" w:author="schitrai" w:date="2016-08-23T15:36:00Z">
                    <w:rPr>
                      <w:b/>
                      <w:bCs/>
                      <w:i/>
                      <w:iCs/>
                      <w:color w:val="0000FF"/>
                      <w:u w:val="single"/>
                    </w:rPr>
                  </w:rPrChange>
                </w:rPr>
                <w:t>manager</w:t>
              </w:r>
              <w:r w:rsidRPr="00CF3483">
                <w:rPr>
                  <w:rFonts w:ascii="Century Schoolbook" w:hAnsi="Century Schoolbook"/>
                  <w:i/>
                  <w:iCs/>
                  <w:rPrChange w:id="422" w:author="schitrai" w:date="2016-08-23T15:36:00Z">
                    <w:rPr>
                      <w:i/>
                      <w:iCs/>
                      <w:color w:val="0000FF"/>
                      <w:u w:val="single"/>
                    </w:rPr>
                  </w:rPrChange>
                </w:rPr>
                <w:t xml:space="preserve"> or</w:t>
              </w:r>
              <w:r w:rsidRPr="00CF3483">
                <w:rPr>
                  <w:rFonts w:ascii="Century Schoolbook" w:hAnsi="Century Schoolbook"/>
                  <w:b/>
                  <w:bCs/>
                  <w:rPrChange w:id="423" w:author="schitrai" w:date="2016-08-23T15:36:00Z">
                    <w:rPr>
                      <w:b/>
                      <w:bCs/>
                      <w:color w:val="0000FF"/>
                      <w:u w:val="single"/>
                    </w:rPr>
                  </w:rPrChange>
                </w:rPr>
                <w:t xml:space="preserve"> </w:t>
              </w:r>
              <w:r w:rsidRPr="00CF3483">
                <w:rPr>
                  <w:rFonts w:ascii="Century Schoolbook" w:hAnsi="Century Schoolbook"/>
                  <w:b/>
                  <w:i/>
                  <w:iCs/>
                  <w:rPrChange w:id="424" w:author="schitrai" w:date="2016-08-23T15:36:00Z">
                    <w:rPr>
                      <w:b/>
                      <w:i/>
                      <w:iCs/>
                      <w:color w:val="0000FF"/>
                      <w:u w:val="single"/>
                    </w:rPr>
                  </w:rPrChange>
                </w:rPr>
                <w:t xml:space="preserve">Helsingborg </w:t>
              </w:r>
              <w:r w:rsidRPr="00CF3483">
                <w:rPr>
                  <w:rFonts w:ascii="Century Schoolbook" w:hAnsi="Century Schoolbook"/>
                  <w:i/>
                  <w:iCs/>
                  <w:rPrChange w:id="425" w:author="schitrai" w:date="2016-08-23T15:36:00Z">
                    <w:rPr>
                      <w:i/>
                      <w:iCs/>
                      <w:color w:val="0000FF"/>
                      <w:u w:val="single"/>
                    </w:rPr>
                  </w:rPrChange>
                </w:rPr>
                <w:t>or</w:t>
              </w:r>
              <w:r w:rsidRPr="00CF3483">
                <w:rPr>
                  <w:rFonts w:ascii="Century Schoolbook" w:hAnsi="Century Schoolbook"/>
                  <w:b/>
                  <w:i/>
                  <w:iCs/>
                  <w:rPrChange w:id="426" w:author="schitrai" w:date="2016-08-23T15:36:00Z">
                    <w:rPr>
                      <w:b/>
                      <w:i/>
                      <w:iCs/>
                      <w:color w:val="0000FF"/>
                      <w:u w:val="single"/>
                    </w:rPr>
                  </w:rPrChange>
                </w:rPr>
                <w:t xml:space="preserve"> Sweden</w:t>
              </w:r>
              <w:r w:rsidRPr="00CF3483">
                <w:rPr>
                  <w:rFonts w:ascii="Century Schoolbook" w:hAnsi="Century Schoolbook"/>
                  <w:rPrChange w:id="427" w:author="schitrai" w:date="2016-08-23T15:36:00Z">
                    <w:rPr>
                      <w:color w:val="0000FF"/>
                      <w:u w:val="single"/>
                    </w:rPr>
                  </w:rPrChange>
                </w:rPr>
                <w:t xml:space="preserve"> </w:t>
              </w:r>
            </w:ins>
          </w:p>
          <w:p w14:paraId="4C40A3DC" w14:textId="77777777" w:rsidR="00E862D3" w:rsidRPr="00E862D3" w:rsidRDefault="00CF3483" w:rsidP="00E862D3">
            <w:pPr>
              <w:pStyle w:val="ListParagraph"/>
              <w:numPr>
                <w:ilvl w:val="0"/>
                <w:numId w:val="50"/>
              </w:numPr>
              <w:rPr>
                <w:ins w:id="428" w:author="schitrai" w:date="2016-08-23T14:51:00Z"/>
                <w:rFonts w:ascii="Century Schoolbook" w:hAnsi="Century Schoolbook"/>
                <w:rPrChange w:id="429" w:author="schitrai" w:date="2016-08-23T15:36:00Z">
                  <w:rPr>
                    <w:ins w:id="430" w:author="schitrai" w:date="2016-08-23T14:51:00Z"/>
                    <w:rFonts w:ascii="Arial" w:hAnsi="Arial"/>
                    <w:b/>
                    <w:bCs/>
                    <w:i/>
                    <w:iCs/>
                    <w:kern w:val="28"/>
                    <w:sz w:val="36"/>
                  </w:rPr>
                </w:rPrChange>
              </w:rPr>
              <w:pPrChange w:id="431" w:author="schitrai" w:date="2016-08-23T15:36:00Z">
                <w:pPr>
                  <w:keepNext/>
                  <w:pageBreakBefore/>
                  <w:numPr>
                    <w:numId w:val="15"/>
                  </w:numPr>
                  <w:tabs>
                    <w:tab w:val="num" w:pos="432"/>
                  </w:tabs>
                  <w:spacing w:before="240"/>
                  <w:ind w:left="432" w:hanging="432"/>
                  <w:outlineLvl w:val="0"/>
                </w:pPr>
              </w:pPrChange>
            </w:pPr>
            <w:ins w:id="432" w:author="schitrai" w:date="2016-08-19T12:51:00Z">
              <w:r w:rsidRPr="00CF3483">
                <w:rPr>
                  <w:rFonts w:ascii="Century Schoolbook" w:hAnsi="Century Schoolbook"/>
                  <w:rPrChange w:id="433" w:author="schitrai" w:date="2016-08-23T15:36:00Z">
                    <w:rPr>
                      <w:color w:val="0000FF"/>
                      <w:u w:val="single"/>
                    </w:rPr>
                  </w:rPrChange>
                </w:rPr>
                <w:t xml:space="preserve">job Type with </w:t>
              </w:r>
            </w:ins>
            <w:ins w:id="434" w:author="schitrai" w:date="2016-08-23T14:51:00Z">
              <w:r w:rsidRPr="00CF3483">
                <w:rPr>
                  <w:rFonts w:ascii="Century Schoolbook" w:hAnsi="Century Schoolbook"/>
                  <w:b/>
                  <w:bCs/>
                  <w:i/>
                  <w:iCs/>
                  <w:rPrChange w:id="435" w:author="schitrai" w:date="2016-08-23T15:36:00Z">
                    <w:rPr>
                      <w:b/>
                      <w:bCs/>
                      <w:i/>
                      <w:iCs/>
                      <w:color w:val="0000FF"/>
                      <w:u w:val="single"/>
                    </w:rPr>
                  </w:rPrChange>
                </w:rPr>
                <w:t>manager</w:t>
              </w:r>
              <w:r w:rsidRPr="00CF3483">
                <w:rPr>
                  <w:rFonts w:ascii="Century Schoolbook" w:hAnsi="Century Schoolbook"/>
                  <w:i/>
                  <w:iCs/>
                  <w:rPrChange w:id="436" w:author="schitrai" w:date="2016-08-23T15:36:00Z">
                    <w:rPr>
                      <w:i/>
                      <w:iCs/>
                      <w:color w:val="0000FF"/>
                      <w:u w:val="single"/>
                    </w:rPr>
                  </w:rPrChange>
                </w:rPr>
                <w:t xml:space="preserve"> or</w:t>
              </w:r>
              <w:r w:rsidRPr="00CF3483">
                <w:rPr>
                  <w:rFonts w:ascii="Century Schoolbook" w:hAnsi="Century Schoolbook"/>
                  <w:b/>
                  <w:bCs/>
                  <w:rPrChange w:id="437" w:author="schitrai" w:date="2016-08-23T15:36:00Z">
                    <w:rPr>
                      <w:b/>
                      <w:bCs/>
                      <w:color w:val="0000FF"/>
                      <w:u w:val="single"/>
                    </w:rPr>
                  </w:rPrChange>
                </w:rPr>
                <w:t xml:space="preserve"> </w:t>
              </w:r>
              <w:r w:rsidRPr="00CF3483">
                <w:rPr>
                  <w:rFonts w:ascii="Century Schoolbook" w:hAnsi="Century Schoolbook"/>
                  <w:b/>
                  <w:i/>
                  <w:iCs/>
                  <w:rPrChange w:id="438" w:author="schitrai" w:date="2016-08-23T15:36:00Z">
                    <w:rPr>
                      <w:b/>
                      <w:i/>
                      <w:iCs/>
                      <w:color w:val="0000FF"/>
                      <w:u w:val="single"/>
                    </w:rPr>
                  </w:rPrChange>
                </w:rPr>
                <w:t xml:space="preserve">Helsingborg </w:t>
              </w:r>
              <w:r w:rsidRPr="00CF3483">
                <w:rPr>
                  <w:rFonts w:ascii="Century Schoolbook" w:hAnsi="Century Schoolbook"/>
                  <w:i/>
                  <w:iCs/>
                  <w:rPrChange w:id="439" w:author="schitrai" w:date="2016-08-23T15:36:00Z">
                    <w:rPr>
                      <w:i/>
                      <w:iCs/>
                      <w:color w:val="0000FF"/>
                      <w:u w:val="single"/>
                    </w:rPr>
                  </w:rPrChange>
                </w:rPr>
                <w:t>or</w:t>
              </w:r>
              <w:r w:rsidRPr="00CF3483">
                <w:rPr>
                  <w:rFonts w:ascii="Century Schoolbook" w:hAnsi="Century Schoolbook"/>
                  <w:b/>
                  <w:i/>
                  <w:iCs/>
                  <w:rPrChange w:id="440" w:author="schitrai" w:date="2016-08-23T15:36:00Z">
                    <w:rPr>
                      <w:b/>
                      <w:i/>
                      <w:iCs/>
                      <w:color w:val="0000FF"/>
                      <w:u w:val="single"/>
                    </w:rPr>
                  </w:rPrChange>
                </w:rPr>
                <w:t xml:space="preserve"> Sweden</w:t>
              </w:r>
              <w:r w:rsidRPr="00CF3483">
                <w:rPr>
                  <w:rFonts w:ascii="Century Schoolbook" w:hAnsi="Century Schoolbook"/>
                  <w:b/>
                  <w:bCs/>
                  <w:i/>
                  <w:iCs/>
                  <w:rPrChange w:id="441" w:author="schitrai" w:date="2016-08-23T15:36:00Z">
                    <w:rPr>
                      <w:b/>
                      <w:bCs/>
                      <w:i/>
                      <w:iCs/>
                      <w:color w:val="0000FF"/>
                      <w:u w:val="single"/>
                    </w:rPr>
                  </w:rPrChange>
                </w:rPr>
                <w:t xml:space="preserve"> </w:t>
              </w:r>
            </w:ins>
          </w:p>
          <w:p w14:paraId="66DB02FD" w14:textId="77777777" w:rsidR="00E862D3" w:rsidRPr="00E862D3" w:rsidRDefault="00BF16EC" w:rsidP="00E862D3">
            <w:pPr>
              <w:rPr>
                <w:ins w:id="442" w:author="schitrai" w:date="2016-08-23T14:52:00Z"/>
                <w:rPrChange w:id="443" w:author="schitrai" w:date="2016-08-23T15:08:00Z">
                  <w:rPr>
                    <w:ins w:id="444" w:author="schitrai" w:date="2016-08-23T14:52:00Z"/>
                    <w:b/>
                    <w:kern w:val="28"/>
                    <w:sz w:val="36"/>
                  </w:rPr>
                </w:rPrChange>
              </w:rPr>
              <w:pPrChange w:id="445" w:author="schitrai" w:date="2016-08-19T12:51:00Z">
                <w:pPr>
                  <w:pStyle w:val="BodyText"/>
                  <w:keepNext/>
                  <w:pageBreakBefore/>
                  <w:numPr>
                    <w:numId w:val="15"/>
                  </w:numPr>
                  <w:tabs>
                    <w:tab w:val="num" w:pos="432"/>
                  </w:tabs>
                  <w:ind w:left="0" w:hanging="432"/>
                  <w:outlineLvl w:val="0"/>
                </w:pPr>
              </w:pPrChange>
            </w:pPr>
            <w:ins w:id="446" w:author="schitrai" w:date="2016-08-23T15:17:00Z">
              <w:r>
                <w:rPr>
                  <w:rFonts w:ascii="Century Schoolbook" w:hAnsi="Century Schoolbook"/>
                </w:rPr>
                <w:t xml:space="preserve">Scenario </w:t>
              </w:r>
            </w:ins>
            <w:ins w:id="447" w:author="schitrai" w:date="2016-08-23T15:18:00Z">
              <w:r>
                <w:rPr>
                  <w:rFonts w:ascii="Century Schoolbook" w:hAnsi="Century Schoolbook"/>
                </w:rPr>
                <w:t>3</w:t>
              </w:r>
            </w:ins>
            <w:ins w:id="448" w:author="schitrai" w:date="2016-08-23T15:17:00Z">
              <w:r>
                <w:rPr>
                  <w:rFonts w:ascii="Century Schoolbook" w:hAnsi="Century Schoolbook"/>
                </w:rPr>
                <w:t>:</w:t>
              </w:r>
            </w:ins>
          </w:p>
          <w:p w14:paraId="7B0E9C77" w14:textId="77777777" w:rsidR="00E862D3" w:rsidRDefault="00CF3483" w:rsidP="00E862D3">
            <w:pPr>
              <w:rPr>
                <w:ins w:id="449" w:author="schitrai" w:date="2016-08-23T15:10:00Z"/>
                <w:b/>
                <w:kern w:val="28"/>
                <w:sz w:val="36"/>
              </w:rPr>
              <w:pPrChange w:id="450" w:author="schitrai" w:date="2016-08-23T15:06:00Z">
                <w:pPr>
                  <w:pStyle w:val="BodyText"/>
                  <w:keepNext/>
                  <w:pageBreakBefore/>
                  <w:numPr>
                    <w:numId w:val="15"/>
                  </w:numPr>
                  <w:tabs>
                    <w:tab w:val="num" w:pos="432"/>
                  </w:tabs>
                  <w:ind w:left="0" w:hanging="432"/>
                  <w:outlineLvl w:val="0"/>
                </w:pPr>
              </w:pPrChange>
            </w:pPr>
            <w:ins w:id="451" w:author="schitrai" w:date="2016-08-23T15:07:00Z">
              <w:r w:rsidRPr="00CF3483">
                <w:rPr>
                  <w:rFonts w:ascii="Century Schoolbook" w:hAnsi="Century Schoolbook"/>
                  <w:rPrChange w:id="452" w:author="schitrai" w:date="2016-08-23T15:08:00Z">
                    <w:rPr>
                      <w:color w:val="0000FF"/>
                      <w:sz w:val="18"/>
                      <w:u w:val="single"/>
                    </w:rPr>
                  </w:rPrChange>
                </w:rPr>
                <w:lastRenderedPageBreak/>
                <w:t>A phrase that is enclosed within double quote (“"”) characters matches only rows that contain the phrase literally, as it was typed</w:t>
              </w:r>
            </w:ins>
            <w:ins w:id="453" w:author="schitrai" w:date="2016-08-23T15:09:00Z">
              <w:r w:rsidR="00455092">
                <w:rPr>
                  <w:rFonts w:ascii="Century Schoolbook" w:hAnsi="Century Schoolbook"/>
                </w:rPr>
                <w:t xml:space="preserve"> </w:t>
              </w:r>
            </w:ins>
          </w:p>
          <w:p w14:paraId="7A958B65" w14:textId="77777777" w:rsidR="00E862D3" w:rsidRDefault="00455092" w:rsidP="00E862D3">
            <w:pPr>
              <w:rPr>
                <w:ins w:id="454" w:author="schitrai" w:date="2016-08-23T15:14:00Z"/>
                <w:b/>
                <w:kern w:val="28"/>
                <w:sz w:val="36"/>
              </w:rPr>
              <w:pPrChange w:id="455" w:author="schitrai" w:date="2016-08-23T15:06:00Z">
                <w:pPr>
                  <w:pStyle w:val="BodyText"/>
                  <w:keepNext/>
                  <w:pageBreakBefore/>
                  <w:numPr>
                    <w:numId w:val="15"/>
                  </w:numPr>
                  <w:tabs>
                    <w:tab w:val="num" w:pos="432"/>
                  </w:tabs>
                  <w:ind w:left="0" w:hanging="432"/>
                  <w:outlineLvl w:val="0"/>
                </w:pPr>
              </w:pPrChange>
            </w:pPr>
            <w:ins w:id="456" w:author="schitrai" w:date="2016-08-23T15:10:00Z">
              <w:r>
                <w:rPr>
                  <w:rFonts w:ascii="Century Schoolbook" w:hAnsi="Century Schoolbook"/>
                </w:rPr>
                <w:t>For Example, Keyword entered by User = “</w:t>
              </w:r>
            </w:ins>
            <w:ins w:id="457" w:author="schitrai" w:date="2016-08-23T15:11:00Z">
              <w:r>
                <w:rPr>
                  <w:rFonts w:ascii="Century Schoolbook" w:hAnsi="Century Schoolbook"/>
                </w:rPr>
                <w:t>system</w:t>
              </w:r>
            </w:ins>
            <w:ins w:id="458" w:author="schitrai" w:date="2016-08-23T15:10:00Z">
              <w:r>
                <w:rPr>
                  <w:rFonts w:ascii="Century Schoolbook" w:hAnsi="Century Schoolbook"/>
                </w:rPr>
                <w:t xml:space="preserve"> </w:t>
              </w:r>
            </w:ins>
            <w:ins w:id="459" w:author="schitrai" w:date="2016-08-23T15:11:00Z">
              <w:r>
                <w:rPr>
                  <w:rFonts w:ascii="Century Schoolbook" w:hAnsi="Century Schoolbook"/>
                </w:rPr>
                <w:t>devel</w:t>
              </w:r>
            </w:ins>
            <w:ins w:id="460" w:author="schitrai" w:date="2016-08-23T15:12:00Z">
              <w:r>
                <w:rPr>
                  <w:rFonts w:ascii="Century Schoolbook" w:hAnsi="Century Schoolbook"/>
                </w:rPr>
                <w:t>oper</w:t>
              </w:r>
            </w:ins>
            <w:ins w:id="461" w:author="schitrai" w:date="2016-08-23T15:10:00Z">
              <w:r>
                <w:rPr>
                  <w:rFonts w:ascii="Century Schoolbook" w:hAnsi="Century Schoolbook"/>
                </w:rPr>
                <w:t>”</w:t>
              </w:r>
            </w:ins>
            <w:ins w:id="462" w:author="schitrai" w:date="2016-08-23T15:11:00Z">
              <w:r>
                <w:rPr>
                  <w:rFonts w:ascii="Century Schoolbook" w:hAnsi="Century Schoolbook"/>
                </w:rPr>
                <w:t xml:space="preserve">. </w:t>
              </w:r>
              <w:r w:rsidRPr="00455092">
                <w:rPr>
                  <w:rFonts w:ascii="Century Schoolbook" w:hAnsi="Century Schoolbook"/>
                </w:rPr>
                <w:t>Jobs that contain the exact phrase “system developer”</w:t>
              </w:r>
              <w:r>
                <w:rPr>
                  <w:rFonts w:ascii="Century Schoolbook" w:hAnsi="Century Schoolbook"/>
                </w:rPr>
                <w:t xml:space="preserve"> will be returned</w:t>
              </w:r>
            </w:ins>
          </w:p>
          <w:p w14:paraId="56119FCB" w14:textId="77777777" w:rsidR="00E862D3" w:rsidRDefault="00E862D3" w:rsidP="00E862D3">
            <w:pPr>
              <w:rPr>
                <w:ins w:id="463" w:author="schitrai" w:date="2016-08-23T15:19:00Z"/>
                <w:u w:val="single"/>
              </w:rPr>
              <w:pPrChange w:id="464" w:author="schitrai" w:date="2016-08-23T15:06:00Z">
                <w:pPr>
                  <w:pStyle w:val="BodyText"/>
                  <w:ind w:left="0"/>
                </w:pPr>
              </w:pPrChange>
            </w:pPr>
          </w:p>
          <w:p w14:paraId="7D2C238E" w14:textId="77777777" w:rsidR="00E862D3" w:rsidRPr="00E862D3" w:rsidRDefault="00CF3483" w:rsidP="00E862D3">
            <w:pPr>
              <w:rPr>
                <w:ins w:id="465" w:author="schitrai" w:date="2016-08-23T15:17:00Z"/>
                <w:u w:val="single"/>
                <w:rPrChange w:id="466" w:author="schitrai" w:date="2016-08-23T15:19:00Z">
                  <w:rPr>
                    <w:ins w:id="467" w:author="schitrai" w:date="2016-08-23T15:17:00Z"/>
                  </w:rPr>
                </w:rPrChange>
              </w:rPr>
              <w:pPrChange w:id="468" w:author="schitrai" w:date="2016-08-23T15:06:00Z">
                <w:pPr>
                  <w:pStyle w:val="BodyText"/>
                  <w:ind w:left="0"/>
                </w:pPr>
              </w:pPrChange>
            </w:pPr>
            <w:ins w:id="469" w:author="schitrai" w:date="2016-08-23T15:19:00Z">
              <w:r w:rsidRPr="00CF3483">
                <w:rPr>
                  <w:rFonts w:ascii="Century Schoolbook" w:hAnsi="Century Schoolbook"/>
                  <w:u w:val="single"/>
                  <w:rPrChange w:id="470" w:author="schitrai" w:date="2016-08-23T15:19:00Z">
                    <w:rPr>
                      <w:color w:val="0000FF"/>
                      <w:u w:val="single"/>
                    </w:rPr>
                  </w:rPrChange>
                </w:rPr>
                <w:t>Note :</w:t>
              </w:r>
            </w:ins>
          </w:p>
          <w:p w14:paraId="215D059C" w14:textId="77777777" w:rsidR="00BF16EC" w:rsidRDefault="00BF16EC" w:rsidP="00BF16EC">
            <w:pPr>
              <w:rPr>
                <w:ins w:id="471" w:author="schitrai" w:date="2016-08-23T15:17:00Z"/>
                <w:rFonts w:ascii="Century Schoolbook" w:hAnsi="Century Schoolbook"/>
              </w:rPr>
            </w:pPr>
            <w:ins w:id="472" w:author="schitrai" w:date="2016-08-23T15:17:00Z">
              <w:r w:rsidRPr="007620CD">
                <w:rPr>
                  <w:rFonts w:ascii="Century Schoolbook" w:hAnsi="Century Schoolbook"/>
                </w:rPr>
                <w:t xml:space="preserve">Other filters (like Country, Location, </w:t>
              </w:r>
              <w:proofErr w:type="spellStart"/>
              <w:r w:rsidRPr="007620CD">
                <w:rPr>
                  <w:rFonts w:ascii="Century Schoolbook" w:hAnsi="Century Schoolbook"/>
                </w:rPr>
                <w:t>WorkArea</w:t>
              </w:r>
              <w:proofErr w:type="spellEnd"/>
              <w:r w:rsidRPr="007620CD">
                <w:rPr>
                  <w:rFonts w:ascii="Century Schoolbook" w:hAnsi="Century Schoolbook"/>
                </w:rPr>
                <w:t>, Language, Job Type) will be applied on Jobs returned by Keyword Search Logic</w:t>
              </w:r>
            </w:ins>
          </w:p>
          <w:p w14:paraId="08ACF171" w14:textId="77777777" w:rsidR="00E862D3" w:rsidRPr="00E862D3" w:rsidRDefault="00E862D3" w:rsidP="00E862D3">
            <w:pPr>
              <w:rPr>
                <w:ins w:id="473" w:author="schitrai" w:date="2016-08-23T15:07:00Z"/>
                <w:rPrChange w:id="474" w:author="schitrai" w:date="2016-08-23T15:08:00Z">
                  <w:rPr>
                    <w:ins w:id="475" w:author="schitrai" w:date="2016-08-23T15:07:00Z"/>
                    <w:sz w:val="18"/>
                  </w:rPr>
                </w:rPrChange>
              </w:rPr>
              <w:pPrChange w:id="476" w:author="schitrai" w:date="2016-08-23T15:06:00Z">
                <w:pPr>
                  <w:pStyle w:val="BodyText"/>
                  <w:ind w:left="0"/>
                </w:pPr>
              </w:pPrChange>
            </w:pPr>
          </w:p>
          <w:p w14:paraId="6DB71F44" w14:textId="77777777" w:rsidR="00E862D3" w:rsidRDefault="00E862D3" w:rsidP="00E862D3">
            <w:pPr>
              <w:rPr>
                <w:ins w:id="477" w:author="schitrai" w:date="2016-08-19T12:51:00Z"/>
                <w:sz w:val="18"/>
              </w:rPr>
              <w:pPrChange w:id="478" w:author="schitrai" w:date="2016-08-23T15:06:00Z">
                <w:pPr>
                  <w:pStyle w:val="BodyText"/>
                  <w:ind w:left="0"/>
                </w:pPr>
              </w:pPrChange>
            </w:pPr>
          </w:p>
        </w:tc>
      </w:tr>
    </w:tbl>
    <w:p w14:paraId="57C8C6AB" w14:textId="77777777" w:rsidR="00E862D3" w:rsidRDefault="00E862D3" w:rsidP="00E862D3">
      <w:pPr>
        <w:pStyle w:val="BodyText"/>
        <w:ind w:left="1800"/>
        <w:rPr>
          <w:ins w:id="479" w:author="schitrai" w:date="2016-08-19T12:51:00Z"/>
        </w:rPr>
        <w:pPrChange w:id="480" w:author="schitrai" w:date="2016-08-19T12:51:00Z">
          <w:pPr>
            <w:pStyle w:val="BodyText"/>
            <w:numPr>
              <w:numId w:val="31"/>
            </w:numPr>
            <w:ind w:left="1800" w:hanging="360"/>
          </w:pPr>
        </w:pPrChange>
      </w:pPr>
    </w:p>
    <w:p w14:paraId="4C7A851B" w14:textId="77777777" w:rsidR="004A130A" w:rsidRDefault="004A130A" w:rsidP="00810ECF">
      <w:pPr>
        <w:pStyle w:val="BodyText"/>
        <w:numPr>
          <w:ilvl w:val="0"/>
          <w:numId w:val="31"/>
        </w:numPr>
        <w:ind w:left="1800"/>
      </w:pPr>
      <w:r>
        <w:t>Job Search Result count</w:t>
      </w:r>
      <w:r w:rsidR="00EC42A9">
        <w:t xml:space="preserve"> display on selecting the search fields</w:t>
      </w:r>
    </w:p>
    <w:p w14:paraId="135147BC" w14:textId="77777777" w:rsidR="00E90017" w:rsidRDefault="00F63A3E" w:rsidP="00810ECF">
      <w:pPr>
        <w:pStyle w:val="BodyText"/>
        <w:numPr>
          <w:ilvl w:val="0"/>
          <w:numId w:val="31"/>
        </w:numPr>
        <w:ind w:left="1800"/>
      </w:pPr>
      <w:r>
        <w:t xml:space="preserve">Job Search Result </w:t>
      </w:r>
      <w:r w:rsidR="00300001">
        <w:t>P</w:t>
      </w:r>
      <w:r>
        <w:t>agination</w:t>
      </w:r>
      <w:r w:rsidR="00EF0FA6">
        <w:t xml:space="preserve"> (server side)</w:t>
      </w:r>
    </w:p>
    <w:p w14:paraId="3039B27E" w14:textId="77777777" w:rsidR="00F63A3E" w:rsidRDefault="00F63A3E" w:rsidP="00810ECF">
      <w:pPr>
        <w:pStyle w:val="BodyText"/>
        <w:numPr>
          <w:ilvl w:val="0"/>
          <w:numId w:val="31"/>
        </w:numPr>
        <w:ind w:left="1800"/>
      </w:pPr>
      <w:r>
        <w:t>Job Search Result Sorting</w:t>
      </w:r>
      <w:r w:rsidR="00EF0FA6">
        <w:t xml:space="preserve"> (server side)</w:t>
      </w:r>
    </w:p>
    <w:p w14:paraId="30815248" w14:textId="77777777" w:rsidR="00783638" w:rsidRPr="00E86965" w:rsidRDefault="00CF3483" w:rsidP="00810ECF">
      <w:pPr>
        <w:pStyle w:val="BodyText"/>
        <w:numPr>
          <w:ilvl w:val="0"/>
          <w:numId w:val="31"/>
        </w:numPr>
        <w:ind w:left="1800"/>
        <w:rPr>
          <w:highlight w:val="yellow"/>
          <w:rPrChange w:id="481" w:author="schitrai" w:date="2016-08-23T16:51:00Z">
            <w:rPr/>
          </w:rPrChange>
        </w:rPr>
      </w:pPr>
      <w:r w:rsidRPr="00CF3483">
        <w:rPr>
          <w:highlight w:val="yellow"/>
          <w:rPrChange w:id="482" w:author="schitrai" w:date="2016-08-23T16:51:00Z">
            <w:rPr>
              <w:color w:val="0000FF"/>
              <w:u w:val="single"/>
            </w:rPr>
          </w:rPrChange>
        </w:rPr>
        <w:t>Implementation of Action Buttons like Apply Job(s), View Job(s), Send to Friends, Create Search Agent, Save to basket (Brassring UI will be linked using iframe)</w:t>
      </w:r>
      <w:ins w:id="483" w:author="schitrai" w:date="2016-08-23T16:51:00Z">
        <w:r w:rsidR="00E86965">
          <w:rPr>
            <w:highlight w:val="yellow"/>
          </w:rPr>
          <w:t xml:space="preserve">. Still discussion </w:t>
        </w:r>
        <w:r w:rsidR="0097004D">
          <w:rPr>
            <w:highlight w:val="yellow"/>
          </w:rPr>
          <w:t xml:space="preserve">is going on and </w:t>
        </w:r>
        <w:r w:rsidR="00E86965">
          <w:rPr>
            <w:highlight w:val="yellow"/>
          </w:rPr>
          <w:t xml:space="preserve">action buttons </w:t>
        </w:r>
        <w:r w:rsidR="0097004D">
          <w:rPr>
            <w:highlight w:val="yellow"/>
          </w:rPr>
          <w:t xml:space="preserve">implementation </w:t>
        </w:r>
        <w:r w:rsidR="00E86965">
          <w:rPr>
            <w:highlight w:val="yellow"/>
          </w:rPr>
          <w:t>are not finalized.</w:t>
        </w:r>
      </w:ins>
    </w:p>
    <w:p w14:paraId="6C3E6B12" w14:textId="77777777" w:rsidR="00873736" w:rsidRDefault="00300001" w:rsidP="00810ECF">
      <w:pPr>
        <w:pStyle w:val="BodyText"/>
        <w:numPr>
          <w:ilvl w:val="0"/>
          <w:numId w:val="31"/>
        </w:numPr>
        <w:ind w:left="1800"/>
      </w:pPr>
      <w:r>
        <w:t>Advance Job Search Page (Brassring UI will be linked using iframe)</w:t>
      </w:r>
    </w:p>
    <w:p w14:paraId="319E865A" w14:textId="77777777" w:rsidR="00300001" w:rsidRDefault="00300001" w:rsidP="00810ECF">
      <w:pPr>
        <w:pStyle w:val="BodyText"/>
        <w:numPr>
          <w:ilvl w:val="0"/>
          <w:numId w:val="31"/>
        </w:numPr>
        <w:ind w:left="1800"/>
      </w:pPr>
      <w:r>
        <w:t>Login Page (Brassring UI will be linked using iframe)</w:t>
      </w:r>
    </w:p>
    <w:p w14:paraId="29950B6E" w14:textId="77777777" w:rsidR="007B1513" w:rsidRDefault="00A27A83" w:rsidP="00810ECF">
      <w:pPr>
        <w:pStyle w:val="BodyText"/>
        <w:numPr>
          <w:ilvl w:val="0"/>
          <w:numId w:val="31"/>
        </w:numPr>
        <w:ind w:left="1800"/>
        <w:rPr>
          <w:ins w:id="484" w:author="schitrai" w:date="2016-08-15T14:47:00Z"/>
        </w:rPr>
      </w:pPr>
      <w:r>
        <w:t xml:space="preserve">Changes specific to </w:t>
      </w:r>
      <w:r w:rsidR="007B1513">
        <w:t xml:space="preserve">Russia </w:t>
      </w:r>
      <w:r>
        <w:t>users while</w:t>
      </w:r>
      <w:r w:rsidR="00470D6F">
        <w:t xml:space="preserve"> displaying login and apply jobs</w:t>
      </w:r>
    </w:p>
    <w:p w14:paraId="55E4418B" w14:textId="77777777" w:rsidR="00E862D3" w:rsidRDefault="007E2276" w:rsidP="00E862D3">
      <w:pPr>
        <w:pStyle w:val="BodyText"/>
        <w:numPr>
          <w:ilvl w:val="0"/>
          <w:numId w:val="31"/>
        </w:numPr>
        <w:ind w:left="1800"/>
        <w:pPrChange w:id="485" w:author="schitrai" w:date="2016-08-15T14:55:00Z">
          <w:pPr>
            <w:pStyle w:val="BodyText"/>
            <w:numPr>
              <w:numId w:val="31"/>
            </w:numPr>
            <w:ind w:left="2520" w:hanging="360"/>
          </w:pPr>
        </w:pPrChange>
      </w:pPr>
      <w:ins w:id="486" w:author="schitrai" w:date="2016-08-15T14:54:00Z">
        <w:r>
          <w:t xml:space="preserve">Html5 local storage will be used for storing the job search selections and job results. If Html 5 local storage is not available then </w:t>
        </w:r>
      </w:ins>
      <w:ins w:id="487" w:author="schitrai" w:date="2016-08-15T14:50:00Z">
        <w:r w:rsidR="009B6CC1">
          <w:t>Cookies will be used for storing the job search selections and ajax calls will be used for reloading the job result page</w:t>
        </w:r>
      </w:ins>
      <w:ins w:id="488" w:author="schitrai" w:date="2016-08-15T14:51:00Z">
        <w:r w:rsidR="0072170C">
          <w:t>,</w:t>
        </w:r>
      </w:ins>
      <w:ins w:id="489" w:author="schitrai" w:date="2016-08-15T14:50:00Z">
        <w:r w:rsidR="009B6CC1">
          <w:t xml:space="preserve"> when the use</w:t>
        </w:r>
      </w:ins>
      <w:ins w:id="490" w:author="schitrai" w:date="2016-08-15T14:51:00Z">
        <w:r w:rsidR="0072170C">
          <w:t>r</w:t>
        </w:r>
      </w:ins>
      <w:ins w:id="491" w:author="schitrai" w:date="2016-08-15T14:50:00Z">
        <w:r w:rsidR="009B6CC1">
          <w:t xml:space="preserve"> clicks on back to Search button</w:t>
        </w:r>
      </w:ins>
    </w:p>
    <w:p w14:paraId="30B34F62" w14:textId="77777777" w:rsidR="006B5408" w:rsidRDefault="00BA7D25" w:rsidP="00BA7D25">
      <w:pPr>
        <w:pStyle w:val="Heading3"/>
      </w:pPr>
      <w:bookmarkStart w:id="492" w:name="_Toc456961456"/>
      <w:commentRangeStart w:id="493"/>
      <w:r>
        <w:t>JST Batch Application</w:t>
      </w:r>
      <w:bookmarkEnd w:id="492"/>
      <w:commentRangeEnd w:id="493"/>
      <w:r w:rsidR="005B0258">
        <w:rPr>
          <w:rStyle w:val="CommentReference"/>
          <w:rFonts w:ascii="Century Schoolbook" w:hAnsi="Century Schoolbook"/>
          <w:b w:val="0"/>
        </w:rPr>
        <w:commentReference w:id="493"/>
      </w:r>
    </w:p>
    <w:p w14:paraId="69F92CEE" w14:textId="77777777" w:rsidR="00BA7D25" w:rsidRPr="00BA7D25" w:rsidRDefault="00BA7D25" w:rsidP="00BA7D25">
      <w:pPr>
        <w:pStyle w:val="BodyText"/>
      </w:pPr>
    </w:p>
    <w:p w14:paraId="173D877F" w14:textId="77777777" w:rsidR="00A324D9" w:rsidRDefault="00A324D9" w:rsidP="00A324D9">
      <w:pPr>
        <w:pStyle w:val="BodyText"/>
        <w:ind w:left="1440"/>
      </w:pPr>
      <w:r>
        <w:t>The following functionalities are covered as part of JST Batch application implementations</w:t>
      </w:r>
    </w:p>
    <w:p w14:paraId="2E83CF3B" w14:textId="77777777" w:rsidR="00A324D9" w:rsidRDefault="00A324D9" w:rsidP="00A324D9">
      <w:pPr>
        <w:pStyle w:val="BodyText"/>
        <w:numPr>
          <w:ilvl w:val="0"/>
          <w:numId w:val="32"/>
        </w:numPr>
        <w:rPr>
          <w:ins w:id="494" w:author="schitrai" w:date="2016-08-23T16:08:00Z"/>
        </w:rPr>
      </w:pPr>
      <w:r>
        <w:t>Search fields values update from Kenexa Brassring</w:t>
      </w:r>
    </w:p>
    <w:p w14:paraId="11B1D7D6" w14:textId="77777777" w:rsidR="00C01C30" w:rsidRDefault="00C01C30" w:rsidP="00C01C30">
      <w:pPr>
        <w:pStyle w:val="BodyText"/>
        <w:numPr>
          <w:ilvl w:val="1"/>
          <w:numId w:val="32"/>
        </w:numPr>
        <w:rPr>
          <w:ins w:id="495" w:author="schitrai" w:date="2016-08-23T16:11:00Z"/>
        </w:rPr>
      </w:pPr>
      <w:ins w:id="496" w:author="schitrai" w:date="2016-08-23T16:11:00Z">
        <w:r>
          <w:t>Amazon S3 will be used as container and excel files listed below needs to be uploaded</w:t>
        </w:r>
      </w:ins>
    </w:p>
    <w:p w14:paraId="6EB1F891" w14:textId="77777777" w:rsidR="00C01C30" w:rsidRDefault="00C01C30" w:rsidP="00C01C30">
      <w:pPr>
        <w:pStyle w:val="BodyText"/>
        <w:numPr>
          <w:ilvl w:val="2"/>
          <w:numId w:val="32"/>
        </w:numPr>
        <w:rPr>
          <w:ins w:id="497" w:author="schitrai" w:date="2016-08-23T16:11:00Z"/>
        </w:rPr>
      </w:pPr>
      <w:ins w:id="498" w:author="schitrai" w:date="2016-08-23T16:11:00Z">
        <w:r>
          <w:t xml:space="preserve">BR_CONFIG.xlsx contains the Brassring configuration information like </w:t>
        </w:r>
        <w:proofErr w:type="spellStart"/>
        <w:r>
          <w:t>url</w:t>
        </w:r>
        <w:proofErr w:type="spellEnd"/>
        <w:r>
          <w:t xml:space="preserve">, site ids </w:t>
        </w:r>
        <w:proofErr w:type="spellStart"/>
        <w:r>
          <w:t>etc</w:t>
        </w:r>
        <w:proofErr w:type="spellEnd"/>
      </w:ins>
    </w:p>
    <w:p w14:paraId="3C99CBFC" w14:textId="77777777" w:rsidR="00C01C30" w:rsidRDefault="00C01C30" w:rsidP="00C01C30">
      <w:pPr>
        <w:pStyle w:val="BodyText"/>
        <w:numPr>
          <w:ilvl w:val="2"/>
          <w:numId w:val="32"/>
        </w:numPr>
        <w:rPr>
          <w:ins w:id="499" w:author="schitrai" w:date="2016-08-23T16:11:00Z"/>
        </w:rPr>
      </w:pPr>
      <w:ins w:id="500" w:author="schitrai" w:date="2016-08-23T16:11:00Z">
        <w:r>
          <w:t xml:space="preserve">BR_JST_FIELDS_VALUES.xlsx contains the values for search fields like country, location, </w:t>
        </w:r>
        <w:proofErr w:type="spellStart"/>
        <w:r>
          <w:t>workarea</w:t>
        </w:r>
        <w:proofErr w:type="spellEnd"/>
        <w:r>
          <w:t>, job type and language</w:t>
        </w:r>
      </w:ins>
    </w:p>
    <w:p w14:paraId="73335F61" w14:textId="77777777" w:rsidR="00E862D3" w:rsidRDefault="00C01C30" w:rsidP="00E862D3">
      <w:pPr>
        <w:pStyle w:val="BodyText"/>
        <w:numPr>
          <w:ilvl w:val="1"/>
          <w:numId w:val="32"/>
        </w:numPr>
        <w:rPr>
          <w:ins w:id="501" w:author="schitrai" w:date="2016-08-23T16:11:00Z"/>
        </w:rPr>
        <w:pPrChange w:id="502" w:author="schitrai" w:date="2016-08-23T16:08:00Z">
          <w:pPr>
            <w:pStyle w:val="BodyText"/>
            <w:numPr>
              <w:numId w:val="32"/>
            </w:numPr>
            <w:ind w:left="2520" w:hanging="360"/>
          </w:pPr>
        </w:pPrChange>
      </w:pPr>
      <w:ins w:id="503" w:author="schitrai" w:date="2016-08-23T16:11:00Z">
        <w:r>
          <w:t xml:space="preserve">Job will download </w:t>
        </w:r>
      </w:ins>
      <w:ins w:id="504" w:author="schitrai" w:date="2016-08-23T16:12:00Z">
        <w:r>
          <w:t>BR_CONFIG.xlsx and BR_JST_FIELDS_VALUES.xlsx</w:t>
        </w:r>
      </w:ins>
    </w:p>
    <w:p w14:paraId="14DF0E77" w14:textId="77777777" w:rsidR="00E862D3" w:rsidRDefault="001A4B29" w:rsidP="00E862D3">
      <w:pPr>
        <w:pStyle w:val="BodyText"/>
        <w:numPr>
          <w:ilvl w:val="1"/>
          <w:numId w:val="32"/>
        </w:numPr>
        <w:rPr>
          <w:ins w:id="505" w:author="schitrai" w:date="2016-08-23T16:27:00Z"/>
        </w:rPr>
        <w:pPrChange w:id="506" w:author="schitrai" w:date="2016-08-23T16:08:00Z">
          <w:pPr>
            <w:pStyle w:val="BodyText"/>
            <w:numPr>
              <w:numId w:val="32"/>
            </w:numPr>
            <w:ind w:left="2520" w:hanging="360"/>
          </w:pPr>
        </w:pPrChange>
      </w:pPr>
      <w:ins w:id="507" w:author="schitrai" w:date="2016-08-23T16:27:00Z">
        <w:r>
          <w:t>If the files a</w:t>
        </w:r>
        <w:r w:rsidR="00D80378">
          <w:t xml:space="preserve">re available in S3 then the </w:t>
        </w:r>
      </w:ins>
      <w:ins w:id="508" w:author="schitrai" w:date="2016-08-23T16:38:00Z">
        <w:r w:rsidR="00996035">
          <w:t>following</w:t>
        </w:r>
      </w:ins>
      <w:ins w:id="509" w:author="schitrai" w:date="2016-08-23T16:27:00Z">
        <w:r w:rsidR="00D80378">
          <w:t xml:space="preserve"> steps will be processed</w:t>
        </w:r>
      </w:ins>
      <w:ins w:id="510" w:author="schitrai" w:date="2016-08-23T16:29:00Z">
        <w:r w:rsidR="002C3D5F">
          <w:t xml:space="preserve"> otherwise job execution will be stopped</w:t>
        </w:r>
      </w:ins>
      <w:ins w:id="511" w:author="schitrai" w:date="2016-08-23T16:30:00Z">
        <w:r w:rsidR="00906627">
          <w:t xml:space="preserve"> at this stage</w:t>
        </w:r>
      </w:ins>
    </w:p>
    <w:p w14:paraId="4C3AB961" w14:textId="77777777" w:rsidR="00E862D3" w:rsidRDefault="006D0A7F" w:rsidP="00E862D3">
      <w:pPr>
        <w:pStyle w:val="BodyText"/>
        <w:numPr>
          <w:ilvl w:val="1"/>
          <w:numId w:val="32"/>
        </w:numPr>
        <w:rPr>
          <w:ins w:id="512" w:author="schitrai" w:date="2016-08-23T16:11:00Z"/>
        </w:rPr>
        <w:pPrChange w:id="513" w:author="schitrai" w:date="2016-08-23T16:08:00Z">
          <w:pPr>
            <w:pStyle w:val="BodyText"/>
            <w:numPr>
              <w:numId w:val="32"/>
            </w:numPr>
            <w:ind w:left="2520" w:hanging="360"/>
          </w:pPr>
        </w:pPrChange>
      </w:pPr>
      <w:ins w:id="514" w:author="schitrai" w:date="2016-08-23T16:13:00Z">
        <w:r>
          <w:t>Information in BR_CONFIG.xlsx will be used to populate/update JST_CONFIG table</w:t>
        </w:r>
      </w:ins>
    </w:p>
    <w:p w14:paraId="03E6A964" w14:textId="77777777" w:rsidR="00E862D3" w:rsidRDefault="006D0A7F" w:rsidP="00E862D3">
      <w:pPr>
        <w:pStyle w:val="BodyText"/>
        <w:numPr>
          <w:ilvl w:val="1"/>
          <w:numId w:val="32"/>
        </w:numPr>
        <w:rPr>
          <w:ins w:id="515" w:author="schitrai" w:date="2016-08-23T16:14:00Z"/>
        </w:rPr>
        <w:pPrChange w:id="516" w:author="schitrai" w:date="2016-08-23T16:08:00Z">
          <w:pPr>
            <w:pStyle w:val="BodyText"/>
            <w:numPr>
              <w:numId w:val="32"/>
            </w:numPr>
            <w:ind w:left="2520" w:hanging="360"/>
          </w:pPr>
        </w:pPrChange>
      </w:pPr>
      <w:ins w:id="517" w:author="schitrai" w:date="2016-08-23T16:13:00Z">
        <w:r>
          <w:t xml:space="preserve">Information in </w:t>
        </w:r>
      </w:ins>
      <w:ins w:id="518" w:author="schitrai" w:date="2016-08-23T16:14:00Z">
        <w:r>
          <w:t>BR_JST_FIELDS_VALUES.xlsx will be used to populate/update the below tables</w:t>
        </w:r>
      </w:ins>
    </w:p>
    <w:p w14:paraId="42FD0B10" w14:textId="77777777" w:rsidR="00E862D3" w:rsidRDefault="006D0A7F" w:rsidP="00E862D3">
      <w:pPr>
        <w:pStyle w:val="BodyText"/>
        <w:numPr>
          <w:ilvl w:val="2"/>
          <w:numId w:val="32"/>
        </w:numPr>
        <w:rPr>
          <w:ins w:id="519" w:author="schitrai" w:date="2016-08-23T16:14:00Z"/>
        </w:rPr>
        <w:pPrChange w:id="520" w:author="schitrai" w:date="2016-08-23T16:14:00Z">
          <w:pPr>
            <w:pStyle w:val="BodyText"/>
            <w:numPr>
              <w:numId w:val="32"/>
            </w:numPr>
            <w:ind w:left="2520" w:hanging="360"/>
          </w:pPr>
        </w:pPrChange>
      </w:pPr>
      <w:ins w:id="521" w:author="schitrai" w:date="2016-08-23T16:14:00Z">
        <w:r>
          <w:lastRenderedPageBreak/>
          <w:t>COUNTRY</w:t>
        </w:r>
      </w:ins>
      <w:ins w:id="522" w:author="schitrai" w:date="2016-08-23T16:15:00Z">
        <w:r w:rsidR="005869AC">
          <w:t xml:space="preserve"> &amp; </w:t>
        </w:r>
      </w:ins>
      <w:ins w:id="523" w:author="schitrai" w:date="2016-08-23T16:14:00Z">
        <w:r>
          <w:t>COUNTRY_VALUES</w:t>
        </w:r>
      </w:ins>
    </w:p>
    <w:p w14:paraId="009E4553" w14:textId="77777777" w:rsidR="00E862D3" w:rsidRDefault="006D0A7F" w:rsidP="00E862D3">
      <w:pPr>
        <w:pStyle w:val="BodyText"/>
        <w:numPr>
          <w:ilvl w:val="2"/>
          <w:numId w:val="32"/>
        </w:numPr>
        <w:rPr>
          <w:ins w:id="524" w:author="schitrai" w:date="2016-08-23T16:14:00Z"/>
        </w:rPr>
        <w:pPrChange w:id="525" w:author="schitrai" w:date="2016-08-23T16:14:00Z">
          <w:pPr>
            <w:pStyle w:val="BodyText"/>
            <w:numPr>
              <w:numId w:val="32"/>
            </w:numPr>
            <w:ind w:left="2520" w:hanging="360"/>
          </w:pPr>
        </w:pPrChange>
      </w:pPr>
      <w:ins w:id="526" w:author="schitrai" w:date="2016-08-23T16:14:00Z">
        <w:r>
          <w:t>LOCATION</w:t>
        </w:r>
      </w:ins>
      <w:ins w:id="527" w:author="schitrai" w:date="2016-08-23T16:15:00Z">
        <w:r w:rsidR="005869AC">
          <w:t xml:space="preserve"> &amp; </w:t>
        </w:r>
      </w:ins>
      <w:ins w:id="528" w:author="schitrai" w:date="2016-08-23T16:14:00Z">
        <w:r>
          <w:t>LOCATION_VALUES</w:t>
        </w:r>
      </w:ins>
    </w:p>
    <w:p w14:paraId="52D632D4" w14:textId="77777777" w:rsidR="00E862D3" w:rsidRDefault="005869AC" w:rsidP="00E862D3">
      <w:pPr>
        <w:pStyle w:val="BodyText"/>
        <w:numPr>
          <w:ilvl w:val="2"/>
          <w:numId w:val="32"/>
        </w:numPr>
        <w:rPr>
          <w:ins w:id="529" w:author="schitrai" w:date="2016-08-23T16:15:00Z"/>
        </w:rPr>
        <w:pPrChange w:id="530" w:author="schitrai" w:date="2016-08-23T16:14:00Z">
          <w:pPr>
            <w:pStyle w:val="BodyText"/>
            <w:numPr>
              <w:numId w:val="32"/>
            </w:numPr>
            <w:ind w:left="2520" w:hanging="360"/>
          </w:pPr>
        </w:pPrChange>
      </w:pPr>
      <w:ins w:id="531" w:author="schitrai" w:date="2016-08-23T16:14:00Z">
        <w:r>
          <w:t>JO</w:t>
        </w:r>
      </w:ins>
      <w:ins w:id="532" w:author="schitrai" w:date="2016-08-23T16:15:00Z">
        <w:r>
          <w:t>B_TYPE &amp; JOB_TYPE_VALUES</w:t>
        </w:r>
      </w:ins>
    </w:p>
    <w:p w14:paraId="7E68D943" w14:textId="77777777" w:rsidR="00E862D3" w:rsidRDefault="005869AC" w:rsidP="00E862D3">
      <w:pPr>
        <w:pStyle w:val="BodyText"/>
        <w:numPr>
          <w:ilvl w:val="2"/>
          <w:numId w:val="32"/>
        </w:numPr>
        <w:rPr>
          <w:ins w:id="533" w:author="schitrai" w:date="2016-08-23T16:15:00Z"/>
        </w:rPr>
        <w:pPrChange w:id="534" w:author="schitrai" w:date="2016-08-23T16:14:00Z">
          <w:pPr>
            <w:pStyle w:val="BodyText"/>
            <w:numPr>
              <w:numId w:val="32"/>
            </w:numPr>
            <w:ind w:left="2520" w:hanging="360"/>
          </w:pPr>
        </w:pPrChange>
      </w:pPr>
      <w:ins w:id="535" w:author="schitrai" w:date="2016-08-23T16:15:00Z">
        <w:r>
          <w:t>LANGUAGE &amp; LANGUAGE_VALUES</w:t>
        </w:r>
      </w:ins>
    </w:p>
    <w:p w14:paraId="1763DA60" w14:textId="77777777" w:rsidR="00E862D3" w:rsidRDefault="005869AC" w:rsidP="00E862D3">
      <w:pPr>
        <w:pStyle w:val="BodyText"/>
        <w:numPr>
          <w:ilvl w:val="2"/>
          <w:numId w:val="32"/>
        </w:numPr>
        <w:rPr>
          <w:ins w:id="536" w:author="schitrai" w:date="2016-08-23T16:27:00Z"/>
        </w:rPr>
        <w:pPrChange w:id="537" w:author="schitrai" w:date="2016-08-23T16:14:00Z">
          <w:pPr>
            <w:pStyle w:val="BodyText"/>
            <w:numPr>
              <w:numId w:val="32"/>
            </w:numPr>
            <w:ind w:left="2520" w:hanging="360"/>
          </w:pPr>
        </w:pPrChange>
      </w:pPr>
      <w:ins w:id="538" w:author="schitrai" w:date="2016-08-23T16:15:00Z">
        <w:r>
          <w:t>WORKAREA &amp; WORKAREA_VALUES</w:t>
        </w:r>
      </w:ins>
    </w:p>
    <w:p w14:paraId="6CBD523D" w14:textId="77777777" w:rsidR="00E862D3" w:rsidRDefault="00D852F3" w:rsidP="00E862D3">
      <w:pPr>
        <w:pStyle w:val="BodyText"/>
        <w:numPr>
          <w:ilvl w:val="1"/>
          <w:numId w:val="32"/>
        </w:numPr>
        <w:rPr>
          <w:ins w:id="539" w:author="schitrai" w:date="2016-08-23T16:30:00Z"/>
        </w:rPr>
        <w:pPrChange w:id="540" w:author="schitrai" w:date="2016-08-23T16:30:00Z">
          <w:pPr>
            <w:pStyle w:val="BodyText"/>
            <w:numPr>
              <w:numId w:val="32"/>
            </w:numPr>
            <w:ind w:left="2520" w:hanging="360"/>
          </w:pPr>
        </w:pPrChange>
      </w:pPr>
      <w:ins w:id="541" w:author="schitrai" w:date="2016-08-23T16:27:00Z">
        <w:r>
          <w:t>After successful populate/update of data, the excel sheet will be renamed</w:t>
        </w:r>
      </w:ins>
      <w:ins w:id="542" w:author="schitrai" w:date="2016-08-23T16:33:00Z">
        <w:r w:rsidR="00EC6B52">
          <w:t xml:space="preserve"> as BR_CONFIG</w:t>
        </w:r>
      </w:ins>
      <w:ins w:id="543" w:author="schitrai" w:date="2016-08-23T16:34:00Z">
        <w:r w:rsidR="00EC6B52">
          <w:t>_Processed_{TimeStamp}</w:t>
        </w:r>
      </w:ins>
      <w:ins w:id="544" w:author="schitrai" w:date="2016-08-23T16:33:00Z">
        <w:r w:rsidR="00EC6B52">
          <w:t>.xlsx &amp;</w:t>
        </w:r>
      </w:ins>
      <w:ins w:id="545" w:author="schitrai" w:date="2016-08-23T16:27:00Z">
        <w:r>
          <w:t xml:space="preserve"> </w:t>
        </w:r>
      </w:ins>
      <w:ins w:id="546" w:author="schitrai" w:date="2016-08-23T16:34:00Z">
        <w:r w:rsidR="00EC6B52">
          <w:t xml:space="preserve">BR_JST_FIELDS_VALUES_Processed_{TimeStamp}.xlsx  </w:t>
        </w:r>
      </w:ins>
      <w:ins w:id="547" w:author="schitrai" w:date="2016-08-23T16:27:00Z">
        <w:r>
          <w:t>in S3 folder</w:t>
        </w:r>
      </w:ins>
    </w:p>
    <w:p w14:paraId="3608E54C" w14:textId="77777777" w:rsidR="00E862D3" w:rsidRDefault="00F5078F" w:rsidP="00E862D3">
      <w:pPr>
        <w:pStyle w:val="BodyText"/>
        <w:ind w:left="0"/>
        <w:rPr>
          <w:ins w:id="548" w:author="schitrai" w:date="2016-08-23T16:11:00Z"/>
        </w:rPr>
        <w:pPrChange w:id="549" w:author="schitrai" w:date="2016-08-23T16:30:00Z">
          <w:pPr>
            <w:pStyle w:val="BodyText"/>
            <w:numPr>
              <w:numId w:val="32"/>
            </w:numPr>
            <w:ind w:left="2520" w:hanging="360"/>
          </w:pPr>
        </w:pPrChange>
      </w:pPr>
      <w:ins w:id="550" w:author="schitrai" w:date="2016-08-23T16:30:00Z">
        <w:r>
          <w:t xml:space="preserve">Note: Only authorized people can upload files to Amazon S3 and it will be similar to uploading the file in website. User can do it using their browser. </w:t>
        </w:r>
      </w:ins>
    </w:p>
    <w:p w14:paraId="0E516742" w14:textId="77777777" w:rsidR="00E862D3" w:rsidRDefault="00791A45" w:rsidP="00E862D3">
      <w:pPr>
        <w:pStyle w:val="BodyText"/>
        <w:ind w:left="0"/>
        <w:pPrChange w:id="551" w:author="schitrai" w:date="2016-08-23T16:22:00Z">
          <w:pPr>
            <w:pStyle w:val="BodyText"/>
            <w:numPr>
              <w:numId w:val="32"/>
            </w:numPr>
            <w:ind w:left="2520" w:hanging="360"/>
          </w:pPr>
        </w:pPrChange>
      </w:pPr>
      <w:ins w:id="552" w:author="schitrai" w:date="2016-08-23T16:22:00Z">
        <w:r>
          <w:t xml:space="preserve">Excel files are placed in </w:t>
        </w:r>
        <w:r w:rsidR="00CF3483">
          <w:fldChar w:fldCharType="begin"/>
        </w:r>
        <w:r>
          <w:instrText xml:space="preserve"> HYPERLINK "</w:instrText>
        </w:r>
        <w:r w:rsidRPr="00791A45">
          <w:instrText>https://service.projectplace.com/pp/pp.cgi/0/1240910216</w:instrText>
        </w:r>
        <w:r>
          <w:instrText xml:space="preserve">" </w:instrText>
        </w:r>
        <w:r w:rsidR="00CF3483">
          <w:fldChar w:fldCharType="separate"/>
        </w:r>
        <w:r w:rsidRPr="00024FE9">
          <w:rPr>
            <w:rStyle w:val="Hyperlink"/>
          </w:rPr>
          <w:t>https://service.projectplace.com/pp/pp.cgi/0/1240910216</w:t>
        </w:r>
        <w:r w:rsidR="00CF3483">
          <w:fldChar w:fldCharType="end"/>
        </w:r>
        <w:r>
          <w:t xml:space="preserve"> for reference</w:t>
        </w:r>
      </w:ins>
    </w:p>
    <w:p w14:paraId="63F30FDD" w14:textId="77777777" w:rsidR="00A324D9" w:rsidRDefault="00A324D9" w:rsidP="00A324D9">
      <w:pPr>
        <w:pStyle w:val="BodyText"/>
        <w:numPr>
          <w:ilvl w:val="0"/>
          <w:numId w:val="32"/>
        </w:numPr>
        <w:rPr>
          <w:ins w:id="553" w:author="schitrai" w:date="2016-08-23T16:24:00Z"/>
        </w:rPr>
      </w:pPr>
      <w:r>
        <w:t>Jobs Info Caching using Kenexa Brassring API</w:t>
      </w:r>
    </w:p>
    <w:p w14:paraId="7EB476A9" w14:textId="77777777" w:rsidR="00E862D3" w:rsidRDefault="00966D1A" w:rsidP="00E862D3">
      <w:pPr>
        <w:pStyle w:val="BodyText"/>
        <w:numPr>
          <w:ilvl w:val="1"/>
          <w:numId w:val="32"/>
        </w:numPr>
        <w:rPr>
          <w:ins w:id="554" w:author="schitrai" w:date="2016-08-23T16:24:00Z"/>
        </w:rPr>
        <w:pPrChange w:id="555" w:author="schitrai" w:date="2016-08-23T16:24:00Z">
          <w:pPr>
            <w:pStyle w:val="BodyText"/>
            <w:numPr>
              <w:numId w:val="32"/>
            </w:numPr>
            <w:ind w:left="2520" w:hanging="360"/>
          </w:pPr>
        </w:pPrChange>
      </w:pPr>
      <w:ins w:id="556" w:author="schitrai" w:date="2016-08-23T16:24:00Z">
        <w:r>
          <w:t xml:space="preserve">Brassring API will be called according to language list in JST_CONFIG table information </w:t>
        </w:r>
      </w:ins>
      <w:ins w:id="557" w:author="schitrai" w:date="2016-08-23T16:26:00Z">
        <w:r w:rsidR="00A76F55">
          <w:t>for Global and Russian TG</w:t>
        </w:r>
      </w:ins>
      <w:ins w:id="558" w:author="schitrai" w:date="2016-08-23T16:32:00Z">
        <w:r w:rsidR="00EC266D">
          <w:t>. Only jobs posted after last update of information will be requested</w:t>
        </w:r>
      </w:ins>
    </w:p>
    <w:p w14:paraId="6C392861" w14:textId="77777777" w:rsidR="00E862D3" w:rsidRDefault="00966D1A" w:rsidP="00E862D3">
      <w:pPr>
        <w:pStyle w:val="BodyText"/>
        <w:numPr>
          <w:ilvl w:val="1"/>
          <w:numId w:val="32"/>
        </w:numPr>
        <w:rPr>
          <w:del w:id="559" w:author="schitrai" w:date="2016-08-23T16:32:00Z"/>
        </w:rPr>
        <w:pPrChange w:id="560" w:author="schitrai" w:date="2016-08-23T16:34:00Z">
          <w:pPr>
            <w:pStyle w:val="BodyText"/>
            <w:numPr>
              <w:numId w:val="32"/>
            </w:numPr>
            <w:ind w:left="2520" w:hanging="360"/>
          </w:pPr>
        </w:pPrChange>
      </w:pPr>
      <w:ins w:id="561" w:author="schitrai" w:date="2016-08-23T16:25:00Z">
        <w:r>
          <w:t>Jobs information will be stored</w:t>
        </w:r>
      </w:ins>
      <w:ins w:id="562" w:author="schitrai" w:date="2016-08-23T16:32:00Z">
        <w:r w:rsidR="0042226B">
          <w:t>/updated</w:t>
        </w:r>
      </w:ins>
      <w:ins w:id="563" w:author="schitrai" w:date="2016-08-23T16:25:00Z">
        <w:r>
          <w:t xml:space="preserve"> in JOB_INFO and </w:t>
        </w:r>
      </w:ins>
      <w:ins w:id="564" w:author="schitrai" w:date="2016-08-23T16:26:00Z">
        <w:r w:rsidR="003936EE">
          <w:t xml:space="preserve">Job description will be stored in JOB_INFO_DESC </w:t>
        </w:r>
        <w:proofErr w:type="spellStart"/>
        <w:r w:rsidR="003936EE">
          <w:t>table</w:t>
        </w:r>
      </w:ins>
    </w:p>
    <w:p w14:paraId="67CEFC29" w14:textId="77777777" w:rsidR="006B5408" w:rsidRDefault="00A324D9" w:rsidP="00D96467">
      <w:pPr>
        <w:pStyle w:val="BodyText"/>
        <w:numPr>
          <w:ilvl w:val="0"/>
          <w:numId w:val="32"/>
        </w:numPr>
        <w:rPr>
          <w:ins w:id="565" w:author="schitrai" w:date="2016-08-23T16:34:00Z"/>
        </w:rPr>
      </w:pPr>
      <w:r>
        <w:t>Jobs</w:t>
      </w:r>
      <w:proofErr w:type="spellEnd"/>
      <w:r>
        <w:t xml:space="preserve"> Info status update using Kenexa Brassring API</w:t>
      </w:r>
    </w:p>
    <w:p w14:paraId="0AAC9288" w14:textId="77777777" w:rsidR="00E92712" w:rsidRDefault="00E92712" w:rsidP="00E92712">
      <w:pPr>
        <w:pStyle w:val="BodyText"/>
        <w:numPr>
          <w:ilvl w:val="1"/>
          <w:numId w:val="32"/>
        </w:numPr>
        <w:rPr>
          <w:ins w:id="566" w:author="schitrai" w:date="2016-08-23T16:34:00Z"/>
        </w:rPr>
      </w:pPr>
      <w:ins w:id="567" w:author="schitrai" w:date="2016-08-23T16:34:00Z">
        <w:r>
          <w:t xml:space="preserve">Brassring API will be called according to language list in JST_CONFIG table information for Global and Russian TG. </w:t>
        </w:r>
      </w:ins>
    </w:p>
    <w:p w14:paraId="197E1286" w14:textId="77777777" w:rsidR="00E862D3" w:rsidRDefault="00E0409F" w:rsidP="00E862D3">
      <w:pPr>
        <w:pStyle w:val="BodyText"/>
        <w:numPr>
          <w:ilvl w:val="1"/>
          <w:numId w:val="32"/>
        </w:numPr>
        <w:pPrChange w:id="568" w:author="schitrai" w:date="2016-08-23T16:34:00Z">
          <w:pPr>
            <w:pStyle w:val="BodyText"/>
            <w:numPr>
              <w:numId w:val="32"/>
            </w:numPr>
            <w:ind w:left="2520" w:hanging="360"/>
          </w:pPr>
        </w:pPrChange>
      </w:pPr>
      <w:ins w:id="569" w:author="schitrai" w:date="2016-08-23T16:35:00Z">
        <w:r>
          <w:t xml:space="preserve">Unposted </w:t>
        </w:r>
      </w:ins>
      <w:ins w:id="570" w:author="schitrai" w:date="2016-08-23T16:34:00Z">
        <w:r w:rsidR="00E92712">
          <w:t xml:space="preserve">Jobs will be </w:t>
        </w:r>
      </w:ins>
      <w:ins w:id="571" w:author="schitrai" w:date="2016-08-23T16:35:00Z">
        <w:r w:rsidR="00B80588">
          <w:t xml:space="preserve">marked as INACTIVE in </w:t>
        </w:r>
      </w:ins>
      <w:ins w:id="572" w:author="schitrai" w:date="2016-08-23T16:34:00Z">
        <w:r w:rsidR="00E92712">
          <w:t>JOB_INFO</w:t>
        </w:r>
      </w:ins>
    </w:p>
    <w:p w14:paraId="14994B1D" w14:textId="77777777" w:rsidR="00E862D3" w:rsidRDefault="00353529" w:rsidP="00E862D3">
      <w:pPr>
        <w:pStyle w:val="Heading4"/>
        <w:numPr>
          <w:ilvl w:val="0"/>
          <w:numId w:val="0"/>
        </w:numPr>
        <w:rPr>
          <w:del w:id="573" w:author="schitrai" w:date="2016-08-23T16:39:00Z"/>
        </w:rPr>
        <w:pPrChange w:id="574" w:author="schitrai" w:date="2016-08-23T16:39:00Z">
          <w:pPr>
            <w:pStyle w:val="BodyText"/>
            <w:ind w:left="1440"/>
          </w:pPr>
        </w:pPrChange>
      </w:pPr>
      <w:del w:id="575" w:author="schitrai" w:date="2016-08-23T16:41:00Z">
        <w:r w:rsidDel="001C3A07">
          <w:delText>Excel sheet with Search fields values are planned to be placed in ftp server accessible to Batch Program and admin user of Kenexa Brassring API</w:delText>
        </w:r>
        <w:r w:rsidR="006F7DA5" w:rsidDel="001C3A07">
          <w:delText>.</w:delText>
        </w:r>
      </w:del>
    </w:p>
    <w:p w14:paraId="57E3665C" w14:textId="77777777" w:rsidR="00E862D3" w:rsidRDefault="00E862D3" w:rsidP="00E862D3">
      <w:pPr>
        <w:pStyle w:val="Heading4"/>
        <w:ind w:left="0"/>
        <w:rPr>
          <w:del w:id="576" w:author="schitrai" w:date="2016-08-19T12:48:00Z"/>
        </w:rPr>
        <w:pPrChange w:id="577" w:author="schitrai" w:date="2016-08-23T16:39:00Z">
          <w:pPr>
            <w:pStyle w:val="BodyText"/>
            <w:ind w:left="1440"/>
          </w:pPr>
        </w:pPrChange>
      </w:pPr>
    </w:p>
    <w:p w14:paraId="49DAB48F" w14:textId="77777777" w:rsidR="00E862D3" w:rsidRDefault="00E862D3" w:rsidP="00E862D3">
      <w:pPr>
        <w:pStyle w:val="BodyText"/>
        <w:rPr>
          <w:ins w:id="578" w:author="schitrai" w:date="2016-08-19T12:47:00Z"/>
        </w:rPr>
        <w:pPrChange w:id="579" w:author="schitrai" w:date="2016-08-19T12:47:00Z">
          <w:pPr>
            <w:pStyle w:val="Heading2"/>
            <w:tabs>
              <w:tab w:val="clear" w:pos="576"/>
            </w:tabs>
            <w:spacing w:before="120" w:after="60" w:line="240" w:lineRule="atLeast"/>
            <w:jc w:val="both"/>
          </w:pPr>
        </w:pPrChange>
      </w:pPr>
      <w:bookmarkStart w:id="580" w:name="_Toc456961457"/>
      <w:bookmarkStart w:id="581" w:name="_Toc254884203"/>
      <w:bookmarkStart w:id="582" w:name="_Toc272317339"/>
      <w:bookmarkStart w:id="583" w:name="_Toc342389204"/>
      <w:bookmarkStart w:id="584" w:name="_Toc389217085"/>
      <w:bookmarkStart w:id="585" w:name="_Ref389663301"/>
      <w:bookmarkStart w:id="586" w:name="_Toc390152822"/>
      <w:bookmarkStart w:id="587" w:name="_Toc453864577"/>
      <w:bookmarkStart w:id="588" w:name="_Toc365299985"/>
    </w:p>
    <w:p w14:paraId="664DA352" w14:textId="77777777" w:rsidR="005725F7" w:rsidRDefault="005725F7" w:rsidP="002D2E9C">
      <w:pPr>
        <w:pStyle w:val="Heading2"/>
        <w:tabs>
          <w:tab w:val="clear" w:pos="576"/>
        </w:tabs>
        <w:spacing w:before="120" w:after="60" w:line="240" w:lineRule="atLeast"/>
        <w:jc w:val="both"/>
      </w:pPr>
      <w:r>
        <w:t>Open Source Libraries</w:t>
      </w:r>
      <w:bookmarkEnd w:id="580"/>
      <w:r>
        <w:t xml:space="preserve"> </w:t>
      </w:r>
    </w:p>
    <w:p w14:paraId="4B7F64AB" w14:textId="77777777" w:rsidR="005725F7" w:rsidRDefault="005725F7" w:rsidP="005725F7">
      <w:pPr>
        <w:pStyle w:val="BodyText"/>
        <w:ind w:left="1440"/>
      </w:pPr>
      <w:r>
        <w:t>The following open source libraries will be used for developing Job Search Tool</w:t>
      </w:r>
    </w:p>
    <w:p w14:paraId="7145D2D4" w14:textId="77777777" w:rsidR="00C86683" w:rsidRDefault="00C86683" w:rsidP="005725F7">
      <w:pPr>
        <w:pStyle w:val="BodyText"/>
        <w:numPr>
          <w:ilvl w:val="0"/>
          <w:numId w:val="34"/>
        </w:numPr>
      </w:pPr>
      <w:r>
        <w:t>Java Development Kit 1.</w:t>
      </w:r>
      <w:r w:rsidRPr="00C86683">
        <w:t>8.0_91</w:t>
      </w:r>
    </w:p>
    <w:p w14:paraId="1EB5FFA3" w14:textId="77777777" w:rsidR="005725F7" w:rsidRDefault="00C86683" w:rsidP="005725F7">
      <w:pPr>
        <w:pStyle w:val="BodyText"/>
        <w:numPr>
          <w:ilvl w:val="0"/>
          <w:numId w:val="34"/>
        </w:numPr>
      </w:pPr>
      <w:r>
        <w:t xml:space="preserve">Spring </w:t>
      </w:r>
      <w:r w:rsidR="003F2C80">
        <w:t xml:space="preserve">MVC Framework </w:t>
      </w:r>
      <w:r w:rsidR="003F2C80" w:rsidRPr="003F2C80">
        <w:t>4.2.6.RELEASE</w:t>
      </w:r>
    </w:p>
    <w:p w14:paraId="471CC3FD" w14:textId="77777777" w:rsidR="003F2C80" w:rsidRDefault="006A032D" w:rsidP="005725F7">
      <w:pPr>
        <w:pStyle w:val="BodyText"/>
        <w:numPr>
          <w:ilvl w:val="0"/>
          <w:numId w:val="34"/>
        </w:numPr>
      </w:pPr>
      <w:r>
        <w:t xml:space="preserve">Spring Batch Framework </w:t>
      </w:r>
      <w:r w:rsidRPr="006A032D">
        <w:t>2.1.7.RELEASE</w:t>
      </w:r>
    </w:p>
    <w:p w14:paraId="3597AE75" w14:textId="77777777" w:rsidR="00AF00D3" w:rsidRPr="005725F7" w:rsidRDefault="00AF00D3" w:rsidP="005725F7">
      <w:pPr>
        <w:pStyle w:val="BodyText"/>
        <w:numPr>
          <w:ilvl w:val="0"/>
          <w:numId w:val="34"/>
        </w:numPr>
      </w:pPr>
      <w:r>
        <w:t xml:space="preserve">Apache POI </w:t>
      </w:r>
      <w:r w:rsidRPr="00AF00D3">
        <w:t>3.14</w:t>
      </w:r>
    </w:p>
    <w:p w14:paraId="170C8769" w14:textId="77777777" w:rsidR="00AA6E68" w:rsidRDefault="00AA6E68" w:rsidP="003257CA">
      <w:pPr>
        <w:pStyle w:val="Heading2"/>
        <w:tabs>
          <w:tab w:val="clear" w:pos="576"/>
        </w:tabs>
        <w:spacing w:before="120" w:after="60" w:line="240" w:lineRule="atLeast"/>
        <w:jc w:val="both"/>
        <w:rPr>
          <w:ins w:id="589" w:author="schitrai" w:date="2016-08-19T12:45:00Z"/>
        </w:rPr>
      </w:pPr>
      <w:bookmarkStart w:id="590" w:name="_Toc456961458"/>
    </w:p>
    <w:p w14:paraId="56B396DE" w14:textId="77777777" w:rsidR="003257CA" w:rsidRDefault="003257CA" w:rsidP="003257CA">
      <w:pPr>
        <w:pStyle w:val="Heading2"/>
        <w:tabs>
          <w:tab w:val="clear" w:pos="576"/>
        </w:tabs>
        <w:spacing w:before="120" w:after="60" w:line="240" w:lineRule="atLeast"/>
        <w:jc w:val="both"/>
      </w:pPr>
      <w:r>
        <w:t>Software Requirements</w:t>
      </w:r>
      <w:bookmarkEnd w:id="590"/>
    </w:p>
    <w:p w14:paraId="42AFA6AE" w14:textId="77777777" w:rsidR="003257CA" w:rsidRDefault="003257CA" w:rsidP="003257CA">
      <w:pPr>
        <w:pStyle w:val="BodyText"/>
        <w:ind w:left="1440"/>
      </w:pPr>
      <w:r>
        <w:t>The following softwares</w:t>
      </w:r>
      <w:r w:rsidR="000344A0">
        <w:t xml:space="preserve"> </w:t>
      </w:r>
      <w:r>
        <w:t xml:space="preserve">are required for deploying Job Search Tool </w:t>
      </w:r>
    </w:p>
    <w:p w14:paraId="679A277E" w14:textId="77777777" w:rsidR="003257CA" w:rsidRDefault="003257CA" w:rsidP="003257CA">
      <w:pPr>
        <w:pStyle w:val="BodyText"/>
        <w:numPr>
          <w:ilvl w:val="0"/>
          <w:numId w:val="33"/>
        </w:numPr>
      </w:pPr>
      <w:r>
        <w:t xml:space="preserve">Apache Http Server </w:t>
      </w:r>
      <w:r w:rsidRPr="00B7539E">
        <w:t>2.4.23</w:t>
      </w:r>
    </w:p>
    <w:p w14:paraId="1FE9F527" w14:textId="77777777" w:rsidR="003257CA" w:rsidRDefault="003257CA" w:rsidP="003257CA">
      <w:pPr>
        <w:pStyle w:val="BodyText"/>
        <w:numPr>
          <w:ilvl w:val="0"/>
          <w:numId w:val="33"/>
        </w:numPr>
      </w:pPr>
      <w:r>
        <w:t>Apache Tomcat</w:t>
      </w:r>
      <w:r w:rsidRPr="00B7539E">
        <w:t xml:space="preserve"> 8.0.36</w:t>
      </w:r>
    </w:p>
    <w:p w14:paraId="6D6E8D9E" w14:textId="77777777" w:rsidR="003257CA" w:rsidRDefault="003257CA" w:rsidP="003257CA">
      <w:pPr>
        <w:pStyle w:val="BodyText"/>
        <w:numPr>
          <w:ilvl w:val="0"/>
          <w:numId w:val="33"/>
        </w:numPr>
      </w:pPr>
      <w:proofErr w:type="spellStart"/>
      <w:r>
        <w:t>MySql</w:t>
      </w:r>
      <w:proofErr w:type="spellEnd"/>
      <w:r>
        <w:t xml:space="preserve"> Server 5.5</w:t>
      </w:r>
    </w:p>
    <w:p w14:paraId="453BC5EF" w14:textId="77777777" w:rsidR="00A054EE" w:rsidRPr="00A054EE" w:rsidRDefault="00A054EE" w:rsidP="00A054EE">
      <w:pPr>
        <w:pStyle w:val="BodyText"/>
        <w:ind w:left="1440"/>
        <w:rPr>
          <w:u w:val="single"/>
        </w:rPr>
      </w:pPr>
      <w:r w:rsidRPr="00A054EE">
        <w:rPr>
          <w:u w:val="single"/>
        </w:rPr>
        <w:t>Note:</w:t>
      </w:r>
      <w:r w:rsidRPr="00A054EE">
        <w:t xml:space="preserve"> 64 bit</w:t>
      </w:r>
      <w:r w:rsidR="000B24B2">
        <w:t>s</w:t>
      </w:r>
      <w:r w:rsidRPr="00A054EE">
        <w:t xml:space="preserve"> version of softwares will be used</w:t>
      </w:r>
    </w:p>
    <w:p w14:paraId="21252C15" w14:textId="77777777" w:rsidR="00B7539E" w:rsidRDefault="003257CA" w:rsidP="002D2E9C">
      <w:pPr>
        <w:pStyle w:val="Heading2"/>
        <w:tabs>
          <w:tab w:val="clear" w:pos="576"/>
        </w:tabs>
        <w:spacing w:before="120" w:after="60" w:line="240" w:lineRule="atLeast"/>
        <w:jc w:val="both"/>
      </w:pPr>
      <w:bookmarkStart w:id="591" w:name="_Toc456961459"/>
      <w:r>
        <w:t>Hardware</w:t>
      </w:r>
      <w:r w:rsidR="00B7539E">
        <w:t xml:space="preserve"> Requirements</w:t>
      </w:r>
      <w:bookmarkEnd w:id="591"/>
    </w:p>
    <w:p w14:paraId="2A18D555" w14:textId="77777777" w:rsidR="003257CA" w:rsidRDefault="000B24B2" w:rsidP="003257CA">
      <w:pPr>
        <w:pStyle w:val="BodyText"/>
        <w:ind w:left="1440"/>
      </w:pPr>
      <w:r>
        <w:t xml:space="preserve">Hardware used should have following </w:t>
      </w:r>
      <w:r w:rsidR="003257CA">
        <w:t xml:space="preserve">specifications </w:t>
      </w:r>
    </w:p>
    <w:p w14:paraId="15BCDE18" w14:textId="77777777" w:rsidR="00B7539E" w:rsidRDefault="003257CA" w:rsidP="003257CA">
      <w:pPr>
        <w:pStyle w:val="BodyText"/>
        <w:numPr>
          <w:ilvl w:val="0"/>
          <w:numId w:val="35"/>
        </w:numPr>
      </w:pPr>
      <w:r>
        <w:t xml:space="preserve">RAM </w:t>
      </w:r>
      <w:r w:rsidR="00BD6072">
        <w:t xml:space="preserve">- </w:t>
      </w:r>
      <w:r>
        <w:t>8GB</w:t>
      </w:r>
    </w:p>
    <w:p w14:paraId="09A10BC0" w14:textId="77777777" w:rsidR="00B7539E" w:rsidRDefault="003257CA" w:rsidP="003257CA">
      <w:pPr>
        <w:pStyle w:val="BodyText"/>
        <w:numPr>
          <w:ilvl w:val="0"/>
          <w:numId w:val="35"/>
        </w:numPr>
      </w:pPr>
      <w:r>
        <w:lastRenderedPageBreak/>
        <w:t xml:space="preserve">Hard Disk </w:t>
      </w:r>
      <w:r w:rsidR="00BD6072">
        <w:t xml:space="preserve">- </w:t>
      </w:r>
      <w:r>
        <w:t xml:space="preserve">512 GB </w:t>
      </w:r>
    </w:p>
    <w:p w14:paraId="024C6DBD" w14:textId="77777777" w:rsidR="003257CA" w:rsidRPr="00B7539E" w:rsidRDefault="000344A0" w:rsidP="003257CA">
      <w:pPr>
        <w:pStyle w:val="BodyText"/>
        <w:numPr>
          <w:ilvl w:val="0"/>
          <w:numId w:val="35"/>
        </w:numPr>
      </w:pPr>
      <w:r>
        <w:t>Operating system</w:t>
      </w:r>
      <w:r w:rsidR="000B24B2">
        <w:t xml:space="preserve"> </w:t>
      </w:r>
      <w:r w:rsidR="00BD6072">
        <w:t xml:space="preserve">- </w:t>
      </w:r>
      <w:r w:rsidR="000B24B2">
        <w:t xml:space="preserve">Linux/Windows </w:t>
      </w:r>
      <w:r w:rsidR="00BD6072">
        <w:t xml:space="preserve">with </w:t>
      </w:r>
      <w:r w:rsidR="000B24B2">
        <w:t>64 bit</w:t>
      </w:r>
      <w:r w:rsidR="00BD6072">
        <w:t xml:space="preserve"> OS</w:t>
      </w:r>
    </w:p>
    <w:p w14:paraId="491AACD9" w14:textId="77777777" w:rsidR="002D2E9C" w:rsidRDefault="002D2E9C" w:rsidP="002D2E9C">
      <w:pPr>
        <w:pStyle w:val="Heading2"/>
        <w:tabs>
          <w:tab w:val="clear" w:pos="576"/>
        </w:tabs>
        <w:spacing w:before="120" w:after="60" w:line="240" w:lineRule="atLeast"/>
        <w:jc w:val="both"/>
      </w:pPr>
      <w:bookmarkStart w:id="592" w:name="_Toc456961460"/>
      <w:commentRangeStart w:id="593"/>
      <w:r>
        <w:t>Business Requirements</w:t>
      </w:r>
      <w:bookmarkEnd w:id="581"/>
      <w:bookmarkEnd w:id="582"/>
      <w:bookmarkEnd w:id="583"/>
      <w:bookmarkEnd w:id="584"/>
      <w:bookmarkEnd w:id="585"/>
      <w:bookmarkEnd w:id="586"/>
      <w:bookmarkEnd w:id="587"/>
      <w:bookmarkEnd w:id="592"/>
      <w:commentRangeEnd w:id="593"/>
      <w:r w:rsidR="00E06677">
        <w:rPr>
          <w:rStyle w:val="CommentReference"/>
          <w:rFonts w:ascii="Century Schoolbook" w:hAnsi="Century Schoolbook"/>
          <w:b w:val="0"/>
        </w:rPr>
        <w:commentReference w:id="593"/>
      </w:r>
    </w:p>
    <w:p w14:paraId="1F65DBBA" w14:textId="77777777" w:rsidR="002D2E9C" w:rsidDel="0045189B" w:rsidRDefault="002D2E9C" w:rsidP="002D2E9C">
      <w:pPr>
        <w:pStyle w:val="BodyText"/>
        <w:rPr>
          <w:del w:id="594" w:author="schitrai" w:date="2016-08-19T12:56:00Z"/>
        </w:rPr>
      </w:pPr>
      <w:commentRangeStart w:id="595"/>
      <w:del w:id="596" w:author="schitrai" w:date="2016-08-19T12:56:00Z">
        <w:r w:rsidDel="0045189B">
          <w:delText xml:space="preserve">From </w:delText>
        </w:r>
        <w:r w:rsidR="00CF3483" w:rsidDel="0045189B">
          <w:fldChar w:fldCharType="begin"/>
        </w:r>
        <w:r w:rsidDel="0045189B">
          <w:delInstrText xml:space="preserve"> REF _Ref358646762 \r \h </w:delInstrText>
        </w:r>
        <w:r w:rsidR="00CF3483" w:rsidDel="0045189B">
          <w:fldChar w:fldCharType="separate"/>
        </w:r>
        <w:r w:rsidR="00DA1680" w:rsidDel="0045189B">
          <w:rPr>
            <w:b/>
            <w:bCs/>
            <w:lang w:val="en-US"/>
          </w:rPr>
          <w:delText>Error! Reference source not found.</w:delText>
        </w:r>
        <w:r w:rsidR="00CF3483" w:rsidDel="0045189B">
          <w:fldChar w:fldCharType="end"/>
        </w:r>
        <w:r w:rsidDel="0045189B">
          <w:delText xml:space="preserve"> the following scenarios have been extracted.</w:delText>
        </w:r>
      </w:del>
    </w:p>
    <w:p w14:paraId="21AB1F5A" w14:textId="77777777" w:rsidR="006C379D" w:rsidRPr="008800C7" w:rsidDel="0045189B" w:rsidRDefault="0045189B" w:rsidP="002D2E9C">
      <w:pPr>
        <w:pStyle w:val="BodyText"/>
        <w:rPr>
          <w:del w:id="597" w:author="schitrai" w:date="2016-08-19T12:56:00Z"/>
        </w:rPr>
      </w:pPr>
      <w:ins w:id="598" w:author="schitrai" w:date="2016-08-19T12:56:00Z">
        <w:r>
          <w:t xml:space="preserve">Business requirements </w:t>
        </w:r>
      </w:ins>
      <w:ins w:id="599" w:author="schitrai" w:date="2016-08-19T12:59:00Z">
        <w:r>
          <w:t xml:space="preserve">Document </w:t>
        </w:r>
      </w:ins>
      <w:ins w:id="600" w:author="schitrai" w:date="2016-08-19T13:01:00Z">
        <w:r w:rsidR="00D30EC4">
          <w:t>(</w:t>
        </w:r>
        <w:r w:rsidR="00D30EC4">
          <w:rPr>
            <w:rFonts w:ascii="Arial" w:hAnsi="Arial" w:cs="Arial"/>
            <w:color w:val="333333"/>
          </w:rPr>
          <w:t>BRS_for_sign_off.docx</w:t>
        </w:r>
        <w:r w:rsidR="00D30EC4">
          <w:t xml:space="preserve">) </w:t>
        </w:r>
      </w:ins>
      <w:ins w:id="601" w:author="schitrai" w:date="2016-08-19T12:59:00Z">
        <w:r>
          <w:t xml:space="preserve">is </w:t>
        </w:r>
      </w:ins>
      <w:ins w:id="602" w:author="schitrai" w:date="2016-08-19T12:56:00Z">
        <w:r>
          <w:t xml:space="preserve">available in </w:t>
        </w:r>
      </w:ins>
      <w:ins w:id="603" w:author="schitrai" w:date="2016-08-19T12:59:00Z">
        <w:r>
          <w:t xml:space="preserve">project </w:t>
        </w:r>
        <w:proofErr w:type="gramStart"/>
        <w:r>
          <w:t xml:space="preserve">place </w:t>
        </w:r>
      </w:ins>
      <w:ins w:id="604" w:author="schitrai" w:date="2016-08-19T12:56:00Z">
        <w:r>
          <w:t xml:space="preserve"> </w:t>
        </w:r>
      </w:ins>
      <w:ins w:id="605" w:author="schitrai" w:date="2016-08-19T12:59:00Z">
        <w:r w:rsidRPr="0045189B">
          <w:t>https</w:t>
        </w:r>
        <w:proofErr w:type="gramEnd"/>
        <w:r w:rsidRPr="0045189B">
          <w:t>://service.projectplace.com/pp/pp.cgi/r1231410099</w:t>
        </w:r>
        <w:r w:rsidR="00D30EC4">
          <w:t>.</w:t>
        </w:r>
      </w:ins>
      <w:commentRangeEnd w:id="595"/>
      <w:r w:rsidR="0020367D">
        <w:rPr>
          <w:rStyle w:val="CommentReference"/>
        </w:rPr>
        <w:commentReference w:id="595"/>
      </w:r>
    </w:p>
    <w:tbl>
      <w:tblPr>
        <w:tblpPr w:leftFromText="141" w:rightFromText="141" w:vertAnchor="text" w:horzAnchor="margin" w:tblpX="675" w:tblpY="144"/>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229"/>
        <w:gridCol w:w="683"/>
      </w:tblGrid>
      <w:tr w:rsidR="002D2E9C" w:rsidDel="0045189B" w14:paraId="709FA535" w14:textId="77777777" w:rsidTr="004A3670">
        <w:trPr>
          <w:del w:id="606" w:author="schitrai" w:date="2016-08-19T12:56:00Z"/>
        </w:trPr>
        <w:tc>
          <w:tcPr>
            <w:tcW w:w="1418" w:type="dxa"/>
            <w:shd w:val="clear" w:color="auto" w:fill="000000"/>
          </w:tcPr>
          <w:p w14:paraId="3CDE7CB0" w14:textId="77777777" w:rsidR="002D2E9C" w:rsidRPr="008F3859" w:rsidDel="0045189B" w:rsidRDefault="002D2E9C" w:rsidP="002D2E9C">
            <w:pPr>
              <w:rPr>
                <w:del w:id="607" w:author="schitrai" w:date="2016-08-19T12:56:00Z"/>
                <w:b/>
                <w:sz w:val="18"/>
                <w:szCs w:val="18"/>
              </w:rPr>
            </w:pPr>
            <w:del w:id="608" w:author="schitrai" w:date="2016-08-19T12:56:00Z">
              <w:r w:rsidDel="0045189B">
                <w:rPr>
                  <w:b/>
                  <w:sz w:val="18"/>
                  <w:szCs w:val="18"/>
                </w:rPr>
                <w:delText xml:space="preserve">Ref </w:delText>
              </w:r>
              <w:r w:rsidRPr="008F3859" w:rsidDel="0045189B">
                <w:rPr>
                  <w:b/>
                  <w:sz w:val="18"/>
                  <w:szCs w:val="18"/>
                </w:rPr>
                <w:delText>Id</w:delText>
              </w:r>
            </w:del>
          </w:p>
        </w:tc>
        <w:tc>
          <w:tcPr>
            <w:tcW w:w="6229" w:type="dxa"/>
            <w:shd w:val="clear" w:color="auto" w:fill="000000"/>
          </w:tcPr>
          <w:p w14:paraId="3E62403B" w14:textId="77777777" w:rsidR="002D2E9C" w:rsidRPr="008F3859" w:rsidDel="0045189B" w:rsidRDefault="002D2E9C" w:rsidP="002D2E9C">
            <w:pPr>
              <w:rPr>
                <w:del w:id="609" w:author="schitrai" w:date="2016-08-19T12:56:00Z"/>
                <w:b/>
                <w:sz w:val="18"/>
                <w:szCs w:val="18"/>
              </w:rPr>
            </w:pPr>
            <w:del w:id="610" w:author="schitrai" w:date="2016-08-19T12:56:00Z">
              <w:r w:rsidRPr="008F3859" w:rsidDel="0045189B">
                <w:rPr>
                  <w:b/>
                  <w:sz w:val="18"/>
                  <w:szCs w:val="18"/>
                </w:rPr>
                <w:delText>Name</w:delText>
              </w:r>
            </w:del>
          </w:p>
        </w:tc>
        <w:tc>
          <w:tcPr>
            <w:tcW w:w="683" w:type="dxa"/>
            <w:shd w:val="clear" w:color="auto" w:fill="000000"/>
          </w:tcPr>
          <w:p w14:paraId="5A46FE89" w14:textId="77777777" w:rsidR="002D2E9C" w:rsidRPr="008F3859" w:rsidDel="0045189B" w:rsidRDefault="002D2E9C" w:rsidP="002D2E9C">
            <w:pPr>
              <w:tabs>
                <w:tab w:val="right" w:pos="2336"/>
              </w:tabs>
              <w:rPr>
                <w:del w:id="611" w:author="schitrai" w:date="2016-08-19T12:56:00Z"/>
                <w:b/>
                <w:sz w:val="18"/>
                <w:szCs w:val="18"/>
              </w:rPr>
            </w:pPr>
          </w:p>
        </w:tc>
      </w:tr>
      <w:tr w:rsidR="006C379D" w:rsidDel="0045189B" w14:paraId="390DD12E" w14:textId="77777777" w:rsidTr="004A3670">
        <w:trPr>
          <w:del w:id="612" w:author="schitrai" w:date="2016-08-19T12:56:00Z"/>
        </w:trPr>
        <w:tc>
          <w:tcPr>
            <w:tcW w:w="1418" w:type="dxa"/>
          </w:tcPr>
          <w:p w14:paraId="3791E17C" w14:textId="77777777" w:rsidR="006C379D" w:rsidRPr="001334AA" w:rsidDel="0045189B" w:rsidRDefault="006C379D" w:rsidP="002D2E9C">
            <w:pPr>
              <w:rPr>
                <w:del w:id="613" w:author="schitrai" w:date="2016-08-19T12:56:00Z"/>
              </w:rPr>
            </w:pPr>
            <w:del w:id="614" w:author="schitrai" w:date="2016-08-19T12:56:00Z">
              <w:r w:rsidRPr="001334AA" w:rsidDel="0045189B">
                <w:delText>Scenario 1</w:delText>
              </w:r>
            </w:del>
          </w:p>
        </w:tc>
        <w:tc>
          <w:tcPr>
            <w:tcW w:w="6229" w:type="dxa"/>
          </w:tcPr>
          <w:p w14:paraId="72841601" w14:textId="77777777" w:rsidR="006C379D" w:rsidDel="0045189B" w:rsidRDefault="006C379D" w:rsidP="006C379D">
            <w:pPr>
              <w:rPr>
                <w:del w:id="615" w:author="schitrai" w:date="2016-08-19T12:56:00Z"/>
              </w:rPr>
            </w:pPr>
            <w:del w:id="616" w:author="schitrai" w:date="2016-08-19T12:56:00Z">
              <w:r w:rsidDel="0045189B">
                <w:delText xml:space="preserve">The user can login in to ikea.com, then clicks </w:delText>
              </w:r>
              <w:r w:rsidR="007C3C10" w:rsidDel="0045189B">
                <w:delText>on any</w:delText>
              </w:r>
              <w:r w:rsidDel="0045189B">
                <w:delText xml:space="preserve"> market (IRW/NWP). Then clicking on JST Link, he/she will be redirected to Microsite.</w:delText>
              </w:r>
              <w:r w:rsidR="007C3C10" w:rsidDel="0045189B">
                <w:delText xml:space="preserve"> Then he/she can search for available jobs.</w:delText>
              </w:r>
            </w:del>
          </w:p>
        </w:tc>
        <w:tc>
          <w:tcPr>
            <w:tcW w:w="683" w:type="dxa"/>
          </w:tcPr>
          <w:p w14:paraId="504D1AE6" w14:textId="77777777" w:rsidR="006C379D" w:rsidRPr="001334AA" w:rsidDel="0045189B" w:rsidRDefault="006C379D" w:rsidP="002D2E9C">
            <w:pPr>
              <w:jc w:val="both"/>
              <w:rPr>
                <w:del w:id="617" w:author="schitrai" w:date="2016-08-19T12:56:00Z"/>
              </w:rPr>
            </w:pPr>
          </w:p>
        </w:tc>
      </w:tr>
      <w:tr w:rsidR="006C379D" w:rsidDel="0045189B" w14:paraId="18E9430E" w14:textId="77777777" w:rsidTr="004A3670">
        <w:trPr>
          <w:del w:id="618" w:author="schitrai" w:date="2016-08-19T12:56:00Z"/>
        </w:trPr>
        <w:tc>
          <w:tcPr>
            <w:tcW w:w="1418" w:type="dxa"/>
          </w:tcPr>
          <w:p w14:paraId="621EB391" w14:textId="77777777" w:rsidR="006C379D" w:rsidRPr="001334AA" w:rsidDel="0045189B" w:rsidRDefault="006C379D" w:rsidP="002D2E9C">
            <w:pPr>
              <w:rPr>
                <w:del w:id="619" w:author="schitrai" w:date="2016-08-19T12:56:00Z"/>
              </w:rPr>
            </w:pPr>
            <w:del w:id="620" w:author="schitrai" w:date="2016-08-19T12:56:00Z">
              <w:r w:rsidRPr="001334AA" w:rsidDel="0045189B">
                <w:delText xml:space="preserve">Scenario </w:delText>
              </w:r>
              <w:r w:rsidDel="0045189B">
                <w:delText>2</w:delText>
              </w:r>
            </w:del>
          </w:p>
        </w:tc>
        <w:tc>
          <w:tcPr>
            <w:tcW w:w="6229" w:type="dxa"/>
          </w:tcPr>
          <w:p w14:paraId="4EDBA40E" w14:textId="77777777" w:rsidR="006C379D" w:rsidDel="0045189B" w:rsidRDefault="006C379D" w:rsidP="006C379D">
            <w:pPr>
              <w:rPr>
                <w:del w:id="621" w:author="schitrai" w:date="2016-08-19T12:56:00Z"/>
              </w:rPr>
            </w:pPr>
            <w:del w:id="622" w:author="schitrai" w:date="2016-08-19T12:56:00Z">
              <w:r w:rsidDel="0045189B">
                <w:delText>The user can login in to Ikea inside. Then clicking on JST Link, he/she will be redirected to Microsite.</w:delText>
              </w:r>
              <w:r w:rsidR="007C3C10" w:rsidDel="0045189B">
                <w:delText xml:space="preserve"> Then he/she can  search for available jobs.</w:delText>
              </w:r>
            </w:del>
          </w:p>
        </w:tc>
        <w:tc>
          <w:tcPr>
            <w:tcW w:w="683" w:type="dxa"/>
          </w:tcPr>
          <w:p w14:paraId="5B3199E1" w14:textId="77777777" w:rsidR="006C379D" w:rsidRPr="001334AA" w:rsidDel="0045189B" w:rsidRDefault="006C379D" w:rsidP="002D2E9C">
            <w:pPr>
              <w:jc w:val="both"/>
              <w:rPr>
                <w:del w:id="623" w:author="schitrai" w:date="2016-08-19T12:56:00Z"/>
              </w:rPr>
            </w:pPr>
          </w:p>
        </w:tc>
      </w:tr>
      <w:tr w:rsidR="006C379D" w:rsidDel="0045189B" w14:paraId="187209BF" w14:textId="77777777" w:rsidTr="004A3670">
        <w:trPr>
          <w:del w:id="624" w:author="schitrai" w:date="2016-08-19T12:56:00Z"/>
        </w:trPr>
        <w:tc>
          <w:tcPr>
            <w:tcW w:w="1418" w:type="dxa"/>
          </w:tcPr>
          <w:p w14:paraId="47BE1C4B" w14:textId="77777777" w:rsidR="006C379D" w:rsidRPr="001334AA" w:rsidDel="0045189B" w:rsidRDefault="006C379D" w:rsidP="002D2E9C">
            <w:pPr>
              <w:rPr>
                <w:del w:id="625" w:author="schitrai" w:date="2016-08-19T12:56:00Z"/>
              </w:rPr>
            </w:pPr>
            <w:del w:id="626" w:author="schitrai" w:date="2016-08-19T12:56:00Z">
              <w:r w:rsidRPr="001334AA" w:rsidDel="0045189B">
                <w:delText xml:space="preserve">Scenario </w:delText>
              </w:r>
              <w:r w:rsidDel="0045189B">
                <w:delText>3</w:delText>
              </w:r>
            </w:del>
          </w:p>
        </w:tc>
        <w:tc>
          <w:tcPr>
            <w:tcW w:w="6229" w:type="dxa"/>
          </w:tcPr>
          <w:p w14:paraId="63504987" w14:textId="77777777" w:rsidR="006C379D" w:rsidDel="0045189B" w:rsidRDefault="006C379D" w:rsidP="006C379D">
            <w:pPr>
              <w:rPr>
                <w:del w:id="627" w:author="schitrai" w:date="2016-08-19T12:56:00Z"/>
              </w:rPr>
            </w:pPr>
            <w:del w:id="628" w:author="schitrai" w:date="2016-08-19T12:56:00Z">
              <w:r w:rsidDel="0045189B">
                <w:delText>The user can login in to ICO worker. Then clicking on JST Link, he/she will be redirected to Microsite.</w:delText>
              </w:r>
              <w:r w:rsidR="007C3C10" w:rsidDel="0045189B">
                <w:delText xml:space="preserve">  Then he/she can  search for available jobs.</w:delText>
              </w:r>
            </w:del>
          </w:p>
        </w:tc>
        <w:tc>
          <w:tcPr>
            <w:tcW w:w="683" w:type="dxa"/>
          </w:tcPr>
          <w:p w14:paraId="1A21A98B" w14:textId="77777777" w:rsidR="006C379D" w:rsidRPr="001334AA" w:rsidDel="0045189B" w:rsidRDefault="006C379D" w:rsidP="002D2E9C">
            <w:pPr>
              <w:jc w:val="both"/>
              <w:rPr>
                <w:del w:id="629" w:author="schitrai" w:date="2016-08-19T12:56:00Z"/>
              </w:rPr>
            </w:pPr>
          </w:p>
        </w:tc>
      </w:tr>
      <w:tr w:rsidR="006C379D" w:rsidDel="0045189B" w14:paraId="509202AD" w14:textId="77777777" w:rsidTr="004A3670">
        <w:trPr>
          <w:del w:id="630" w:author="schitrai" w:date="2016-08-19T12:56:00Z"/>
        </w:trPr>
        <w:tc>
          <w:tcPr>
            <w:tcW w:w="1418" w:type="dxa"/>
          </w:tcPr>
          <w:p w14:paraId="69ECAC77" w14:textId="77777777" w:rsidR="006C379D" w:rsidRPr="001334AA" w:rsidDel="0045189B" w:rsidRDefault="006C379D" w:rsidP="006C379D">
            <w:pPr>
              <w:rPr>
                <w:del w:id="631" w:author="schitrai" w:date="2016-08-19T12:56:00Z"/>
              </w:rPr>
            </w:pPr>
            <w:del w:id="632" w:author="schitrai" w:date="2016-08-19T12:56:00Z">
              <w:r w:rsidRPr="001334AA" w:rsidDel="0045189B">
                <w:delText xml:space="preserve">Scenario </w:delText>
              </w:r>
              <w:r w:rsidDel="0045189B">
                <w:delText>4</w:delText>
              </w:r>
            </w:del>
          </w:p>
        </w:tc>
        <w:tc>
          <w:tcPr>
            <w:tcW w:w="6229" w:type="dxa"/>
          </w:tcPr>
          <w:p w14:paraId="37A14765" w14:textId="77777777" w:rsidR="006C379D" w:rsidDel="0045189B" w:rsidRDefault="006C379D" w:rsidP="006C379D">
            <w:pPr>
              <w:rPr>
                <w:del w:id="633" w:author="schitrai" w:date="2016-08-19T12:56:00Z"/>
              </w:rPr>
            </w:pPr>
            <w:del w:id="634" w:author="schitrai" w:date="2016-08-19T12:56:00Z">
              <w:r w:rsidDel="0045189B">
                <w:delText xml:space="preserve">The user can directly login to microsite </w:delText>
              </w:r>
              <w:r w:rsidR="007C3C10" w:rsidDel="0045189B">
                <w:delText xml:space="preserve">with the url </w:delText>
              </w:r>
              <w:r w:rsidDel="0045189B">
                <w:delText xml:space="preserve">and search for </w:delText>
              </w:r>
              <w:r w:rsidR="007C3C10" w:rsidDel="0045189B">
                <w:delText xml:space="preserve">available </w:delText>
              </w:r>
              <w:r w:rsidDel="0045189B">
                <w:delText xml:space="preserve">jobs. </w:delText>
              </w:r>
            </w:del>
          </w:p>
        </w:tc>
        <w:tc>
          <w:tcPr>
            <w:tcW w:w="683" w:type="dxa"/>
          </w:tcPr>
          <w:p w14:paraId="413CB253" w14:textId="77777777" w:rsidR="006C379D" w:rsidRPr="001334AA" w:rsidDel="0045189B" w:rsidRDefault="006C379D" w:rsidP="006C379D">
            <w:pPr>
              <w:jc w:val="both"/>
              <w:rPr>
                <w:del w:id="635" w:author="schitrai" w:date="2016-08-19T12:56:00Z"/>
              </w:rPr>
            </w:pPr>
          </w:p>
        </w:tc>
      </w:tr>
      <w:tr w:rsidR="006C379D" w:rsidDel="0045189B" w14:paraId="028C9764" w14:textId="77777777" w:rsidTr="004A3670">
        <w:trPr>
          <w:del w:id="636" w:author="schitrai" w:date="2016-08-19T12:56:00Z"/>
        </w:trPr>
        <w:tc>
          <w:tcPr>
            <w:tcW w:w="1418" w:type="dxa"/>
          </w:tcPr>
          <w:p w14:paraId="0C7D8F9A" w14:textId="77777777" w:rsidR="006C379D" w:rsidRPr="001334AA" w:rsidDel="0045189B" w:rsidRDefault="006C379D" w:rsidP="006C379D">
            <w:pPr>
              <w:rPr>
                <w:del w:id="637" w:author="schitrai" w:date="2016-08-19T12:56:00Z"/>
              </w:rPr>
            </w:pPr>
            <w:del w:id="638" w:author="schitrai" w:date="2016-08-19T12:56:00Z">
              <w:r w:rsidRPr="001334AA" w:rsidDel="0045189B">
                <w:delText xml:space="preserve">Scenario </w:delText>
              </w:r>
              <w:r w:rsidR="007C3C10" w:rsidDel="0045189B">
                <w:delText>5</w:delText>
              </w:r>
            </w:del>
          </w:p>
        </w:tc>
        <w:tc>
          <w:tcPr>
            <w:tcW w:w="6229" w:type="dxa"/>
          </w:tcPr>
          <w:p w14:paraId="47FAB7E0" w14:textId="77777777" w:rsidR="006C379D" w:rsidRPr="00D3172A" w:rsidDel="0045189B" w:rsidRDefault="006C379D" w:rsidP="006C379D">
            <w:pPr>
              <w:rPr>
                <w:del w:id="639" w:author="schitrai" w:date="2016-08-19T12:56:00Z"/>
              </w:rPr>
            </w:pPr>
            <w:del w:id="640" w:author="schitrai" w:date="2016-08-19T12:56:00Z">
              <w:r w:rsidDel="0045189B">
                <w:delText>The user can search for jobs by clicking search button without logging in</w:delText>
              </w:r>
              <w:r w:rsidR="007C3C10" w:rsidDel="0045189B">
                <w:delText xml:space="preserve"> to kenexa portal</w:delText>
              </w:r>
              <w:r w:rsidDel="0045189B">
                <w:delText>.</w:delText>
              </w:r>
            </w:del>
          </w:p>
        </w:tc>
        <w:tc>
          <w:tcPr>
            <w:tcW w:w="683" w:type="dxa"/>
          </w:tcPr>
          <w:p w14:paraId="786CD74D" w14:textId="77777777" w:rsidR="006C379D" w:rsidRPr="001334AA" w:rsidDel="0045189B" w:rsidRDefault="006C379D" w:rsidP="006C379D">
            <w:pPr>
              <w:jc w:val="both"/>
              <w:rPr>
                <w:del w:id="641" w:author="schitrai" w:date="2016-08-19T12:56:00Z"/>
              </w:rPr>
            </w:pPr>
          </w:p>
        </w:tc>
      </w:tr>
      <w:tr w:rsidR="006C379D" w:rsidRPr="000A7350" w:rsidDel="0045189B" w14:paraId="7005A8AE" w14:textId="77777777" w:rsidTr="004A3670">
        <w:trPr>
          <w:del w:id="642" w:author="schitrai" w:date="2016-08-19T12:56:00Z"/>
        </w:trPr>
        <w:tc>
          <w:tcPr>
            <w:tcW w:w="1418" w:type="dxa"/>
          </w:tcPr>
          <w:p w14:paraId="669898E3" w14:textId="77777777" w:rsidR="006C379D" w:rsidDel="0045189B" w:rsidRDefault="006C379D" w:rsidP="006C379D">
            <w:pPr>
              <w:rPr>
                <w:del w:id="643" w:author="schitrai" w:date="2016-08-19T12:56:00Z"/>
              </w:rPr>
            </w:pPr>
            <w:del w:id="644" w:author="schitrai" w:date="2016-08-19T12:56:00Z">
              <w:r w:rsidRPr="001334AA" w:rsidDel="0045189B">
                <w:delText xml:space="preserve">Scenario </w:delText>
              </w:r>
              <w:r w:rsidR="007C3C10" w:rsidDel="0045189B">
                <w:delText>6</w:delText>
              </w:r>
            </w:del>
          </w:p>
          <w:p w14:paraId="072E3A33" w14:textId="77777777" w:rsidR="004B1E79" w:rsidRPr="001334AA" w:rsidDel="0045189B" w:rsidRDefault="004B1E79" w:rsidP="006C379D">
            <w:pPr>
              <w:rPr>
                <w:del w:id="645" w:author="schitrai" w:date="2016-08-19T12:56:00Z"/>
              </w:rPr>
            </w:pPr>
          </w:p>
        </w:tc>
        <w:tc>
          <w:tcPr>
            <w:tcW w:w="6229" w:type="dxa"/>
          </w:tcPr>
          <w:p w14:paraId="137B7911" w14:textId="77777777" w:rsidR="006C379D" w:rsidRPr="00D3172A" w:rsidDel="0045189B" w:rsidRDefault="006C379D" w:rsidP="006C379D">
            <w:pPr>
              <w:rPr>
                <w:del w:id="646" w:author="schitrai" w:date="2016-08-19T12:56:00Z"/>
              </w:rPr>
            </w:pPr>
            <w:del w:id="647" w:author="schitrai" w:date="2016-08-19T12:56:00Z">
              <w:r w:rsidDel="0045189B">
                <w:delText xml:space="preserve">The user can </w:delText>
              </w:r>
              <w:r w:rsidR="007C3C10" w:rsidDel="0045189B">
                <w:delText xml:space="preserve">also </w:delText>
              </w:r>
              <w:r w:rsidDel="0045189B">
                <w:delText>search for jobs by clicking Advance search button.</w:delText>
              </w:r>
            </w:del>
          </w:p>
        </w:tc>
        <w:tc>
          <w:tcPr>
            <w:tcW w:w="683" w:type="dxa"/>
          </w:tcPr>
          <w:p w14:paraId="02E0400B" w14:textId="77777777" w:rsidR="006C379D" w:rsidRPr="001334AA" w:rsidDel="0045189B" w:rsidRDefault="006C379D" w:rsidP="006C379D">
            <w:pPr>
              <w:jc w:val="both"/>
              <w:rPr>
                <w:del w:id="648" w:author="schitrai" w:date="2016-08-19T12:56:00Z"/>
              </w:rPr>
            </w:pPr>
          </w:p>
        </w:tc>
      </w:tr>
      <w:tr w:rsidR="006C379D" w:rsidDel="0045189B" w14:paraId="19420DD3" w14:textId="77777777" w:rsidTr="004A3670">
        <w:trPr>
          <w:del w:id="649" w:author="schitrai" w:date="2016-08-19T12:56:00Z"/>
        </w:trPr>
        <w:tc>
          <w:tcPr>
            <w:tcW w:w="1418" w:type="dxa"/>
          </w:tcPr>
          <w:p w14:paraId="24250E61" w14:textId="77777777" w:rsidR="006C379D" w:rsidRPr="00863ADD" w:rsidDel="0045189B" w:rsidRDefault="006C379D" w:rsidP="006C379D">
            <w:pPr>
              <w:rPr>
                <w:del w:id="650" w:author="schitrai" w:date="2016-08-19T12:56:00Z"/>
              </w:rPr>
            </w:pPr>
            <w:del w:id="651" w:author="schitrai" w:date="2016-08-19T12:56:00Z">
              <w:r w:rsidDel="0045189B">
                <w:delText xml:space="preserve">Scenario </w:delText>
              </w:r>
              <w:r w:rsidR="007C3C10" w:rsidDel="0045189B">
                <w:delText>7</w:delText>
              </w:r>
            </w:del>
          </w:p>
        </w:tc>
        <w:tc>
          <w:tcPr>
            <w:tcW w:w="6229" w:type="dxa"/>
          </w:tcPr>
          <w:p w14:paraId="3CA570B0" w14:textId="77777777" w:rsidR="006C379D" w:rsidRPr="00D3172A" w:rsidDel="0045189B" w:rsidRDefault="006C379D" w:rsidP="006C379D">
            <w:pPr>
              <w:rPr>
                <w:del w:id="652" w:author="schitrai" w:date="2016-08-19T12:56:00Z"/>
              </w:rPr>
            </w:pPr>
            <w:del w:id="653" w:author="schitrai" w:date="2016-08-19T12:56:00Z">
              <w:r w:rsidDel="0045189B">
                <w:delText>The user can get job details by clicking the link in the job results page</w:delText>
              </w:r>
              <w:r w:rsidR="007C3C10" w:rsidDel="0045189B">
                <w:delText xml:space="preserve"> in the search results page.</w:delText>
              </w:r>
            </w:del>
          </w:p>
        </w:tc>
        <w:tc>
          <w:tcPr>
            <w:tcW w:w="683" w:type="dxa"/>
          </w:tcPr>
          <w:p w14:paraId="31E0D46C" w14:textId="77777777" w:rsidR="006C379D" w:rsidDel="0045189B" w:rsidRDefault="006C379D" w:rsidP="006C379D">
            <w:pPr>
              <w:jc w:val="both"/>
              <w:rPr>
                <w:del w:id="654" w:author="schitrai" w:date="2016-08-19T12:56:00Z"/>
              </w:rPr>
            </w:pPr>
          </w:p>
        </w:tc>
      </w:tr>
      <w:tr w:rsidR="006C379D" w:rsidDel="0045189B" w14:paraId="08AC09E7" w14:textId="77777777" w:rsidTr="004A3670">
        <w:trPr>
          <w:del w:id="655" w:author="schitrai" w:date="2016-08-19T12:56:00Z"/>
        </w:trPr>
        <w:tc>
          <w:tcPr>
            <w:tcW w:w="1418" w:type="dxa"/>
          </w:tcPr>
          <w:p w14:paraId="16192249" w14:textId="77777777" w:rsidR="006C379D" w:rsidRPr="00863ADD" w:rsidDel="0045189B" w:rsidRDefault="006C379D" w:rsidP="006C379D">
            <w:pPr>
              <w:rPr>
                <w:del w:id="656" w:author="schitrai" w:date="2016-08-19T12:56:00Z"/>
              </w:rPr>
            </w:pPr>
            <w:del w:id="657" w:author="schitrai" w:date="2016-08-19T12:56:00Z">
              <w:r w:rsidDel="0045189B">
                <w:delText xml:space="preserve">Scenario </w:delText>
              </w:r>
              <w:r w:rsidR="007C3C10" w:rsidDel="0045189B">
                <w:delText>8</w:delText>
              </w:r>
            </w:del>
          </w:p>
        </w:tc>
        <w:tc>
          <w:tcPr>
            <w:tcW w:w="6229" w:type="dxa"/>
          </w:tcPr>
          <w:p w14:paraId="5D44FAB2" w14:textId="77777777" w:rsidR="006C379D" w:rsidRPr="00D3172A" w:rsidDel="0045189B" w:rsidRDefault="006C379D" w:rsidP="006C379D">
            <w:pPr>
              <w:rPr>
                <w:del w:id="658" w:author="schitrai" w:date="2016-08-19T12:56:00Z"/>
              </w:rPr>
            </w:pPr>
            <w:del w:id="659" w:author="schitrai" w:date="2016-08-19T12:56:00Z">
              <w:r w:rsidDel="0045189B">
                <w:delText xml:space="preserve">The user can directly login in </w:delText>
              </w:r>
              <w:r w:rsidR="007C3C10" w:rsidDel="0045189B">
                <w:delText xml:space="preserve">to </w:delText>
              </w:r>
              <w:r w:rsidDel="0045189B">
                <w:delText xml:space="preserve">kenexa </w:delText>
              </w:r>
              <w:r w:rsidR="008B04E3" w:rsidDel="0045189B">
                <w:delText xml:space="preserve">using ‘Log in to candidate profile’ </w:delText>
              </w:r>
              <w:r w:rsidDel="0045189B">
                <w:delText xml:space="preserve">and search </w:delText>
              </w:r>
              <w:r w:rsidR="007C3C10" w:rsidDel="0045189B">
                <w:delText xml:space="preserve">for </w:delText>
              </w:r>
              <w:r w:rsidDel="0045189B">
                <w:delText>job</w:delText>
              </w:r>
              <w:r w:rsidR="007C3C10" w:rsidDel="0045189B">
                <w:delText>s</w:delText>
              </w:r>
              <w:r w:rsidDel="0045189B">
                <w:delText>.</w:delText>
              </w:r>
            </w:del>
          </w:p>
        </w:tc>
        <w:tc>
          <w:tcPr>
            <w:tcW w:w="683" w:type="dxa"/>
          </w:tcPr>
          <w:p w14:paraId="3A527700" w14:textId="77777777" w:rsidR="006C379D" w:rsidDel="0045189B" w:rsidRDefault="006C379D" w:rsidP="006C379D">
            <w:pPr>
              <w:jc w:val="both"/>
              <w:rPr>
                <w:del w:id="660" w:author="schitrai" w:date="2016-08-19T12:56:00Z"/>
              </w:rPr>
            </w:pPr>
          </w:p>
        </w:tc>
      </w:tr>
      <w:tr w:rsidR="006C379D" w:rsidDel="0045189B" w14:paraId="57D8FF5A" w14:textId="77777777" w:rsidTr="004A3670">
        <w:trPr>
          <w:del w:id="661" w:author="schitrai" w:date="2016-08-19T12:56:00Z"/>
        </w:trPr>
        <w:tc>
          <w:tcPr>
            <w:tcW w:w="1418" w:type="dxa"/>
          </w:tcPr>
          <w:p w14:paraId="4B04A0A9" w14:textId="77777777" w:rsidR="006C379D" w:rsidRPr="00863ADD" w:rsidDel="0045189B" w:rsidRDefault="006C379D" w:rsidP="006C379D">
            <w:pPr>
              <w:rPr>
                <w:del w:id="662" w:author="schitrai" w:date="2016-08-19T12:56:00Z"/>
              </w:rPr>
            </w:pPr>
            <w:del w:id="663" w:author="schitrai" w:date="2016-08-19T12:56:00Z">
              <w:r w:rsidDel="0045189B">
                <w:delText xml:space="preserve">Scenario </w:delText>
              </w:r>
              <w:r w:rsidR="007C3C10" w:rsidDel="0045189B">
                <w:delText>9</w:delText>
              </w:r>
            </w:del>
          </w:p>
        </w:tc>
        <w:tc>
          <w:tcPr>
            <w:tcW w:w="6229" w:type="dxa"/>
          </w:tcPr>
          <w:p w14:paraId="0B9440A6" w14:textId="77777777" w:rsidR="006C379D" w:rsidRPr="00D3172A" w:rsidDel="0045189B" w:rsidRDefault="006C379D" w:rsidP="007C3C10">
            <w:pPr>
              <w:rPr>
                <w:del w:id="664" w:author="schitrai" w:date="2016-08-19T12:56:00Z"/>
              </w:rPr>
            </w:pPr>
            <w:del w:id="665" w:author="schitrai" w:date="2016-08-19T12:56:00Z">
              <w:r w:rsidDel="0045189B">
                <w:delText xml:space="preserve">The user will be forced to login </w:delText>
              </w:r>
              <w:r w:rsidR="007C3C10" w:rsidDel="0045189B">
                <w:delText>to kenexa when he tries to apply</w:delText>
              </w:r>
              <w:r w:rsidDel="0045189B">
                <w:delText xml:space="preserve"> jobs</w:delText>
              </w:r>
              <w:r w:rsidR="007C3C10" w:rsidDel="0045189B">
                <w:delText xml:space="preserve"> from microsite</w:delText>
              </w:r>
            </w:del>
          </w:p>
        </w:tc>
        <w:tc>
          <w:tcPr>
            <w:tcW w:w="683" w:type="dxa"/>
          </w:tcPr>
          <w:p w14:paraId="5180DE32" w14:textId="77777777" w:rsidR="006C379D" w:rsidDel="0045189B" w:rsidRDefault="006C379D" w:rsidP="006C379D">
            <w:pPr>
              <w:jc w:val="both"/>
              <w:rPr>
                <w:del w:id="666" w:author="schitrai" w:date="2016-08-19T12:56:00Z"/>
              </w:rPr>
            </w:pPr>
          </w:p>
        </w:tc>
      </w:tr>
      <w:tr w:rsidR="006C379D" w:rsidDel="0045189B" w14:paraId="769D3927" w14:textId="77777777" w:rsidTr="004A3670">
        <w:trPr>
          <w:del w:id="667" w:author="schitrai" w:date="2016-08-19T12:56:00Z"/>
        </w:trPr>
        <w:tc>
          <w:tcPr>
            <w:tcW w:w="1418" w:type="dxa"/>
          </w:tcPr>
          <w:p w14:paraId="3AC8FBB5" w14:textId="77777777" w:rsidR="006C379D" w:rsidDel="0045189B" w:rsidRDefault="006C379D" w:rsidP="006C379D">
            <w:pPr>
              <w:rPr>
                <w:del w:id="668" w:author="schitrai" w:date="2016-08-19T12:56:00Z"/>
              </w:rPr>
            </w:pPr>
            <w:del w:id="669" w:author="schitrai" w:date="2016-08-19T12:56:00Z">
              <w:r w:rsidRPr="002860BE" w:rsidDel="0045189B">
                <w:delText>Scenario</w:delText>
              </w:r>
              <w:r w:rsidDel="0045189B">
                <w:delText xml:space="preserve"> </w:delText>
              </w:r>
              <w:r w:rsidR="007C3C10" w:rsidDel="0045189B">
                <w:delText>10</w:delText>
              </w:r>
            </w:del>
          </w:p>
        </w:tc>
        <w:tc>
          <w:tcPr>
            <w:tcW w:w="6229" w:type="dxa"/>
          </w:tcPr>
          <w:p w14:paraId="4B6D2AB1" w14:textId="77777777" w:rsidR="006C379D" w:rsidRPr="00D3172A" w:rsidDel="0045189B" w:rsidRDefault="006C379D" w:rsidP="006C379D">
            <w:pPr>
              <w:rPr>
                <w:del w:id="670" w:author="schitrai" w:date="2016-08-19T12:56:00Z"/>
              </w:rPr>
            </w:pPr>
            <w:del w:id="671" w:author="schitrai" w:date="2016-08-19T12:56:00Z">
              <w:r w:rsidDel="0045189B">
                <w:delText>The user can see his profile details, applied jobs summary, job status, after logging in to kenexa</w:delText>
              </w:r>
              <w:r w:rsidR="007C3C10" w:rsidDel="0045189B">
                <w:delText xml:space="preserve"> portal</w:delText>
              </w:r>
              <w:r w:rsidDel="0045189B">
                <w:delText>.</w:delText>
              </w:r>
              <w:r w:rsidR="003F7DD4" w:rsidDel="0045189B">
                <w:delText>(out of scope for this application)</w:delText>
              </w:r>
            </w:del>
          </w:p>
        </w:tc>
        <w:tc>
          <w:tcPr>
            <w:tcW w:w="683" w:type="dxa"/>
          </w:tcPr>
          <w:p w14:paraId="360B9D45" w14:textId="77777777" w:rsidR="006C379D" w:rsidRPr="001334AA" w:rsidDel="0045189B" w:rsidRDefault="006C379D" w:rsidP="006C379D">
            <w:pPr>
              <w:jc w:val="both"/>
              <w:rPr>
                <w:del w:id="672" w:author="schitrai" w:date="2016-08-19T12:56:00Z"/>
              </w:rPr>
            </w:pPr>
          </w:p>
        </w:tc>
      </w:tr>
      <w:tr w:rsidR="006C379D" w:rsidDel="0045189B" w14:paraId="67B48390" w14:textId="77777777" w:rsidTr="004A3670">
        <w:trPr>
          <w:del w:id="673" w:author="schitrai" w:date="2016-08-19T12:56:00Z"/>
        </w:trPr>
        <w:tc>
          <w:tcPr>
            <w:tcW w:w="1418" w:type="dxa"/>
          </w:tcPr>
          <w:p w14:paraId="08A68C40" w14:textId="77777777" w:rsidR="006C379D" w:rsidDel="0045189B" w:rsidRDefault="006C379D" w:rsidP="006C379D">
            <w:pPr>
              <w:rPr>
                <w:del w:id="674" w:author="schitrai" w:date="2016-08-19T12:56:00Z"/>
              </w:rPr>
            </w:pPr>
            <w:del w:id="675" w:author="schitrai" w:date="2016-08-19T12:56:00Z">
              <w:r w:rsidRPr="002860BE" w:rsidDel="0045189B">
                <w:delText>Scenario</w:delText>
              </w:r>
              <w:r w:rsidDel="0045189B">
                <w:delText xml:space="preserve"> </w:delText>
              </w:r>
              <w:r w:rsidR="007C3C10" w:rsidDel="0045189B">
                <w:delText>11</w:delText>
              </w:r>
            </w:del>
          </w:p>
        </w:tc>
        <w:tc>
          <w:tcPr>
            <w:tcW w:w="6229" w:type="dxa"/>
          </w:tcPr>
          <w:p w14:paraId="785F291F" w14:textId="77777777" w:rsidR="006C379D" w:rsidDel="0045189B" w:rsidRDefault="006C379D" w:rsidP="003F7DD4">
            <w:pPr>
              <w:rPr>
                <w:del w:id="676" w:author="schitrai" w:date="2016-08-19T12:56:00Z"/>
              </w:rPr>
            </w:pPr>
            <w:del w:id="677" w:author="schitrai" w:date="2016-08-19T12:56:00Z">
              <w:r w:rsidDel="0045189B">
                <w:delText>The user can register his profile by filling the mandatory forms.</w:delText>
              </w:r>
              <w:r w:rsidR="003F7DD4" w:rsidDel="0045189B">
                <w:delText xml:space="preserve"> (out of scope for this application)</w:delText>
              </w:r>
            </w:del>
          </w:p>
        </w:tc>
        <w:tc>
          <w:tcPr>
            <w:tcW w:w="683" w:type="dxa"/>
          </w:tcPr>
          <w:p w14:paraId="75B97B1A" w14:textId="77777777" w:rsidR="006C379D" w:rsidRPr="001334AA" w:rsidDel="0045189B" w:rsidRDefault="006C379D" w:rsidP="006C379D">
            <w:pPr>
              <w:jc w:val="both"/>
              <w:rPr>
                <w:del w:id="678" w:author="schitrai" w:date="2016-08-19T12:56:00Z"/>
              </w:rPr>
            </w:pPr>
          </w:p>
        </w:tc>
      </w:tr>
      <w:tr w:rsidR="006C379D" w:rsidDel="0045189B" w14:paraId="3714BB63" w14:textId="77777777" w:rsidTr="004A3670">
        <w:trPr>
          <w:del w:id="679" w:author="schitrai" w:date="2016-08-19T12:56:00Z"/>
        </w:trPr>
        <w:tc>
          <w:tcPr>
            <w:tcW w:w="1418" w:type="dxa"/>
          </w:tcPr>
          <w:p w14:paraId="1328138A" w14:textId="77777777" w:rsidR="006C379D" w:rsidRPr="002860BE" w:rsidDel="0045189B" w:rsidRDefault="006C379D" w:rsidP="006C379D">
            <w:pPr>
              <w:rPr>
                <w:del w:id="680" w:author="schitrai" w:date="2016-08-19T12:56:00Z"/>
              </w:rPr>
            </w:pPr>
            <w:del w:id="681" w:author="schitrai" w:date="2016-08-19T12:56:00Z">
              <w:r w:rsidDel="0045189B">
                <w:delText xml:space="preserve">Scenario </w:delText>
              </w:r>
              <w:r w:rsidR="007C3C10" w:rsidDel="0045189B">
                <w:delText>12</w:delText>
              </w:r>
            </w:del>
          </w:p>
        </w:tc>
        <w:tc>
          <w:tcPr>
            <w:tcW w:w="6229" w:type="dxa"/>
          </w:tcPr>
          <w:p w14:paraId="03826203" w14:textId="77777777" w:rsidR="006C379D" w:rsidDel="0045189B" w:rsidRDefault="006C379D" w:rsidP="006C379D">
            <w:pPr>
              <w:rPr>
                <w:del w:id="682" w:author="schitrai" w:date="2016-08-19T12:56:00Z"/>
              </w:rPr>
            </w:pPr>
            <w:del w:id="683" w:author="schitrai" w:date="2016-08-19T12:56:00Z">
              <w:r w:rsidDel="0045189B">
                <w:delText>The user can register his profile by using Linked-in account or face book Account.</w:delText>
              </w:r>
              <w:r w:rsidR="003F7DD4" w:rsidDel="0045189B">
                <w:delText>(out of scope for this application)</w:delText>
              </w:r>
            </w:del>
          </w:p>
        </w:tc>
        <w:tc>
          <w:tcPr>
            <w:tcW w:w="683" w:type="dxa"/>
          </w:tcPr>
          <w:p w14:paraId="3BF6CE81" w14:textId="77777777" w:rsidR="006C379D" w:rsidDel="0045189B" w:rsidRDefault="006C379D" w:rsidP="006C379D">
            <w:pPr>
              <w:jc w:val="both"/>
              <w:rPr>
                <w:del w:id="684" w:author="schitrai" w:date="2016-08-19T12:56:00Z"/>
              </w:rPr>
            </w:pPr>
          </w:p>
          <w:p w14:paraId="065CF44C" w14:textId="77777777" w:rsidR="006C379D" w:rsidDel="0045189B" w:rsidRDefault="006C379D" w:rsidP="006C379D">
            <w:pPr>
              <w:jc w:val="both"/>
              <w:rPr>
                <w:del w:id="685" w:author="schitrai" w:date="2016-08-19T12:56:00Z"/>
              </w:rPr>
            </w:pPr>
          </w:p>
        </w:tc>
      </w:tr>
    </w:tbl>
    <w:p w14:paraId="31658C26" w14:textId="77777777" w:rsidR="002D2E9C" w:rsidDel="0045189B" w:rsidRDefault="002D2E9C" w:rsidP="002D2E9C">
      <w:pPr>
        <w:pStyle w:val="Heading2"/>
        <w:numPr>
          <w:ilvl w:val="0"/>
          <w:numId w:val="0"/>
        </w:numPr>
        <w:spacing w:before="120" w:after="60" w:line="240" w:lineRule="atLeast"/>
        <w:ind w:left="576"/>
        <w:jc w:val="both"/>
        <w:rPr>
          <w:del w:id="686" w:author="schitrai" w:date="2016-08-19T12:56:00Z"/>
        </w:rPr>
      </w:pPr>
    </w:p>
    <w:p w14:paraId="1FBE56B6" w14:textId="77777777" w:rsidR="002D2E9C" w:rsidDel="0045189B" w:rsidRDefault="002D2E9C" w:rsidP="002D2E9C">
      <w:pPr>
        <w:pStyle w:val="BodyText"/>
        <w:rPr>
          <w:del w:id="687" w:author="schitrai" w:date="2016-08-19T12:56:00Z"/>
        </w:rPr>
      </w:pPr>
    </w:p>
    <w:p w14:paraId="641153D7" w14:textId="77777777" w:rsidR="002D2E9C" w:rsidDel="0045189B" w:rsidRDefault="002D2E9C" w:rsidP="002D2E9C">
      <w:pPr>
        <w:pStyle w:val="BodyText"/>
        <w:rPr>
          <w:del w:id="688" w:author="schitrai" w:date="2016-08-19T12:56:00Z"/>
        </w:rPr>
      </w:pPr>
    </w:p>
    <w:p w14:paraId="07CA4323" w14:textId="77777777" w:rsidR="002D2E9C" w:rsidDel="0045189B" w:rsidRDefault="002D2E9C" w:rsidP="002D2E9C">
      <w:pPr>
        <w:pStyle w:val="BodyText"/>
        <w:rPr>
          <w:del w:id="689" w:author="schitrai" w:date="2016-08-19T12:56:00Z"/>
        </w:rPr>
      </w:pPr>
    </w:p>
    <w:p w14:paraId="757E5BFF" w14:textId="77777777" w:rsidR="002D2E9C" w:rsidDel="0045189B" w:rsidRDefault="002D2E9C" w:rsidP="002D2E9C">
      <w:pPr>
        <w:pStyle w:val="BodyText"/>
        <w:rPr>
          <w:del w:id="690" w:author="schitrai" w:date="2016-08-19T12:56:00Z"/>
        </w:rPr>
      </w:pPr>
    </w:p>
    <w:p w14:paraId="0B9C2E04" w14:textId="77777777" w:rsidR="002D2E9C" w:rsidDel="0045189B" w:rsidRDefault="002D2E9C" w:rsidP="002D2E9C">
      <w:pPr>
        <w:pStyle w:val="BodyText"/>
        <w:rPr>
          <w:del w:id="691" w:author="schitrai" w:date="2016-08-19T12:56:00Z"/>
        </w:rPr>
      </w:pPr>
    </w:p>
    <w:p w14:paraId="019E03FB" w14:textId="77777777" w:rsidR="002D2E9C" w:rsidDel="0045189B" w:rsidRDefault="002D2E9C" w:rsidP="002D2E9C">
      <w:pPr>
        <w:pStyle w:val="BodyText"/>
        <w:rPr>
          <w:del w:id="692" w:author="schitrai" w:date="2016-08-19T12:56:00Z"/>
        </w:rPr>
      </w:pPr>
    </w:p>
    <w:p w14:paraId="260B7453" w14:textId="77777777" w:rsidR="002D37A3" w:rsidDel="0045189B" w:rsidRDefault="002D37A3" w:rsidP="002D2E9C">
      <w:pPr>
        <w:pStyle w:val="BodyText"/>
        <w:rPr>
          <w:del w:id="693" w:author="schitrai" w:date="2016-08-19T12:56:00Z"/>
        </w:rPr>
      </w:pPr>
    </w:p>
    <w:p w14:paraId="207A5A37" w14:textId="77777777" w:rsidR="002D2E9C" w:rsidDel="0045189B" w:rsidRDefault="002D2E9C" w:rsidP="002D2E9C">
      <w:pPr>
        <w:pStyle w:val="BodyText"/>
        <w:rPr>
          <w:del w:id="694" w:author="schitrai" w:date="2016-08-19T12:56:00Z"/>
        </w:rPr>
      </w:pPr>
    </w:p>
    <w:bookmarkEnd w:id="588"/>
    <w:p w14:paraId="10E3A898" w14:textId="77777777" w:rsidR="004E7F35" w:rsidRDefault="004E7F35" w:rsidP="00BE0302">
      <w:pPr>
        <w:ind w:left="576" w:firstLine="144"/>
        <w:rPr>
          <w:i/>
        </w:rPr>
      </w:pPr>
      <w:del w:id="695" w:author="schitrai" w:date="2016-08-19T12:56:00Z">
        <w:r w:rsidRPr="009C7258" w:rsidDel="0045189B">
          <w:rPr>
            <w:i/>
          </w:rPr>
          <w:delText xml:space="preserve">This section describes </w:delText>
        </w:r>
        <w:r w:rsidDel="0045189B">
          <w:rPr>
            <w:i/>
          </w:rPr>
          <w:delText>platform</w:delText>
        </w:r>
        <w:r w:rsidRPr="009C7258" w:rsidDel="0045189B">
          <w:rPr>
            <w:i/>
          </w:rPr>
          <w:delText xml:space="preserve"> specific rules that should be considered in the design and implementation of the </w:delText>
        </w:r>
        <w:r w:rsidDel="0045189B">
          <w:rPr>
            <w:i/>
          </w:rPr>
          <w:delText>requirements</w:delText>
        </w:r>
        <w:r w:rsidRPr="009C7258" w:rsidDel="0045189B">
          <w:rPr>
            <w:i/>
          </w:rPr>
          <w:delText>. If IT-requirement exists for the solution, the Rules can be found in the IT-requirement.</w:delText>
        </w:r>
      </w:del>
    </w:p>
    <w:p w14:paraId="08C77852" w14:textId="77777777" w:rsidR="00894927" w:rsidRDefault="00894927" w:rsidP="00BE0302">
      <w:pPr>
        <w:ind w:left="576" w:firstLine="144"/>
        <w:rPr>
          <w:i/>
        </w:rPr>
      </w:pPr>
    </w:p>
    <w:p w14:paraId="675F9A3F" w14:textId="77777777" w:rsidR="00894927" w:rsidRDefault="00894927" w:rsidP="00894927">
      <w:pPr>
        <w:pStyle w:val="Heading1"/>
      </w:pPr>
      <w:bookmarkStart w:id="696" w:name="_Toc402271218"/>
      <w:bookmarkStart w:id="697" w:name="_Toc456961461"/>
      <w:r w:rsidRPr="00BE3979">
        <w:lastRenderedPageBreak/>
        <w:t>Platform rules</w:t>
      </w:r>
      <w:bookmarkEnd w:id="696"/>
      <w:bookmarkEnd w:id="697"/>
    </w:p>
    <w:p w14:paraId="59AD4AC6" w14:textId="77777777" w:rsidR="00894927" w:rsidRPr="009C7258" w:rsidRDefault="00894927" w:rsidP="00894927">
      <w:pPr>
        <w:ind w:left="576" w:firstLine="144"/>
        <w:rPr>
          <w:i/>
        </w:rPr>
      </w:pPr>
      <w:r w:rsidRPr="009C7258">
        <w:rPr>
          <w:i/>
        </w:rPr>
        <w:t xml:space="preserve">This section describes </w:t>
      </w:r>
      <w:r>
        <w:rPr>
          <w:i/>
        </w:rPr>
        <w:t>platform</w:t>
      </w:r>
      <w:r w:rsidRPr="009C7258">
        <w:rPr>
          <w:i/>
        </w:rPr>
        <w:t xml:space="preserve"> specific rules that should be considered in the design and implementation of the </w:t>
      </w:r>
      <w:r>
        <w:rPr>
          <w:i/>
        </w:rPr>
        <w:t>requirements</w:t>
      </w:r>
      <w:r w:rsidRPr="009C7258">
        <w:rPr>
          <w:i/>
        </w:rPr>
        <w:t>. If IT-requirement exists for the solution, the Rules can be found in the IT-requirement.</w:t>
      </w:r>
    </w:p>
    <w:p w14:paraId="681A7507" w14:textId="77777777" w:rsidR="00894927" w:rsidRPr="009C7258" w:rsidRDefault="00894927" w:rsidP="00BE0302">
      <w:pPr>
        <w:ind w:left="576" w:firstLine="144"/>
        <w:rPr>
          <w:i/>
        </w:rPr>
      </w:pPr>
    </w:p>
    <w:p w14:paraId="5A088B59" w14:textId="77777777" w:rsidR="00694BD3" w:rsidRDefault="00694BD3" w:rsidP="00694BD3">
      <w:pPr>
        <w:pStyle w:val="Heading3"/>
        <w:tabs>
          <w:tab w:val="clear" w:pos="720"/>
        </w:tabs>
        <w:spacing w:before="160"/>
      </w:pPr>
      <w:bookmarkStart w:id="698" w:name="_Toc359237418"/>
      <w:bookmarkStart w:id="699" w:name="_Toc389217087"/>
      <w:bookmarkStart w:id="700" w:name="_Toc390152824"/>
      <w:bookmarkStart w:id="701" w:name="_Toc453795379"/>
      <w:bookmarkStart w:id="702" w:name="_Toc453864578"/>
      <w:bookmarkStart w:id="703" w:name="_Toc456961462"/>
      <w:bookmarkStart w:id="704" w:name="_Toc365299987"/>
      <w:r>
        <w:t>IRW.RULE.TRACEABLE</w:t>
      </w:r>
      <w:bookmarkEnd w:id="698"/>
      <w:bookmarkEnd w:id="699"/>
      <w:bookmarkEnd w:id="700"/>
      <w:bookmarkEnd w:id="701"/>
      <w:bookmarkEnd w:id="702"/>
      <w:bookmarkEnd w:id="703"/>
    </w:p>
    <w:p w14:paraId="14D6AE33" w14:textId="77777777" w:rsidR="00694BD3" w:rsidRPr="008B2BD4" w:rsidRDefault="00694BD3" w:rsidP="00591766">
      <w:pPr>
        <w:pStyle w:val="BodyText"/>
      </w:pPr>
      <w:r w:rsidRPr="00694BD3">
        <w:t>Clear case will be used to version control (lifecycle) this change.</w:t>
      </w:r>
    </w:p>
    <w:p w14:paraId="0AE59E57" w14:textId="77777777" w:rsidR="004E7F35" w:rsidRDefault="004E7F35" w:rsidP="004E7F35">
      <w:pPr>
        <w:pStyle w:val="Heading3"/>
        <w:spacing w:before="160"/>
      </w:pPr>
      <w:bookmarkStart w:id="705" w:name="_Toc453795380"/>
      <w:bookmarkStart w:id="706" w:name="_Toc453864579"/>
      <w:bookmarkStart w:id="707" w:name="_Toc456961463"/>
      <w:r>
        <w:t>IRW.RULE.ENABLEDISABLE</w:t>
      </w:r>
      <w:bookmarkEnd w:id="704"/>
      <w:bookmarkEnd w:id="705"/>
      <w:bookmarkEnd w:id="706"/>
      <w:bookmarkEnd w:id="707"/>
    </w:p>
    <w:p w14:paraId="25F831D8" w14:textId="77777777" w:rsidR="0044671B" w:rsidRDefault="00D96467" w:rsidP="004E7F35">
      <w:pPr>
        <w:pStyle w:val="BodyText"/>
      </w:pPr>
      <w:r>
        <w:t>NA.</w:t>
      </w:r>
    </w:p>
    <w:p w14:paraId="3D9CF4D3" w14:textId="77777777" w:rsidR="00471AFC" w:rsidRDefault="00471AFC" w:rsidP="004E7F35">
      <w:pPr>
        <w:pStyle w:val="BodyText"/>
      </w:pPr>
    </w:p>
    <w:p w14:paraId="496915D3" w14:textId="77777777" w:rsidR="00471AFC" w:rsidRDefault="00471AFC" w:rsidP="004E7F35">
      <w:pPr>
        <w:pStyle w:val="BodyText"/>
      </w:pPr>
    </w:p>
    <w:p w14:paraId="5F770AF4" w14:textId="77777777" w:rsidR="00471AFC" w:rsidRDefault="00471AFC" w:rsidP="004E7F35">
      <w:pPr>
        <w:pStyle w:val="BodyText"/>
      </w:pPr>
    </w:p>
    <w:p w14:paraId="74EC2188" w14:textId="77777777" w:rsidR="006B5408" w:rsidRDefault="006B5408" w:rsidP="004E7F35">
      <w:pPr>
        <w:pStyle w:val="BodyText"/>
      </w:pPr>
    </w:p>
    <w:p w14:paraId="21CF5804" w14:textId="77777777" w:rsidR="006B5408" w:rsidRDefault="006B5408" w:rsidP="004E7F35">
      <w:pPr>
        <w:pStyle w:val="BodyText"/>
      </w:pPr>
    </w:p>
    <w:p w14:paraId="2A7063CD" w14:textId="77777777" w:rsidR="006B5408" w:rsidRDefault="006B5408" w:rsidP="004E7F35">
      <w:pPr>
        <w:pStyle w:val="BodyText"/>
      </w:pPr>
    </w:p>
    <w:p w14:paraId="34B17ADA" w14:textId="77777777" w:rsidR="006B5408" w:rsidRDefault="006B5408" w:rsidP="004E7F35">
      <w:pPr>
        <w:pStyle w:val="BodyText"/>
      </w:pPr>
    </w:p>
    <w:p w14:paraId="17C2CCB2" w14:textId="77777777" w:rsidR="006B5408" w:rsidRDefault="006B5408" w:rsidP="004E7F35">
      <w:pPr>
        <w:pStyle w:val="BodyText"/>
      </w:pPr>
    </w:p>
    <w:p w14:paraId="273397CA" w14:textId="77777777" w:rsidR="006B5408" w:rsidRDefault="006B5408" w:rsidP="004E7F35">
      <w:pPr>
        <w:pStyle w:val="BodyText"/>
      </w:pPr>
    </w:p>
    <w:p w14:paraId="0152F308" w14:textId="77777777" w:rsidR="006B5408" w:rsidRDefault="006B5408" w:rsidP="004E7F35">
      <w:pPr>
        <w:pStyle w:val="BodyText"/>
      </w:pPr>
    </w:p>
    <w:p w14:paraId="66423ACB" w14:textId="77777777" w:rsidR="006B5408" w:rsidRDefault="006B5408" w:rsidP="004E7F35">
      <w:pPr>
        <w:pStyle w:val="BodyText"/>
      </w:pPr>
    </w:p>
    <w:p w14:paraId="15D66321" w14:textId="77777777" w:rsidR="006B5408" w:rsidRDefault="006B5408" w:rsidP="004E7F35">
      <w:pPr>
        <w:pStyle w:val="BodyText"/>
      </w:pPr>
    </w:p>
    <w:p w14:paraId="5CA59EB6" w14:textId="77777777" w:rsidR="006B5408" w:rsidRDefault="006B5408" w:rsidP="004E7F35">
      <w:pPr>
        <w:pStyle w:val="BodyText"/>
      </w:pPr>
    </w:p>
    <w:p w14:paraId="58C68F05" w14:textId="77777777" w:rsidR="006B5408" w:rsidRDefault="006B5408" w:rsidP="004E7F35">
      <w:pPr>
        <w:pStyle w:val="BodyText"/>
      </w:pPr>
    </w:p>
    <w:p w14:paraId="5469AA07" w14:textId="77777777" w:rsidR="006B5408" w:rsidRDefault="006B5408" w:rsidP="004E7F35">
      <w:pPr>
        <w:pStyle w:val="BodyText"/>
      </w:pPr>
    </w:p>
    <w:p w14:paraId="74ACA801" w14:textId="77777777" w:rsidR="006B5408" w:rsidRDefault="006B5408" w:rsidP="004E7F35">
      <w:pPr>
        <w:pStyle w:val="BodyText"/>
      </w:pPr>
    </w:p>
    <w:p w14:paraId="1EB629EC" w14:textId="77777777" w:rsidR="006B5408" w:rsidRDefault="006B5408" w:rsidP="004E7F35">
      <w:pPr>
        <w:pStyle w:val="BodyText"/>
      </w:pPr>
    </w:p>
    <w:p w14:paraId="4D730A71" w14:textId="77777777" w:rsidR="006B5408" w:rsidRDefault="006B5408" w:rsidP="004E7F35">
      <w:pPr>
        <w:pStyle w:val="BodyText"/>
      </w:pPr>
    </w:p>
    <w:p w14:paraId="5164645F" w14:textId="77777777" w:rsidR="006B5408" w:rsidRDefault="006B5408" w:rsidP="004E7F35">
      <w:pPr>
        <w:pStyle w:val="BodyText"/>
      </w:pPr>
    </w:p>
    <w:p w14:paraId="136B69C1" w14:textId="77777777" w:rsidR="00471AFC" w:rsidRDefault="00471AFC" w:rsidP="004E7F35">
      <w:pPr>
        <w:pStyle w:val="BodyText"/>
      </w:pPr>
    </w:p>
    <w:p w14:paraId="1AC4D168" w14:textId="77777777" w:rsidR="00694BD3" w:rsidRDefault="00E97CDC" w:rsidP="00894927">
      <w:pPr>
        <w:pStyle w:val="Heading1"/>
      </w:pPr>
      <w:bookmarkStart w:id="708" w:name="_Toc453864580"/>
      <w:bookmarkStart w:id="709" w:name="_Toc456961464"/>
      <w:r>
        <w:lastRenderedPageBreak/>
        <w:t>Non functional requirements</w:t>
      </w:r>
      <w:bookmarkEnd w:id="708"/>
      <w:bookmarkEnd w:id="709"/>
    </w:p>
    <w:p w14:paraId="0BA2306B" w14:textId="77777777" w:rsidR="006821E7" w:rsidRDefault="005F0593" w:rsidP="00605237">
      <w:pPr>
        <w:pStyle w:val="Heading2"/>
      </w:pPr>
      <w:bookmarkStart w:id="710" w:name="_Toc453795381"/>
      <w:bookmarkStart w:id="711" w:name="_Toc453864581"/>
      <w:bookmarkStart w:id="712" w:name="_Toc456961465"/>
      <w:r w:rsidRPr="005F0593">
        <w:t>Responsive web design</w:t>
      </w:r>
      <w:bookmarkEnd w:id="710"/>
      <w:bookmarkEnd w:id="711"/>
      <w:bookmarkEnd w:id="712"/>
      <w:r w:rsidR="006821E7">
        <w:t xml:space="preserve"> </w:t>
      </w:r>
    </w:p>
    <w:p w14:paraId="68281DBC" w14:textId="77777777" w:rsidR="006821E7" w:rsidRDefault="00862F65" w:rsidP="0088493C">
      <w:pPr>
        <w:pStyle w:val="BodyText"/>
        <w:ind w:firstLine="720"/>
      </w:pPr>
      <w:r>
        <w:t xml:space="preserve">Pages will be developed using HTML 5 and Bootstrap framework to support responsive web design. </w:t>
      </w:r>
      <w:r w:rsidR="00351C99">
        <w:t xml:space="preserve">Pages developed in Microsite </w:t>
      </w:r>
      <w:r w:rsidR="005F0593">
        <w:t xml:space="preserve">are aimed at </w:t>
      </w:r>
      <w:r w:rsidR="005F0593" w:rsidRPr="005F0593">
        <w:t>allowing desktop webpages to be viewed in response to the size of the device one is viewing with</w:t>
      </w:r>
      <w:r w:rsidR="006B5408">
        <w:t>.</w:t>
      </w:r>
      <w:r>
        <w:t xml:space="preserve"> </w:t>
      </w:r>
    </w:p>
    <w:p w14:paraId="66099D38" w14:textId="77777777" w:rsidR="006821E7" w:rsidRDefault="006821E7" w:rsidP="00605237">
      <w:pPr>
        <w:pStyle w:val="Heading2"/>
      </w:pPr>
      <w:bookmarkStart w:id="713" w:name="_Toc453795382"/>
      <w:bookmarkStart w:id="714" w:name="_Toc453864582"/>
      <w:bookmarkStart w:id="715" w:name="_Toc456961466"/>
      <w:r>
        <w:t>Adaptability</w:t>
      </w:r>
      <w:bookmarkEnd w:id="713"/>
      <w:bookmarkEnd w:id="714"/>
      <w:bookmarkEnd w:id="715"/>
    </w:p>
    <w:p w14:paraId="19E16B13" w14:textId="77777777" w:rsidR="006821E7" w:rsidRDefault="006821E7" w:rsidP="007D6D18">
      <w:pPr>
        <w:pStyle w:val="BodyText"/>
        <w:numPr>
          <w:ilvl w:val="0"/>
          <w:numId w:val="14"/>
        </w:numPr>
      </w:pPr>
      <w:r>
        <w:t xml:space="preserve">Integration layer (Java layer) integrates with Kenexa API through request/response xml messages.  Based on front end form parameters, request xml is formed in Integration layer. The xml structure is defined by Kenexa.   </w:t>
      </w:r>
    </w:p>
    <w:p w14:paraId="77D589CC" w14:textId="77777777" w:rsidR="006821E7" w:rsidRDefault="006821E7" w:rsidP="007D6D18">
      <w:pPr>
        <w:pStyle w:val="BodyText"/>
        <w:numPr>
          <w:ilvl w:val="0"/>
          <w:numId w:val="14"/>
        </w:numPr>
      </w:pPr>
      <w:r>
        <w:t xml:space="preserve">The interfaces will be designed in a more abstract / generic way that will allow for easy extension to other ATS. </w:t>
      </w:r>
      <w:proofErr w:type="gramStart"/>
      <w:r>
        <w:t>i.e</w:t>
      </w:r>
      <w:proofErr w:type="gramEnd"/>
      <w:r>
        <w:t>. Integration tier is  </w:t>
      </w:r>
      <w:r w:rsidR="00CD52A5">
        <w:t>kept loosely</w:t>
      </w:r>
      <w:r>
        <w:t xml:space="preserve"> coupled with Kenexa which will give flexibility for adding any another ATS in the future.</w:t>
      </w:r>
    </w:p>
    <w:p w14:paraId="56144567" w14:textId="77777777" w:rsidR="006821E7" w:rsidRPr="00573F4B" w:rsidRDefault="006821E7" w:rsidP="007D6D18">
      <w:pPr>
        <w:pStyle w:val="BodyText"/>
        <w:numPr>
          <w:ilvl w:val="0"/>
          <w:numId w:val="14"/>
        </w:numPr>
      </w:pPr>
      <w:commentRangeStart w:id="716"/>
      <w:commentRangeStart w:id="717"/>
      <w:r w:rsidRPr="006821E7">
        <w:rPr>
          <w:b/>
          <w:lang w:val="en-US"/>
        </w:rPr>
        <w:t>Switching to different ATS</w:t>
      </w:r>
      <w:r w:rsidRPr="006821E7">
        <w:rPr>
          <w:lang w:val="en-US"/>
        </w:rPr>
        <w:t xml:space="preserve"> </w:t>
      </w:r>
      <w:r w:rsidR="002B2B5C" w:rsidRPr="006821E7">
        <w:rPr>
          <w:lang w:val="en-US"/>
        </w:rPr>
        <w:t>- Code</w:t>
      </w:r>
      <w:r w:rsidR="00427599" w:rsidRPr="006821E7">
        <w:rPr>
          <w:lang w:val="en-US"/>
        </w:rPr>
        <w:t xml:space="preserve"> changes required in Integration layer in order to form the request message as </w:t>
      </w:r>
      <w:proofErr w:type="gramStart"/>
      <w:r w:rsidR="00427599" w:rsidRPr="006821E7">
        <w:rPr>
          <w:lang w:val="en-US"/>
        </w:rPr>
        <w:t>per  New</w:t>
      </w:r>
      <w:proofErr w:type="gramEnd"/>
      <w:r w:rsidR="00427599" w:rsidRPr="006821E7">
        <w:rPr>
          <w:lang w:val="en-US"/>
        </w:rPr>
        <w:t xml:space="preserve"> ATS tool standards. The amount of rework depends on new ATS’s request/response format i.e. XML or JSON or any other structure</w:t>
      </w:r>
      <w:commentRangeEnd w:id="716"/>
      <w:r w:rsidR="00E06677">
        <w:rPr>
          <w:rStyle w:val="CommentReference"/>
        </w:rPr>
        <w:commentReference w:id="716"/>
      </w:r>
      <w:commentRangeEnd w:id="717"/>
      <w:r w:rsidR="00DE7245">
        <w:rPr>
          <w:rStyle w:val="CommentReference"/>
        </w:rPr>
        <w:commentReference w:id="717"/>
      </w:r>
      <w:r w:rsidR="00427599" w:rsidRPr="006821E7">
        <w:rPr>
          <w:lang w:val="en-US"/>
        </w:rPr>
        <w:t xml:space="preserve">. </w:t>
      </w:r>
    </w:p>
    <w:p w14:paraId="62B768A4" w14:textId="77777777" w:rsidR="00573F4B" w:rsidRPr="00573F4B" w:rsidRDefault="00573F4B" w:rsidP="00605237">
      <w:pPr>
        <w:pStyle w:val="Heading2"/>
      </w:pPr>
      <w:bookmarkStart w:id="718" w:name="_Toc453795383"/>
      <w:bookmarkStart w:id="719" w:name="_Toc453864583"/>
      <w:bookmarkStart w:id="720" w:name="_Toc456961467"/>
      <w:r w:rsidRPr="00573F4B">
        <w:t>Maintainability</w:t>
      </w:r>
      <w:bookmarkEnd w:id="718"/>
      <w:bookmarkEnd w:id="719"/>
      <w:bookmarkEnd w:id="720"/>
    </w:p>
    <w:p w14:paraId="31364ED2" w14:textId="77777777" w:rsidR="00573F4B" w:rsidRPr="006821E7" w:rsidRDefault="00F3430A" w:rsidP="00573F4B">
      <w:pPr>
        <w:pStyle w:val="BodyText"/>
      </w:pPr>
      <w:r>
        <w:rPr>
          <w:lang w:val="en-US"/>
        </w:rPr>
        <w:t xml:space="preserve">Since all the platforms use a </w:t>
      </w:r>
      <w:r w:rsidR="009D53DD">
        <w:rPr>
          <w:lang w:val="en-US"/>
        </w:rPr>
        <w:t>Global solution</w:t>
      </w:r>
      <w:r>
        <w:rPr>
          <w:lang w:val="en-US"/>
        </w:rPr>
        <w:t xml:space="preserve"> it will be </w:t>
      </w:r>
      <w:commentRangeStart w:id="721"/>
      <w:r>
        <w:rPr>
          <w:lang w:val="en-US"/>
        </w:rPr>
        <w:t xml:space="preserve">easy </w:t>
      </w:r>
      <w:commentRangeEnd w:id="721"/>
      <w:r w:rsidR="0020367D">
        <w:rPr>
          <w:rStyle w:val="CommentReference"/>
        </w:rPr>
        <w:commentReference w:id="721"/>
      </w:r>
      <w:r>
        <w:rPr>
          <w:lang w:val="en-US"/>
        </w:rPr>
        <w:t xml:space="preserve">to maintain. </w:t>
      </w:r>
      <w:proofErr w:type="gramStart"/>
      <w:r w:rsidR="009D53DD">
        <w:rPr>
          <w:lang w:val="en-US"/>
        </w:rPr>
        <w:t>i.e</w:t>
      </w:r>
      <w:proofErr w:type="gramEnd"/>
      <w:r w:rsidR="009D53DD">
        <w:rPr>
          <w:lang w:val="en-US"/>
        </w:rPr>
        <w:t>. Changes implemented in Global solution will reflect in all platforms.</w:t>
      </w:r>
    </w:p>
    <w:p w14:paraId="0B7A8FB4" w14:textId="77777777" w:rsidR="00793E74" w:rsidRDefault="00793E74" w:rsidP="00605237">
      <w:pPr>
        <w:pStyle w:val="Heading2"/>
      </w:pPr>
      <w:bookmarkStart w:id="722" w:name="_Toc453795384"/>
      <w:bookmarkStart w:id="723" w:name="_Toc453864584"/>
      <w:bookmarkStart w:id="724" w:name="_Toc456961468"/>
      <w:r>
        <w:t>Scalability</w:t>
      </w:r>
      <w:bookmarkEnd w:id="722"/>
      <w:bookmarkEnd w:id="723"/>
      <w:bookmarkEnd w:id="724"/>
    </w:p>
    <w:p w14:paraId="77E7B5D1" w14:textId="77777777" w:rsidR="008670EA" w:rsidRPr="008670EA" w:rsidRDefault="00FE019E" w:rsidP="008670EA">
      <w:pPr>
        <w:pStyle w:val="BodyText"/>
      </w:pPr>
      <w:r>
        <w:t xml:space="preserve">Capacity of the servers will be increased based on the </w:t>
      </w:r>
      <w:r w:rsidR="003175EC">
        <w:t>load to production systems</w:t>
      </w:r>
      <w:r>
        <w:t>. Architecture will support hosting the application in clusters</w:t>
      </w:r>
    </w:p>
    <w:p w14:paraId="0F37136E" w14:textId="77777777" w:rsidR="00793E74" w:rsidRDefault="00573F4B" w:rsidP="00605237">
      <w:pPr>
        <w:pStyle w:val="Heading2"/>
      </w:pPr>
      <w:bookmarkStart w:id="725" w:name="_Toc453795385"/>
      <w:bookmarkStart w:id="726" w:name="_Toc453864585"/>
      <w:bookmarkStart w:id="727" w:name="_Toc456961469"/>
      <w:commentRangeStart w:id="728"/>
      <w:r>
        <w:t>Accessibility</w:t>
      </w:r>
      <w:bookmarkEnd w:id="725"/>
      <w:bookmarkEnd w:id="726"/>
      <w:bookmarkEnd w:id="727"/>
      <w:commentRangeEnd w:id="728"/>
      <w:r w:rsidR="00995AD4">
        <w:rPr>
          <w:rStyle w:val="CommentReference"/>
          <w:rFonts w:ascii="Century Schoolbook" w:hAnsi="Century Schoolbook"/>
          <w:b w:val="0"/>
        </w:rPr>
        <w:commentReference w:id="728"/>
      </w:r>
    </w:p>
    <w:p w14:paraId="4EF12A38" w14:textId="77777777" w:rsidR="001C33E2" w:rsidRPr="001C33E2" w:rsidRDefault="00573F4B" w:rsidP="001C33E2">
      <w:pPr>
        <w:pStyle w:val="BodyText"/>
        <w:rPr>
          <w:ins w:id="729" w:author="schitrai" w:date="2016-08-15T08:11:00Z"/>
          <w:lang w:val="en-US"/>
        </w:rPr>
      </w:pPr>
      <w:del w:id="730" w:author="schitrai" w:date="2016-08-15T08:11:00Z">
        <w:r w:rsidDel="001C33E2">
          <w:rPr>
            <w:lang w:val="en-US"/>
          </w:rPr>
          <w:delText>S</w:delText>
        </w:r>
        <w:r w:rsidRPr="00573F4B" w:rsidDel="001C33E2">
          <w:rPr>
            <w:lang w:val="en-US"/>
          </w:rPr>
          <w:delText xml:space="preserve">olution accessibility should be </w:delText>
        </w:r>
        <w:r w:rsidRPr="00573F4B" w:rsidDel="001C33E2">
          <w:rPr>
            <w:b/>
            <w:lang w:val="en-US"/>
          </w:rPr>
          <w:delText xml:space="preserve">‘AA’ </w:delText>
        </w:r>
        <w:r w:rsidRPr="00573F4B" w:rsidDel="001C33E2">
          <w:rPr>
            <w:lang w:val="en-US"/>
          </w:rPr>
          <w:delText>compliant</w:delText>
        </w:r>
        <w:r w:rsidDel="001C33E2">
          <w:rPr>
            <w:lang w:val="en-US"/>
          </w:rPr>
          <w:delText>.</w:delText>
        </w:r>
      </w:del>
      <w:ins w:id="731" w:author="schitrai" w:date="2016-08-15T08:11:00Z">
        <w:r w:rsidR="001C33E2" w:rsidRPr="001C33E2">
          <w:rPr>
            <w:lang w:val="en-US"/>
          </w:rPr>
          <w:t>Web Content Accessibility Guidelines (WCAG 2.0</w:t>
        </w:r>
        <w:proofErr w:type="gramStart"/>
        <w:r w:rsidR="001C33E2" w:rsidRPr="001C33E2">
          <w:rPr>
            <w:lang w:val="en-US"/>
          </w:rPr>
          <w:t>)  is</w:t>
        </w:r>
        <w:proofErr w:type="gramEnd"/>
        <w:r w:rsidR="001C33E2" w:rsidRPr="001C33E2">
          <w:rPr>
            <w:lang w:val="en-US"/>
          </w:rPr>
          <w:t xml:space="preserve"> a stable, referenceable technical standard. It has 12 guidelines that are organized under 4 principles: perceivable, operable, understandable, and robust. </w:t>
        </w:r>
      </w:ins>
    </w:p>
    <w:p w14:paraId="14ED7638" w14:textId="77777777" w:rsidR="00573F4B" w:rsidRPr="00573F4B" w:rsidRDefault="001C33E2" w:rsidP="001C33E2">
      <w:pPr>
        <w:pStyle w:val="BodyText"/>
      </w:pPr>
      <w:ins w:id="732" w:author="schitrai" w:date="2016-08-15T08:11:00Z">
        <w:r w:rsidRPr="001C33E2">
          <w:rPr>
            <w:lang w:val="en-US"/>
          </w:rPr>
          <w:t>For each guideline, there are testable success criteria, which are at three levels: A, AA, and AAA.</w:t>
        </w:r>
        <w:r>
          <w:rPr>
            <w:lang w:val="en-US"/>
          </w:rPr>
          <w:t xml:space="preserve"> JST solution accessibility </w:t>
        </w:r>
      </w:ins>
      <w:ins w:id="733" w:author="schitrai" w:date="2016-08-15T08:12:00Z">
        <w:r>
          <w:rPr>
            <w:lang w:val="en-US"/>
          </w:rPr>
          <w:t>will</w:t>
        </w:r>
      </w:ins>
      <w:ins w:id="734" w:author="schitrai" w:date="2016-08-15T08:11:00Z">
        <w:r>
          <w:rPr>
            <w:lang w:val="en-US"/>
          </w:rPr>
          <w:t xml:space="preserve"> be </w:t>
        </w:r>
      </w:ins>
      <w:ins w:id="735" w:author="schitrai" w:date="2016-08-15T08:12:00Z">
        <w:r w:rsidR="00CF3483" w:rsidRPr="00CF3483">
          <w:rPr>
            <w:b/>
            <w:lang w:val="en-US"/>
            <w:rPrChange w:id="736" w:author="schitrai" w:date="2016-08-15T08:12:00Z">
              <w:rPr>
                <w:color w:val="0000FF"/>
                <w:u w:val="single"/>
                <w:lang w:val="en-US"/>
              </w:rPr>
            </w:rPrChange>
          </w:rPr>
          <w:t>‘AA’</w:t>
        </w:r>
        <w:r>
          <w:rPr>
            <w:b/>
            <w:lang w:val="en-US"/>
          </w:rPr>
          <w:t xml:space="preserve"> </w:t>
        </w:r>
        <w:r w:rsidR="00CF3483" w:rsidRPr="00CF3483">
          <w:rPr>
            <w:lang w:val="en-US"/>
            <w:rPrChange w:id="737" w:author="schitrai" w:date="2016-08-15T08:12:00Z">
              <w:rPr>
                <w:b/>
                <w:color w:val="0000FF"/>
                <w:u w:val="single"/>
                <w:lang w:val="en-US"/>
              </w:rPr>
            </w:rPrChange>
          </w:rPr>
          <w:t>compliant</w:t>
        </w:r>
        <w:r>
          <w:rPr>
            <w:lang w:val="en-US"/>
          </w:rPr>
          <w:t>.</w:t>
        </w:r>
      </w:ins>
    </w:p>
    <w:p w14:paraId="74DD0DF2" w14:textId="77777777" w:rsidR="00694BD3" w:rsidRDefault="00E97CDC" w:rsidP="00605237">
      <w:pPr>
        <w:pStyle w:val="Heading2"/>
      </w:pPr>
      <w:bookmarkStart w:id="738" w:name="_Toc453795386"/>
      <w:bookmarkStart w:id="739" w:name="_Toc453864586"/>
      <w:bookmarkStart w:id="740" w:name="_Toc456961470"/>
      <w:r>
        <w:t>Performance Considerations</w:t>
      </w:r>
      <w:bookmarkEnd w:id="738"/>
      <w:bookmarkEnd w:id="739"/>
      <w:bookmarkEnd w:id="740"/>
    </w:p>
    <w:p w14:paraId="5F6CE151" w14:textId="77777777" w:rsidR="00932C88" w:rsidRDefault="0050004C" w:rsidP="006821E7">
      <w:pPr>
        <w:pStyle w:val="BodyText"/>
      </w:pPr>
      <w:commentRangeStart w:id="741"/>
      <w:del w:id="742" w:author="schitrai" w:date="2016-08-15T12:16:00Z">
        <w:r w:rsidDel="00A2301F">
          <w:delText>Local</w:delText>
        </w:r>
        <w:commentRangeEnd w:id="741"/>
        <w:r w:rsidR="00995AD4" w:rsidDel="00A2301F">
          <w:rPr>
            <w:rStyle w:val="CommentReference"/>
          </w:rPr>
          <w:commentReference w:id="741"/>
        </w:r>
        <w:r w:rsidDel="00A2301F">
          <w:delText xml:space="preserve"> JST DB will be used to </w:delText>
        </w:r>
        <w:r w:rsidR="001B11B8" w:rsidDel="00A2301F">
          <w:delText>optimise the performance</w:delText>
        </w:r>
        <w:r w:rsidDel="00A2301F">
          <w:delText xml:space="preserve">. </w:delText>
        </w:r>
      </w:del>
      <w:ins w:id="743" w:author="schitrai" w:date="2016-08-15T12:14:00Z">
        <w:r w:rsidR="00A2301F">
          <w:t>Job information will be fetched from Brassring and stored in JST Database. This will be done using batch process separate from JST Web application. JST Web application will not invoke brass ring for fetching the data</w:t>
        </w:r>
      </w:ins>
      <w:ins w:id="744" w:author="schitrai" w:date="2016-08-15T12:15:00Z">
        <w:r w:rsidR="00A2301F">
          <w:t>. This will improve the performance of JST application.</w:t>
        </w:r>
      </w:ins>
      <w:ins w:id="745" w:author="schitrai" w:date="2016-08-15T12:16:00Z">
        <w:r w:rsidR="00A2301F">
          <w:t xml:space="preserve"> JST database will act caching layer for job information. </w:t>
        </w:r>
      </w:ins>
    </w:p>
    <w:p w14:paraId="6F0CC98C" w14:textId="77777777" w:rsidR="00694BD3" w:rsidRDefault="00E97CDC" w:rsidP="00605237">
      <w:pPr>
        <w:pStyle w:val="Heading2"/>
      </w:pPr>
      <w:bookmarkStart w:id="746" w:name="_Toc453795387"/>
      <w:bookmarkStart w:id="747" w:name="_Toc453864587"/>
      <w:bookmarkStart w:id="748" w:name="_Toc456961471"/>
      <w:r>
        <w:t>Browser Support</w:t>
      </w:r>
      <w:bookmarkEnd w:id="746"/>
      <w:bookmarkEnd w:id="747"/>
      <w:bookmarkEnd w:id="748"/>
    </w:p>
    <w:p w14:paraId="589CF9FE" w14:textId="77777777" w:rsidR="00FF519F" w:rsidRPr="00B26343" w:rsidRDefault="00FF519F" w:rsidP="007D6D18">
      <w:pPr>
        <w:pStyle w:val="ListParagraph"/>
        <w:numPr>
          <w:ilvl w:val="0"/>
          <w:numId w:val="17"/>
        </w:numPr>
        <w:rPr>
          <w:rFonts w:ascii="Century Schoolbook" w:eastAsia="Times New Roman" w:hAnsi="Century Schoolbook"/>
          <w:sz w:val="20"/>
          <w:szCs w:val="20"/>
          <w:lang w:eastAsia="en-US"/>
        </w:rPr>
      </w:pPr>
      <w:bookmarkStart w:id="749" w:name="_Toc389217090"/>
      <w:bookmarkStart w:id="750" w:name="_Toc390152827"/>
      <w:bookmarkStart w:id="751" w:name="_Toc453795388"/>
      <w:bookmarkStart w:id="752" w:name="_Toc453864588"/>
      <w:r w:rsidRPr="00B26343">
        <w:rPr>
          <w:rFonts w:ascii="Century Schoolbook" w:eastAsia="Times New Roman" w:hAnsi="Century Schoolbook"/>
          <w:sz w:val="20"/>
          <w:szCs w:val="20"/>
          <w:lang w:eastAsia="en-US"/>
        </w:rPr>
        <w:t>Global browsers with fast update pace. - Firefox 47.0 &amp; 46.0 , Chrome 51.0.2704 &amp; 50.0.2661</w:t>
      </w:r>
    </w:p>
    <w:p w14:paraId="192F621D" w14:textId="77777777" w:rsidR="00FF519F" w:rsidRPr="00B26343" w:rsidRDefault="00FF519F" w:rsidP="007D6D18">
      <w:pPr>
        <w:pStyle w:val="ListParagraph"/>
        <w:numPr>
          <w:ilvl w:val="0"/>
          <w:numId w:val="17"/>
        </w:numPr>
        <w:rPr>
          <w:rFonts w:ascii="Century Schoolbook" w:eastAsia="Times New Roman" w:hAnsi="Century Schoolbook"/>
          <w:sz w:val="20"/>
          <w:szCs w:val="20"/>
          <w:lang w:eastAsia="en-US"/>
        </w:rPr>
      </w:pPr>
      <w:r w:rsidRPr="00B26343">
        <w:rPr>
          <w:rFonts w:ascii="Century Schoolbook" w:eastAsia="Times New Roman" w:hAnsi="Century Schoolbook"/>
          <w:sz w:val="20"/>
          <w:szCs w:val="20"/>
          <w:lang w:eastAsia="en-US"/>
        </w:rPr>
        <w:t>Global browsers with slow update pace. - Safari 5, 4 &amp; 3, IE 11, 10 &amp; 9 and Edge 25, 23 &amp; 21.</w:t>
      </w:r>
    </w:p>
    <w:p w14:paraId="49D3A809" w14:textId="77777777" w:rsidR="00FF519F" w:rsidRPr="00B26343" w:rsidRDefault="00FF519F" w:rsidP="007D6D18">
      <w:pPr>
        <w:pStyle w:val="ListParagraph"/>
        <w:numPr>
          <w:ilvl w:val="0"/>
          <w:numId w:val="17"/>
        </w:numPr>
        <w:rPr>
          <w:rFonts w:ascii="Century Schoolbook" w:eastAsia="Times New Roman" w:hAnsi="Century Schoolbook"/>
          <w:sz w:val="20"/>
          <w:szCs w:val="20"/>
          <w:lang w:eastAsia="en-US"/>
        </w:rPr>
      </w:pPr>
      <w:r w:rsidRPr="00B26343">
        <w:rPr>
          <w:rFonts w:ascii="Century Schoolbook" w:eastAsia="Times New Roman" w:hAnsi="Century Schoolbook"/>
          <w:sz w:val="20"/>
          <w:szCs w:val="20"/>
          <w:lang w:eastAsia="en-US"/>
        </w:rPr>
        <w:t xml:space="preserve">Local/regional browsers those are very common in a specific market - </w:t>
      </w:r>
      <w:proofErr w:type="spellStart"/>
      <w:r w:rsidRPr="00B26343">
        <w:rPr>
          <w:rFonts w:ascii="Century Schoolbook" w:eastAsia="Times New Roman" w:hAnsi="Century Schoolbook"/>
          <w:sz w:val="20"/>
          <w:szCs w:val="20"/>
          <w:lang w:eastAsia="en-US"/>
        </w:rPr>
        <w:t>Yandex</w:t>
      </w:r>
      <w:proofErr w:type="spellEnd"/>
      <w:r w:rsidRPr="00B26343">
        <w:rPr>
          <w:rFonts w:ascii="Century Schoolbook" w:eastAsia="Times New Roman" w:hAnsi="Century Schoolbook"/>
          <w:sz w:val="20"/>
          <w:szCs w:val="20"/>
          <w:lang w:eastAsia="en-US"/>
        </w:rPr>
        <w:t xml:space="preserve"> 16 &amp; 15. (Russia)</w:t>
      </w:r>
    </w:p>
    <w:p w14:paraId="57E22F45" w14:textId="77777777" w:rsidR="008670EA" w:rsidRDefault="008670EA" w:rsidP="00605237">
      <w:pPr>
        <w:pStyle w:val="Heading2"/>
      </w:pPr>
      <w:bookmarkStart w:id="753" w:name="_Toc456961472"/>
      <w:r>
        <w:lastRenderedPageBreak/>
        <w:t>Security Considerations</w:t>
      </w:r>
      <w:bookmarkEnd w:id="749"/>
      <w:bookmarkEnd w:id="750"/>
      <w:bookmarkEnd w:id="751"/>
      <w:bookmarkEnd w:id="752"/>
      <w:bookmarkEnd w:id="753"/>
    </w:p>
    <w:p w14:paraId="1B3C4748" w14:textId="77777777" w:rsidR="008670EA" w:rsidRPr="00573F4B" w:rsidRDefault="008670EA" w:rsidP="008670EA">
      <w:pPr>
        <w:pStyle w:val="BodyText"/>
      </w:pPr>
      <w:r w:rsidRPr="00573F4B">
        <w:rPr>
          <w:lang w:val="en-US"/>
        </w:rPr>
        <w:t>SSL enabled and within ikea.com domain</w:t>
      </w:r>
      <w:r>
        <w:rPr>
          <w:lang w:val="en-US"/>
        </w:rPr>
        <w:t xml:space="preserve">. </w:t>
      </w:r>
      <w:commentRangeStart w:id="754"/>
      <w:r>
        <w:rPr>
          <w:lang w:val="en-US"/>
        </w:rPr>
        <w:t xml:space="preserve">Solution will be tested for standard </w:t>
      </w:r>
      <w:proofErr w:type="spellStart"/>
      <w:r>
        <w:rPr>
          <w:lang w:val="en-US"/>
        </w:rPr>
        <w:t>ikea</w:t>
      </w:r>
      <w:proofErr w:type="spellEnd"/>
      <w:r>
        <w:rPr>
          <w:lang w:val="en-US"/>
        </w:rPr>
        <w:t xml:space="preserve"> </w:t>
      </w:r>
      <w:r w:rsidR="00F3430A">
        <w:rPr>
          <w:lang w:val="en-US"/>
        </w:rPr>
        <w:t xml:space="preserve">security </w:t>
      </w:r>
      <w:r w:rsidR="00E546DE">
        <w:rPr>
          <w:lang w:val="en-US"/>
        </w:rPr>
        <w:t>tests such as SQL i</w:t>
      </w:r>
      <w:r w:rsidR="00A504C1">
        <w:rPr>
          <w:lang w:val="en-US"/>
        </w:rPr>
        <w:t>njection</w:t>
      </w:r>
      <w:r w:rsidR="00A415F4">
        <w:rPr>
          <w:lang w:val="en-US"/>
        </w:rPr>
        <w:t xml:space="preserve">, Cross-site scripting &amp; </w:t>
      </w:r>
      <w:r w:rsidR="00A415F4" w:rsidRPr="00A415F4">
        <w:rPr>
          <w:lang w:val="en-US"/>
        </w:rPr>
        <w:t>hacking</w:t>
      </w:r>
      <w:r w:rsidR="00A415F4">
        <w:rPr>
          <w:lang w:val="en-US"/>
        </w:rPr>
        <w:t>.</w:t>
      </w:r>
      <w:commentRangeEnd w:id="754"/>
      <w:r w:rsidR="00407E0B">
        <w:rPr>
          <w:rStyle w:val="CommentReference"/>
        </w:rPr>
        <w:commentReference w:id="754"/>
      </w:r>
    </w:p>
    <w:p w14:paraId="72874721" w14:textId="77777777" w:rsidR="008670EA" w:rsidRDefault="008670EA" w:rsidP="00605237">
      <w:pPr>
        <w:pStyle w:val="Heading2"/>
      </w:pPr>
      <w:bookmarkStart w:id="755" w:name="_Toc359237439"/>
      <w:bookmarkStart w:id="756" w:name="_Toc389217093"/>
      <w:bookmarkStart w:id="757" w:name="_Toc390152833"/>
      <w:bookmarkStart w:id="758" w:name="_Toc453795389"/>
      <w:bookmarkStart w:id="759" w:name="_Toc453864589"/>
      <w:bookmarkStart w:id="760" w:name="_Toc456961473"/>
      <w:bookmarkStart w:id="761" w:name="_Toc254884211"/>
      <w:bookmarkStart w:id="762" w:name="_Toc347155057"/>
      <w:r>
        <w:t>Opportunities</w:t>
      </w:r>
      <w:bookmarkEnd w:id="755"/>
      <w:bookmarkEnd w:id="756"/>
      <w:bookmarkEnd w:id="757"/>
      <w:bookmarkEnd w:id="758"/>
      <w:bookmarkEnd w:id="759"/>
      <w:bookmarkEnd w:id="760"/>
    </w:p>
    <w:p w14:paraId="4AC0C31C" w14:textId="77777777" w:rsidR="008670EA" w:rsidRPr="008670EA" w:rsidRDefault="008670EA" w:rsidP="008670EA">
      <w:pPr>
        <w:pStyle w:val="BodyText"/>
      </w:pPr>
      <w:r>
        <w:t>NA</w:t>
      </w:r>
    </w:p>
    <w:p w14:paraId="6009E867" w14:textId="77777777" w:rsidR="008670EA" w:rsidRDefault="00310446" w:rsidP="00605237">
      <w:pPr>
        <w:pStyle w:val="Heading2"/>
      </w:pPr>
      <w:bookmarkStart w:id="763" w:name="_Toc453795390"/>
      <w:bookmarkStart w:id="764" w:name="_Toc453864590"/>
      <w:r>
        <w:t xml:space="preserve"> </w:t>
      </w:r>
      <w:bookmarkStart w:id="765" w:name="_Toc456961474"/>
      <w:r w:rsidR="008670EA">
        <w:t>SEO</w:t>
      </w:r>
      <w:bookmarkEnd w:id="763"/>
      <w:bookmarkEnd w:id="764"/>
      <w:bookmarkEnd w:id="765"/>
    </w:p>
    <w:p w14:paraId="7725B272" w14:textId="77777777" w:rsidR="008B0480" w:rsidRDefault="008B0480" w:rsidP="008B0480">
      <w:pPr>
        <w:pStyle w:val="BodyText"/>
        <w:rPr>
          <w:ins w:id="766" w:author="schitrai" w:date="2016-08-15T12:06:00Z"/>
        </w:rPr>
      </w:pPr>
      <w:r>
        <w:rPr>
          <w:lang w:val="en-US"/>
        </w:rPr>
        <w:t>Solution follows th</w:t>
      </w:r>
      <w:bookmarkStart w:id="767" w:name="_GoBack"/>
      <w:bookmarkEnd w:id="767"/>
      <w:r>
        <w:rPr>
          <w:lang w:val="en-US"/>
        </w:rPr>
        <w:t xml:space="preserve">e SEO guidelines such as </w:t>
      </w:r>
      <w:r>
        <w:t xml:space="preserve">Editable page title, metadata, URL, headings and page </w:t>
      </w:r>
      <w:commentRangeStart w:id="768"/>
      <w:r>
        <w:t>co</w:t>
      </w:r>
      <w:commentRangeStart w:id="769"/>
      <w:r>
        <w:t>ntent should be part of new solution</w:t>
      </w:r>
      <w:commentRangeEnd w:id="769"/>
      <w:r w:rsidR="00995AD4">
        <w:rPr>
          <w:rStyle w:val="CommentReference"/>
        </w:rPr>
        <w:commentReference w:id="769"/>
      </w:r>
      <w:commentRangeEnd w:id="768"/>
      <w:r w:rsidR="00BB08A1">
        <w:rPr>
          <w:rStyle w:val="CommentReference"/>
        </w:rPr>
        <w:commentReference w:id="768"/>
      </w:r>
      <w:r>
        <w:rPr>
          <w:lang w:val="en-US"/>
        </w:rPr>
        <w:t xml:space="preserve">. </w:t>
      </w:r>
      <w:r w:rsidR="00310446">
        <w:rPr>
          <w:lang w:val="en-US"/>
        </w:rPr>
        <w:t>Ike</w:t>
      </w:r>
      <w:r w:rsidR="006C6D86">
        <w:rPr>
          <w:lang w:val="en-US"/>
        </w:rPr>
        <w:t>a DNS naming standards will be followed.</w:t>
      </w:r>
      <w:r w:rsidR="002468AB">
        <w:rPr>
          <w:lang w:val="en-US"/>
        </w:rPr>
        <w:t xml:space="preserve"> </w:t>
      </w:r>
      <w:r>
        <w:rPr>
          <w:lang w:val="en-US"/>
        </w:rPr>
        <w:t xml:space="preserve">To get better ranking in </w:t>
      </w:r>
      <w:r w:rsidR="006C6D86">
        <w:rPr>
          <w:lang w:val="en-US"/>
        </w:rPr>
        <w:t>search</w:t>
      </w:r>
      <w:r>
        <w:rPr>
          <w:lang w:val="en-US"/>
        </w:rPr>
        <w:t xml:space="preserve"> engine, </w:t>
      </w:r>
      <w:r>
        <w:t xml:space="preserve">Microsite will be hosted with in ikea.com as sub domain using Site Extensions. For </w:t>
      </w:r>
      <w:proofErr w:type="spellStart"/>
      <w:r>
        <w:t>eg</w:t>
      </w:r>
      <w:proofErr w:type="spellEnd"/>
      <w:r>
        <w:t xml:space="preserve"> </w:t>
      </w:r>
      <w:hyperlink r:id="rId14" w:history="1">
        <w:r w:rsidRPr="004E6570">
          <w:rPr>
            <w:rStyle w:val="Hyperlink"/>
          </w:rPr>
          <w:t>www.ikea.com/ext/JobSearchTool</w:t>
        </w:r>
      </w:hyperlink>
      <w:r>
        <w:t xml:space="preserve">. </w:t>
      </w:r>
    </w:p>
    <w:p w14:paraId="7C3BC95B" w14:textId="77777777" w:rsidR="00037966" w:rsidRDefault="00037966" w:rsidP="008B0480">
      <w:pPr>
        <w:pStyle w:val="BodyText"/>
        <w:rPr>
          <w:ins w:id="770" w:author="schitrai" w:date="2016-08-15T12:07:00Z"/>
        </w:rPr>
      </w:pPr>
      <w:ins w:id="771" w:author="schitrai" w:date="2016-08-15T12:07:00Z">
        <w:r>
          <w:t xml:space="preserve">URL is not part of the SEO as </w:t>
        </w:r>
        <w:proofErr w:type="spellStart"/>
        <w:proofErr w:type="gramStart"/>
        <w:r>
          <w:t>url</w:t>
        </w:r>
        <w:proofErr w:type="spellEnd"/>
        <w:proofErr w:type="gramEnd"/>
        <w:r>
          <w:t xml:space="preserve"> will not be language specific.</w:t>
        </w:r>
      </w:ins>
    </w:p>
    <w:p w14:paraId="1CA89156" w14:textId="77777777" w:rsidR="00E862D3" w:rsidRDefault="000F1AAE" w:rsidP="00E862D3">
      <w:pPr>
        <w:pStyle w:val="Heading3"/>
        <w:rPr>
          <w:ins w:id="772" w:author="schitrai" w:date="2016-08-15T12:11:00Z"/>
        </w:rPr>
        <w:pPrChange w:id="773" w:author="schitrai" w:date="2016-08-15T12:11:00Z">
          <w:pPr>
            <w:pStyle w:val="BodyText"/>
          </w:pPr>
        </w:pPrChange>
      </w:pPr>
      <w:ins w:id="774" w:author="schitrai" w:date="2016-08-15T12:11:00Z">
        <w:r w:rsidRPr="000F1AAE">
          <w:t>Implementation</w:t>
        </w:r>
      </w:ins>
      <w:ins w:id="775" w:author="schitrai" w:date="2016-08-15T12:12:00Z">
        <w:r w:rsidR="00940489">
          <w:t>s</w:t>
        </w:r>
      </w:ins>
      <w:ins w:id="776" w:author="schitrai" w:date="2016-08-15T12:11:00Z">
        <w:r w:rsidRPr="000F1AAE">
          <w:t xml:space="preserve"> for SEO</w:t>
        </w:r>
      </w:ins>
    </w:p>
    <w:p w14:paraId="09DC4BAA" w14:textId="77777777" w:rsidR="00CA39CE" w:rsidRDefault="00CA39CE" w:rsidP="008B0480">
      <w:pPr>
        <w:pStyle w:val="BodyText"/>
        <w:rPr>
          <w:ins w:id="777" w:author="schitrai" w:date="2016-08-15T12:07:00Z"/>
        </w:rPr>
      </w:pPr>
      <w:ins w:id="778" w:author="schitrai" w:date="2016-08-15T12:06:00Z">
        <w:r>
          <w:t xml:space="preserve">Added the following </w:t>
        </w:r>
        <w:proofErr w:type="gramStart"/>
        <w:r>
          <w:t>meta</w:t>
        </w:r>
        <w:proofErr w:type="gramEnd"/>
        <w:r>
          <w:t xml:space="preserve"> ta</w:t>
        </w:r>
        <w:r w:rsidR="00037966">
          <w:t>gs to support SEO</w:t>
        </w:r>
      </w:ins>
    </w:p>
    <w:p w14:paraId="634F6DCE" w14:textId="77777777" w:rsidR="00E862D3" w:rsidRDefault="00CA39CE" w:rsidP="00E862D3">
      <w:pPr>
        <w:pStyle w:val="BodyText"/>
        <w:ind w:firstLine="720"/>
        <w:rPr>
          <w:ins w:id="779" w:author="schitrai" w:date="2016-08-15T12:07:00Z"/>
        </w:rPr>
        <w:pPrChange w:id="780" w:author="schitrai" w:date="2016-08-15T12:07:00Z">
          <w:pPr>
            <w:pStyle w:val="BodyText"/>
          </w:pPr>
        </w:pPrChange>
      </w:pPr>
      <w:proofErr w:type="gramStart"/>
      <w:ins w:id="781" w:author="schitrai" w:date="2016-08-15T12:07:00Z">
        <w:r>
          <w:t>keywords</w:t>
        </w:r>
        <w:proofErr w:type="gramEnd"/>
      </w:ins>
    </w:p>
    <w:p w14:paraId="793468C0" w14:textId="77777777" w:rsidR="00E862D3" w:rsidRDefault="00CA39CE" w:rsidP="00E862D3">
      <w:pPr>
        <w:pStyle w:val="BodyText"/>
        <w:ind w:firstLine="720"/>
        <w:rPr>
          <w:ins w:id="782" w:author="schitrai" w:date="2016-08-15T12:07:00Z"/>
        </w:rPr>
        <w:pPrChange w:id="783" w:author="schitrai" w:date="2016-08-15T12:07:00Z">
          <w:pPr>
            <w:pStyle w:val="BodyText"/>
          </w:pPr>
        </w:pPrChange>
      </w:pPr>
      <w:proofErr w:type="gramStart"/>
      <w:ins w:id="784" w:author="schitrai" w:date="2016-08-15T12:07:00Z">
        <w:r>
          <w:t>title</w:t>
        </w:r>
        <w:proofErr w:type="gramEnd"/>
      </w:ins>
    </w:p>
    <w:p w14:paraId="6AA383AF" w14:textId="77777777" w:rsidR="00E862D3" w:rsidRDefault="00CA39CE" w:rsidP="00E862D3">
      <w:pPr>
        <w:pStyle w:val="BodyText"/>
        <w:ind w:firstLine="720"/>
        <w:rPr>
          <w:ins w:id="785" w:author="schitrai" w:date="2016-08-15T12:08:00Z"/>
        </w:rPr>
        <w:pPrChange w:id="786" w:author="schitrai" w:date="2016-08-15T12:07:00Z">
          <w:pPr>
            <w:pStyle w:val="BodyText"/>
          </w:pPr>
        </w:pPrChange>
      </w:pPr>
      <w:proofErr w:type="gramStart"/>
      <w:ins w:id="787" w:author="schitrai" w:date="2016-08-15T12:07:00Z">
        <w:r>
          <w:t>description</w:t>
        </w:r>
      </w:ins>
      <w:proofErr w:type="gramEnd"/>
    </w:p>
    <w:p w14:paraId="1DFFCD2F" w14:textId="77777777" w:rsidR="006B6EAF" w:rsidRDefault="006B6EAF" w:rsidP="006B6EAF">
      <w:pPr>
        <w:pStyle w:val="BodyText"/>
      </w:pPr>
      <w:ins w:id="788" w:author="schitrai" w:date="2016-08-15T12:09:00Z">
        <w:r>
          <w:t xml:space="preserve">All contents displayed in </w:t>
        </w:r>
        <w:proofErr w:type="spellStart"/>
        <w:r>
          <w:t>jst</w:t>
        </w:r>
        <w:proofErr w:type="spellEnd"/>
        <w:r>
          <w:t xml:space="preserve"> pages are coming from language specific</w:t>
        </w:r>
      </w:ins>
      <w:ins w:id="789" w:author="schitrai" w:date="2016-08-15T12:10:00Z">
        <w:r>
          <w:t xml:space="preserve"> property file. So content is editable and search engine can index the content. </w:t>
        </w:r>
      </w:ins>
    </w:p>
    <w:p w14:paraId="796F3A2B" w14:textId="77777777" w:rsidR="008670EA" w:rsidRDefault="00310446" w:rsidP="00605237">
      <w:pPr>
        <w:pStyle w:val="Heading2"/>
      </w:pPr>
      <w:bookmarkStart w:id="790" w:name="_Toc453795391"/>
      <w:bookmarkStart w:id="791" w:name="_Toc453864591"/>
      <w:r>
        <w:t xml:space="preserve"> </w:t>
      </w:r>
      <w:bookmarkStart w:id="792" w:name="_Toc456961475"/>
      <w:r w:rsidR="008670EA">
        <w:t>Multi-lingual Support</w:t>
      </w:r>
      <w:bookmarkEnd w:id="790"/>
      <w:bookmarkEnd w:id="791"/>
      <w:bookmarkEnd w:id="792"/>
    </w:p>
    <w:p w14:paraId="3B17895E" w14:textId="77777777" w:rsidR="008670EA" w:rsidRDefault="008670EA" w:rsidP="007D6D18">
      <w:pPr>
        <w:pStyle w:val="ListParagraph"/>
        <w:numPr>
          <w:ilvl w:val="0"/>
          <w:numId w:val="12"/>
        </w:numPr>
        <w:contextualSpacing/>
        <w:rPr>
          <w:rFonts w:cs="Arial"/>
        </w:rPr>
      </w:pPr>
      <w:r>
        <w:rPr>
          <w:rFonts w:cs="Arial"/>
        </w:rPr>
        <w:t>J</w:t>
      </w:r>
      <w:r w:rsidRPr="0039705A">
        <w:rPr>
          <w:rFonts w:cs="Arial"/>
        </w:rPr>
        <w:t xml:space="preserve">ob search tool </w:t>
      </w:r>
      <w:r>
        <w:rPr>
          <w:rFonts w:cs="Arial"/>
        </w:rPr>
        <w:t xml:space="preserve">will support the following languages </w:t>
      </w:r>
      <w:proofErr w:type="spellStart"/>
      <w:proofErr w:type="gramStart"/>
      <w:r>
        <w:rPr>
          <w:rFonts w:cs="Arial"/>
        </w:rPr>
        <w:t>i</w:t>
      </w:r>
      <w:r w:rsidR="00310446">
        <w:rPr>
          <w:rFonts w:cs="Arial"/>
        </w:rPr>
        <w:t>.</w:t>
      </w:r>
      <w:r>
        <w:rPr>
          <w:rFonts w:cs="Arial"/>
        </w:rPr>
        <w:t>e</w:t>
      </w:r>
      <w:proofErr w:type="spellEnd"/>
      <w:r>
        <w:rPr>
          <w:rFonts w:cs="Arial"/>
        </w:rPr>
        <w:t xml:space="preserve"> </w:t>
      </w:r>
      <w:r w:rsidR="00310446">
        <w:rPr>
          <w:rFonts w:cs="Arial"/>
        </w:rPr>
        <w:t>.</w:t>
      </w:r>
      <w:proofErr w:type="gramEnd"/>
      <w:r w:rsidR="00310446">
        <w:rPr>
          <w:rFonts w:cs="Arial"/>
        </w:rPr>
        <w:t xml:space="preserve"> </w:t>
      </w:r>
      <w:r>
        <w:rPr>
          <w:rFonts w:cs="Arial"/>
        </w:rPr>
        <w:t>labels</w:t>
      </w:r>
      <w:r w:rsidRPr="0039705A">
        <w:rPr>
          <w:rFonts w:cs="Arial"/>
        </w:rPr>
        <w:t xml:space="preserve"> </w:t>
      </w:r>
      <w:r>
        <w:rPr>
          <w:rFonts w:cs="Arial"/>
        </w:rPr>
        <w:t xml:space="preserve">and dropdown values will be translated </w:t>
      </w:r>
      <w:r w:rsidRPr="0039705A">
        <w:rPr>
          <w:rFonts w:cs="Arial"/>
        </w:rPr>
        <w:t>in the following languages:</w:t>
      </w:r>
    </w:p>
    <w:p w14:paraId="10FDBDD5" w14:textId="77777777" w:rsidR="008670EA" w:rsidRPr="0039705A" w:rsidRDefault="008670EA" w:rsidP="008670EA">
      <w:pPr>
        <w:pStyle w:val="ListParagraph"/>
        <w:ind w:left="1440"/>
        <w:contextualSpacing/>
        <w:rPr>
          <w:rFonts w:cs="Arial"/>
        </w:rPr>
      </w:pPr>
    </w:p>
    <w:p w14:paraId="71685052" w14:textId="77777777" w:rsidR="008670EA" w:rsidRPr="0039705A" w:rsidRDefault="008670EA" w:rsidP="007D6D18">
      <w:pPr>
        <w:pStyle w:val="ListParagraph"/>
        <w:numPr>
          <w:ilvl w:val="1"/>
          <w:numId w:val="12"/>
        </w:numPr>
        <w:contextualSpacing/>
        <w:rPr>
          <w:rFonts w:cs="Arial"/>
        </w:rPr>
      </w:pPr>
      <w:r w:rsidRPr="0039705A">
        <w:rPr>
          <w:rFonts w:cs="Arial"/>
        </w:rPr>
        <w:t>Chinese</w:t>
      </w:r>
    </w:p>
    <w:p w14:paraId="49DE3F9E" w14:textId="77777777" w:rsidR="008670EA" w:rsidRPr="0039705A" w:rsidRDefault="008670EA" w:rsidP="007D6D18">
      <w:pPr>
        <w:pStyle w:val="ListParagraph"/>
        <w:numPr>
          <w:ilvl w:val="1"/>
          <w:numId w:val="12"/>
        </w:numPr>
        <w:contextualSpacing/>
        <w:rPr>
          <w:rFonts w:cs="Arial"/>
        </w:rPr>
      </w:pPr>
      <w:r w:rsidRPr="0039705A">
        <w:rPr>
          <w:rFonts w:cs="Arial"/>
        </w:rPr>
        <w:t>Croatian</w:t>
      </w:r>
    </w:p>
    <w:p w14:paraId="6E3B648A" w14:textId="77777777" w:rsidR="008670EA" w:rsidRPr="0039705A" w:rsidRDefault="008670EA" w:rsidP="007D6D18">
      <w:pPr>
        <w:pStyle w:val="ListParagraph"/>
        <w:numPr>
          <w:ilvl w:val="1"/>
          <w:numId w:val="12"/>
        </w:numPr>
        <w:contextualSpacing/>
        <w:rPr>
          <w:rFonts w:cs="Arial"/>
        </w:rPr>
      </w:pPr>
      <w:r w:rsidRPr="0039705A">
        <w:rPr>
          <w:rFonts w:cs="Arial"/>
        </w:rPr>
        <w:t>Czech</w:t>
      </w:r>
    </w:p>
    <w:p w14:paraId="778D01A8" w14:textId="77777777" w:rsidR="008670EA" w:rsidRPr="0039705A" w:rsidRDefault="008670EA" w:rsidP="007D6D18">
      <w:pPr>
        <w:pStyle w:val="ListParagraph"/>
        <w:numPr>
          <w:ilvl w:val="1"/>
          <w:numId w:val="12"/>
        </w:numPr>
        <w:contextualSpacing/>
        <w:rPr>
          <w:rFonts w:cs="Arial"/>
        </w:rPr>
      </w:pPr>
      <w:r w:rsidRPr="0039705A">
        <w:rPr>
          <w:rFonts w:cs="Arial"/>
        </w:rPr>
        <w:t>Danish</w:t>
      </w:r>
    </w:p>
    <w:p w14:paraId="7785903A" w14:textId="77777777" w:rsidR="008670EA" w:rsidRPr="0039705A" w:rsidRDefault="008670EA" w:rsidP="007D6D18">
      <w:pPr>
        <w:pStyle w:val="ListParagraph"/>
        <w:numPr>
          <w:ilvl w:val="1"/>
          <w:numId w:val="12"/>
        </w:numPr>
        <w:contextualSpacing/>
        <w:rPr>
          <w:rFonts w:cs="Arial"/>
        </w:rPr>
      </w:pPr>
      <w:r w:rsidRPr="0039705A">
        <w:rPr>
          <w:rFonts w:cs="Arial"/>
        </w:rPr>
        <w:t>Dutch</w:t>
      </w:r>
    </w:p>
    <w:p w14:paraId="59FAE732" w14:textId="77777777" w:rsidR="008670EA" w:rsidRPr="0039705A" w:rsidRDefault="008670EA" w:rsidP="007D6D18">
      <w:pPr>
        <w:pStyle w:val="ListParagraph"/>
        <w:numPr>
          <w:ilvl w:val="1"/>
          <w:numId w:val="12"/>
        </w:numPr>
        <w:contextualSpacing/>
        <w:rPr>
          <w:rFonts w:cs="Arial"/>
        </w:rPr>
      </w:pPr>
      <w:r w:rsidRPr="0039705A">
        <w:rPr>
          <w:rFonts w:cs="Arial"/>
        </w:rPr>
        <w:t>English</w:t>
      </w:r>
    </w:p>
    <w:p w14:paraId="0984592F" w14:textId="77777777" w:rsidR="008670EA" w:rsidRPr="0039705A" w:rsidRDefault="008670EA" w:rsidP="007D6D18">
      <w:pPr>
        <w:pStyle w:val="ListParagraph"/>
        <w:numPr>
          <w:ilvl w:val="1"/>
          <w:numId w:val="12"/>
        </w:numPr>
        <w:contextualSpacing/>
        <w:rPr>
          <w:rFonts w:cs="Arial"/>
        </w:rPr>
      </w:pPr>
      <w:r w:rsidRPr="0039705A">
        <w:rPr>
          <w:rFonts w:cs="Arial"/>
        </w:rPr>
        <w:t>Finnish</w:t>
      </w:r>
    </w:p>
    <w:p w14:paraId="355E28C1" w14:textId="77777777" w:rsidR="008670EA" w:rsidRPr="0039705A" w:rsidRDefault="008670EA" w:rsidP="007D6D18">
      <w:pPr>
        <w:pStyle w:val="ListParagraph"/>
        <w:numPr>
          <w:ilvl w:val="1"/>
          <w:numId w:val="12"/>
        </w:numPr>
        <w:contextualSpacing/>
        <w:rPr>
          <w:rFonts w:cs="Arial"/>
        </w:rPr>
      </w:pPr>
      <w:r w:rsidRPr="0039705A">
        <w:rPr>
          <w:rFonts w:cs="Arial"/>
        </w:rPr>
        <w:t>French</w:t>
      </w:r>
    </w:p>
    <w:p w14:paraId="784E554B" w14:textId="77777777" w:rsidR="008670EA" w:rsidRPr="0039705A" w:rsidRDefault="008670EA" w:rsidP="007D6D18">
      <w:pPr>
        <w:pStyle w:val="ListParagraph"/>
        <w:numPr>
          <w:ilvl w:val="1"/>
          <w:numId w:val="12"/>
        </w:numPr>
        <w:contextualSpacing/>
        <w:rPr>
          <w:rFonts w:cs="Arial"/>
        </w:rPr>
      </w:pPr>
      <w:r w:rsidRPr="0039705A">
        <w:rPr>
          <w:rFonts w:cs="Arial"/>
        </w:rPr>
        <w:t>German</w:t>
      </w:r>
    </w:p>
    <w:p w14:paraId="702B0EA3" w14:textId="77777777" w:rsidR="008670EA" w:rsidRPr="0039705A" w:rsidRDefault="008670EA" w:rsidP="007D6D18">
      <w:pPr>
        <w:pStyle w:val="ListParagraph"/>
        <w:numPr>
          <w:ilvl w:val="1"/>
          <w:numId w:val="12"/>
        </w:numPr>
        <w:contextualSpacing/>
        <w:rPr>
          <w:rFonts w:cs="Arial"/>
        </w:rPr>
      </w:pPr>
      <w:r w:rsidRPr="0039705A">
        <w:rPr>
          <w:rFonts w:cs="Arial"/>
        </w:rPr>
        <w:t>Hungarian</w:t>
      </w:r>
    </w:p>
    <w:p w14:paraId="3EDD6EBD" w14:textId="77777777" w:rsidR="008670EA" w:rsidRPr="0039705A" w:rsidRDefault="008670EA" w:rsidP="007D6D18">
      <w:pPr>
        <w:pStyle w:val="ListParagraph"/>
        <w:numPr>
          <w:ilvl w:val="1"/>
          <w:numId w:val="12"/>
        </w:numPr>
        <w:contextualSpacing/>
        <w:rPr>
          <w:rFonts w:cs="Arial"/>
        </w:rPr>
      </w:pPr>
      <w:r w:rsidRPr="0039705A">
        <w:rPr>
          <w:rFonts w:cs="Arial"/>
        </w:rPr>
        <w:t>Italian</w:t>
      </w:r>
    </w:p>
    <w:p w14:paraId="4FEE1550" w14:textId="77777777" w:rsidR="008670EA" w:rsidRPr="0039705A" w:rsidRDefault="008670EA" w:rsidP="007D6D18">
      <w:pPr>
        <w:pStyle w:val="ListParagraph"/>
        <w:numPr>
          <w:ilvl w:val="1"/>
          <w:numId w:val="12"/>
        </w:numPr>
        <w:contextualSpacing/>
        <w:rPr>
          <w:rFonts w:cs="Arial"/>
        </w:rPr>
      </w:pPr>
      <w:r w:rsidRPr="0039705A">
        <w:rPr>
          <w:rFonts w:cs="Arial"/>
        </w:rPr>
        <w:t>Japanese</w:t>
      </w:r>
    </w:p>
    <w:p w14:paraId="7BB470EE" w14:textId="77777777" w:rsidR="008670EA" w:rsidRPr="0039705A" w:rsidRDefault="008670EA" w:rsidP="007D6D18">
      <w:pPr>
        <w:pStyle w:val="ListParagraph"/>
        <w:numPr>
          <w:ilvl w:val="1"/>
          <w:numId w:val="12"/>
        </w:numPr>
        <w:contextualSpacing/>
        <w:rPr>
          <w:rFonts w:cs="Arial"/>
        </w:rPr>
      </w:pPr>
      <w:r w:rsidRPr="0039705A">
        <w:rPr>
          <w:rFonts w:cs="Arial"/>
        </w:rPr>
        <w:t>Korean</w:t>
      </w:r>
    </w:p>
    <w:p w14:paraId="545D569E" w14:textId="77777777" w:rsidR="008670EA" w:rsidRPr="0039705A" w:rsidRDefault="008670EA" w:rsidP="007D6D18">
      <w:pPr>
        <w:pStyle w:val="ListParagraph"/>
        <w:numPr>
          <w:ilvl w:val="1"/>
          <w:numId w:val="12"/>
        </w:numPr>
        <w:contextualSpacing/>
        <w:rPr>
          <w:rFonts w:cs="Arial"/>
        </w:rPr>
      </w:pPr>
      <w:r w:rsidRPr="0039705A">
        <w:rPr>
          <w:rFonts w:cs="Arial"/>
        </w:rPr>
        <w:t>Norwegian</w:t>
      </w:r>
    </w:p>
    <w:p w14:paraId="1BD0C47E" w14:textId="77777777" w:rsidR="008670EA" w:rsidRPr="0039705A" w:rsidRDefault="008670EA" w:rsidP="007D6D18">
      <w:pPr>
        <w:pStyle w:val="ListParagraph"/>
        <w:numPr>
          <w:ilvl w:val="1"/>
          <w:numId w:val="12"/>
        </w:numPr>
        <w:contextualSpacing/>
        <w:rPr>
          <w:rFonts w:cs="Arial"/>
        </w:rPr>
      </w:pPr>
      <w:r w:rsidRPr="0039705A">
        <w:rPr>
          <w:rFonts w:cs="Arial"/>
        </w:rPr>
        <w:t>Polish</w:t>
      </w:r>
    </w:p>
    <w:p w14:paraId="330EC820" w14:textId="77777777" w:rsidR="008670EA" w:rsidRPr="0039705A" w:rsidRDefault="008670EA" w:rsidP="007D6D18">
      <w:pPr>
        <w:pStyle w:val="ListParagraph"/>
        <w:numPr>
          <w:ilvl w:val="1"/>
          <w:numId w:val="12"/>
        </w:numPr>
        <w:contextualSpacing/>
        <w:rPr>
          <w:rFonts w:cs="Arial"/>
        </w:rPr>
      </w:pPr>
      <w:r w:rsidRPr="0039705A">
        <w:rPr>
          <w:rFonts w:cs="Arial"/>
        </w:rPr>
        <w:t>Portuguese</w:t>
      </w:r>
    </w:p>
    <w:p w14:paraId="59204FDC" w14:textId="77777777" w:rsidR="008670EA" w:rsidRPr="0039705A" w:rsidRDefault="008670EA" w:rsidP="007D6D18">
      <w:pPr>
        <w:pStyle w:val="ListParagraph"/>
        <w:numPr>
          <w:ilvl w:val="1"/>
          <w:numId w:val="12"/>
        </w:numPr>
        <w:contextualSpacing/>
        <w:rPr>
          <w:rFonts w:cs="Arial"/>
        </w:rPr>
      </w:pPr>
      <w:r w:rsidRPr="0039705A">
        <w:rPr>
          <w:rFonts w:cs="Arial"/>
        </w:rPr>
        <w:t>Romanian</w:t>
      </w:r>
    </w:p>
    <w:p w14:paraId="47A49BC4" w14:textId="77777777" w:rsidR="008670EA" w:rsidRPr="0039705A" w:rsidRDefault="008670EA" w:rsidP="007D6D18">
      <w:pPr>
        <w:pStyle w:val="ListParagraph"/>
        <w:numPr>
          <w:ilvl w:val="1"/>
          <w:numId w:val="12"/>
        </w:numPr>
        <w:contextualSpacing/>
        <w:rPr>
          <w:rFonts w:cs="Arial"/>
        </w:rPr>
      </w:pPr>
      <w:r w:rsidRPr="0039705A">
        <w:rPr>
          <w:rFonts w:cs="Arial"/>
        </w:rPr>
        <w:t>Russian</w:t>
      </w:r>
    </w:p>
    <w:p w14:paraId="10F876D0" w14:textId="77777777" w:rsidR="008670EA" w:rsidRPr="0039705A" w:rsidRDefault="008670EA" w:rsidP="007D6D18">
      <w:pPr>
        <w:pStyle w:val="ListParagraph"/>
        <w:numPr>
          <w:ilvl w:val="1"/>
          <w:numId w:val="12"/>
        </w:numPr>
        <w:contextualSpacing/>
        <w:rPr>
          <w:rFonts w:cs="Arial"/>
        </w:rPr>
      </w:pPr>
      <w:r w:rsidRPr="0039705A">
        <w:rPr>
          <w:rFonts w:cs="Arial"/>
        </w:rPr>
        <w:t>Serbian</w:t>
      </w:r>
    </w:p>
    <w:p w14:paraId="26F2BD6A" w14:textId="77777777" w:rsidR="008670EA" w:rsidRPr="0039705A" w:rsidRDefault="008670EA" w:rsidP="007D6D18">
      <w:pPr>
        <w:pStyle w:val="ListParagraph"/>
        <w:numPr>
          <w:ilvl w:val="1"/>
          <w:numId w:val="12"/>
        </w:numPr>
        <w:contextualSpacing/>
        <w:rPr>
          <w:rFonts w:cs="Arial"/>
        </w:rPr>
      </w:pPr>
      <w:r w:rsidRPr="0039705A">
        <w:rPr>
          <w:rFonts w:cs="Arial"/>
        </w:rPr>
        <w:t>Slovak</w:t>
      </w:r>
    </w:p>
    <w:p w14:paraId="495959A8" w14:textId="77777777" w:rsidR="008670EA" w:rsidRPr="0039705A" w:rsidRDefault="008670EA" w:rsidP="007D6D18">
      <w:pPr>
        <w:pStyle w:val="ListParagraph"/>
        <w:numPr>
          <w:ilvl w:val="1"/>
          <w:numId w:val="12"/>
        </w:numPr>
        <w:contextualSpacing/>
        <w:rPr>
          <w:rFonts w:cs="Arial"/>
        </w:rPr>
      </w:pPr>
      <w:r w:rsidRPr="0039705A">
        <w:rPr>
          <w:rFonts w:cs="Arial"/>
        </w:rPr>
        <w:t>Slovenian</w:t>
      </w:r>
    </w:p>
    <w:p w14:paraId="03D16D2F" w14:textId="77777777" w:rsidR="008670EA" w:rsidRPr="0039705A" w:rsidRDefault="008670EA" w:rsidP="007D6D18">
      <w:pPr>
        <w:pStyle w:val="ListParagraph"/>
        <w:numPr>
          <w:ilvl w:val="1"/>
          <w:numId w:val="12"/>
        </w:numPr>
        <w:contextualSpacing/>
      </w:pPr>
      <w:r w:rsidRPr="0039705A">
        <w:rPr>
          <w:rFonts w:cs="Arial"/>
        </w:rPr>
        <w:t>Spanish</w:t>
      </w:r>
    </w:p>
    <w:p w14:paraId="14564DD0" w14:textId="77777777" w:rsidR="008670EA" w:rsidRPr="005946C5" w:rsidRDefault="008670EA" w:rsidP="007D6D18">
      <w:pPr>
        <w:pStyle w:val="ListParagraph"/>
        <w:numPr>
          <w:ilvl w:val="1"/>
          <w:numId w:val="12"/>
        </w:numPr>
        <w:contextualSpacing/>
      </w:pPr>
      <w:r w:rsidRPr="0039705A">
        <w:rPr>
          <w:rFonts w:cs="Arial"/>
        </w:rPr>
        <w:lastRenderedPageBreak/>
        <w:t>Swedish</w:t>
      </w:r>
    </w:p>
    <w:p w14:paraId="4DF3DEB5" w14:textId="77777777" w:rsidR="005946C5" w:rsidRPr="008670EA" w:rsidRDefault="005946C5" w:rsidP="005946C5">
      <w:pPr>
        <w:contextualSpacing/>
      </w:pPr>
    </w:p>
    <w:p w14:paraId="1FB39DCC" w14:textId="77777777" w:rsidR="008670EA" w:rsidRDefault="00310446" w:rsidP="00605237">
      <w:pPr>
        <w:pStyle w:val="Heading2"/>
      </w:pPr>
      <w:bookmarkStart w:id="793" w:name="_Toc453795392"/>
      <w:bookmarkStart w:id="794" w:name="_Toc453864592"/>
      <w:bookmarkEnd w:id="761"/>
      <w:bookmarkEnd w:id="762"/>
      <w:r>
        <w:t xml:space="preserve">  </w:t>
      </w:r>
      <w:bookmarkStart w:id="795" w:name="_Toc456961476"/>
      <w:r w:rsidR="008670EA">
        <w:t>Web Analytics</w:t>
      </w:r>
      <w:bookmarkEnd w:id="793"/>
      <w:bookmarkEnd w:id="794"/>
      <w:bookmarkEnd w:id="795"/>
      <w:r w:rsidR="008670EA">
        <w:t xml:space="preserve"> </w:t>
      </w:r>
    </w:p>
    <w:p w14:paraId="48B95EFF" w14:textId="77777777" w:rsidR="008670EA" w:rsidRDefault="008670EA" w:rsidP="008670EA">
      <w:pPr>
        <w:pStyle w:val="BodyText"/>
        <w:rPr>
          <w:lang w:val="en-US"/>
        </w:rPr>
      </w:pPr>
      <w:r w:rsidRPr="00573F4B">
        <w:rPr>
          <w:lang w:val="en-US"/>
        </w:rPr>
        <w:t>Standard web analytics measurement</w:t>
      </w:r>
      <w:r>
        <w:rPr>
          <w:lang w:val="en-US"/>
        </w:rPr>
        <w:t xml:space="preserve">s will be done </w:t>
      </w:r>
      <w:proofErr w:type="spellStart"/>
      <w:r>
        <w:rPr>
          <w:lang w:val="en-US"/>
        </w:rPr>
        <w:t>ie</w:t>
      </w:r>
      <w:proofErr w:type="spellEnd"/>
      <w:r>
        <w:rPr>
          <w:lang w:val="en-US"/>
        </w:rPr>
        <w:t xml:space="preserve"> Number of users visiting the Job Search page &amp; Job results page will be tracked. Solutions will be developed as per the web analytics guidelines from Ikea.</w:t>
      </w:r>
    </w:p>
    <w:p w14:paraId="0A7E25D8" w14:textId="77777777" w:rsidR="00E546DE" w:rsidRDefault="00E546DE" w:rsidP="008670EA">
      <w:pPr>
        <w:pStyle w:val="BodyText"/>
        <w:rPr>
          <w:lang w:val="en-US"/>
        </w:rPr>
      </w:pPr>
    </w:p>
    <w:p w14:paraId="247E94B4" w14:textId="77777777" w:rsidR="00793E74" w:rsidRDefault="0044671B" w:rsidP="00793E74">
      <w:pPr>
        <w:pStyle w:val="Heading2"/>
        <w:tabs>
          <w:tab w:val="clear" w:pos="576"/>
        </w:tabs>
        <w:ind w:left="720" w:hanging="720"/>
      </w:pPr>
      <w:bookmarkStart w:id="796" w:name="_Toc254884208"/>
      <w:bookmarkStart w:id="797" w:name="_Toc347155054"/>
      <w:bookmarkStart w:id="798" w:name="_Toc453864593"/>
      <w:bookmarkStart w:id="799" w:name="_Toc456961477"/>
      <w:r>
        <w:t>External Dependencies</w:t>
      </w:r>
      <w:bookmarkEnd w:id="796"/>
      <w:bookmarkEnd w:id="797"/>
      <w:bookmarkEnd w:id="798"/>
      <w:bookmarkEnd w:id="799"/>
    </w:p>
    <w:p w14:paraId="271B90F0" w14:textId="77777777" w:rsidR="008670EA" w:rsidRDefault="008670EA" w:rsidP="008670EA">
      <w:pPr>
        <w:pStyle w:val="BodyText"/>
      </w:pPr>
      <w:r>
        <w:t>NA</w:t>
      </w:r>
    </w:p>
    <w:p w14:paraId="67940EF7" w14:textId="77777777" w:rsidR="005946C5" w:rsidRDefault="005946C5" w:rsidP="008670EA">
      <w:pPr>
        <w:pStyle w:val="BodyText"/>
      </w:pPr>
    </w:p>
    <w:p w14:paraId="360F1A62" w14:textId="77777777" w:rsidR="005946C5" w:rsidRDefault="005946C5" w:rsidP="008670EA">
      <w:pPr>
        <w:pStyle w:val="BodyText"/>
      </w:pPr>
    </w:p>
    <w:p w14:paraId="7C73F6B7" w14:textId="77777777" w:rsidR="005946C5" w:rsidRDefault="005946C5" w:rsidP="008670EA">
      <w:pPr>
        <w:pStyle w:val="BodyText"/>
      </w:pPr>
    </w:p>
    <w:p w14:paraId="07CCD7E0" w14:textId="77777777" w:rsidR="005946C5" w:rsidRDefault="005946C5" w:rsidP="008670EA">
      <w:pPr>
        <w:pStyle w:val="BodyText"/>
      </w:pPr>
    </w:p>
    <w:p w14:paraId="5882568F" w14:textId="77777777" w:rsidR="005946C5" w:rsidRPr="005946C5" w:rsidRDefault="005946C5" w:rsidP="005946C5">
      <w:pPr>
        <w:pStyle w:val="BodyText"/>
      </w:pPr>
    </w:p>
    <w:p w14:paraId="1B3F8FE8" w14:textId="77777777" w:rsidR="00296414" w:rsidRPr="00DC3248" w:rsidRDefault="001B4C2F" w:rsidP="00DC3248">
      <w:pPr>
        <w:pStyle w:val="Heading1"/>
      </w:pPr>
      <w:bookmarkStart w:id="800" w:name="_Toc453864599"/>
      <w:bookmarkStart w:id="801" w:name="_Toc456961478"/>
      <w:commentRangeStart w:id="802"/>
      <w:r w:rsidRPr="00DC3248">
        <w:lastRenderedPageBreak/>
        <w:t>Out</w:t>
      </w:r>
      <w:r w:rsidR="00296414" w:rsidRPr="00DC3248">
        <w:t xml:space="preserve"> of Scope</w:t>
      </w:r>
      <w:bookmarkEnd w:id="800"/>
      <w:bookmarkEnd w:id="801"/>
      <w:commentRangeEnd w:id="802"/>
      <w:r w:rsidR="00995AD4">
        <w:rPr>
          <w:rStyle w:val="CommentReference"/>
          <w:rFonts w:ascii="Century Schoolbook" w:hAnsi="Century Schoolbook"/>
          <w:b w:val="0"/>
          <w:kern w:val="0"/>
        </w:rPr>
        <w:commentReference w:id="802"/>
      </w:r>
    </w:p>
    <w:p w14:paraId="70807698" w14:textId="77777777" w:rsidR="00CC2565" w:rsidRDefault="00573F4B" w:rsidP="004B1E79">
      <w:pPr>
        <w:pStyle w:val="BodyText"/>
        <w:numPr>
          <w:ilvl w:val="0"/>
          <w:numId w:val="18"/>
        </w:numPr>
      </w:pPr>
      <w:r>
        <w:t>Global rollout to all markets</w:t>
      </w:r>
      <w:r w:rsidR="008670EA">
        <w:t>.</w:t>
      </w:r>
    </w:p>
    <w:p w14:paraId="0B5291B8" w14:textId="77777777" w:rsidR="008670EA" w:rsidRDefault="008670EA" w:rsidP="004B1E79">
      <w:pPr>
        <w:pStyle w:val="BodyText"/>
        <w:numPr>
          <w:ilvl w:val="0"/>
          <w:numId w:val="18"/>
        </w:numPr>
      </w:pPr>
      <w:r>
        <w:t>Removing the Existing Job</w:t>
      </w:r>
      <w:r w:rsidR="003E7504">
        <w:t xml:space="preserve"> search tool from all platforms and linking to microsite is out of scope of t</w:t>
      </w:r>
      <w:r w:rsidR="00AE218B">
        <w:t xml:space="preserve">his project. </w:t>
      </w:r>
      <w:proofErr w:type="spellStart"/>
      <w:proofErr w:type="gramStart"/>
      <w:r w:rsidR="00AE218B">
        <w:t>i.</w:t>
      </w:r>
      <w:r w:rsidR="003E7504">
        <w:t>e</w:t>
      </w:r>
      <w:proofErr w:type="spellEnd"/>
      <w:proofErr w:type="gramEnd"/>
      <w:r w:rsidR="003E7504">
        <w:t xml:space="preserve"> removing the current page &amp; updating the page with microsite </w:t>
      </w:r>
      <w:proofErr w:type="spellStart"/>
      <w:r w:rsidR="003E7504">
        <w:t>url</w:t>
      </w:r>
      <w:proofErr w:type="spellEnd"/>
      <w:r w:rsidR="003E7504">
        <w:t>.</w:t>
      </w:r>
    </w:p>
    <w:p w14:paraId="79ACF3EA" w14:textId="77777777" w:rsidR="003A616E" w:rsidRDefault="008670EA" w:rsidP="004B1E79">
      <w:pPr>
        <w:pStyle w:val="BodyText"/>
        <w:numPr>
          <w:ilvl w:val="0"/>
          <w:numId w:val="18"/>
        </w:numPr>
      </w:pPr>
      <w:r>
        <w:t xml:space="preserve">Any modifications to Kenexa </w:t>
      </w:r>
      <w:proofErr w:type="spellStart"/>
      <w:proofErr w:type="gramStart"/>
      <w:r>
        <w:t>api</w:t>
      </w:r>
      <w:proofErr w:type="spellEnd"/>
      <w:r>
        <w:t xml:space="preserve"> </w:t>
      </w:r>
      <w:r w:rsidR="003A616E">
        <w:t>.</w:t>
      </w:r>
      <w:proofErr w:type="gramEnd"/>
    </w:p>
    <w:p w14:paraId="7B16616C" w14:textId="77777777" w:rsidR="00652988" w:rsidRDefault="003E7504" w:rsidP="004B1E79">
      <w:pPr>
        <w:pStyle w:val="BodyText"/>
        <w:numPr>
          <w:ilvl w:val="0"/>
          <w:numId w:val="18"/>
        </w:numPr>
      </w:pPr>
      <w:r>
        <w:t>M</w:t>
      </w:r>
      <w:r w:rsidR="00386F05">
        <w:t xml:space="preserve">aking </w:t>
      </w:r>
      <w:proofErr w:type="spellStart"/>
      <w:r w:rsidR="00AF6BA5">
        <w:t>kenexa</w:t>
      </w:r>
      <w:proofErr w:type="spellEnd"/>
      <w:r w:rsidR="00AF6BA5">
        <w:t xml:space="preserve"> pages</w:t>
      </w:r>
      <w:r w:rsidR="00652988">
        <w:t xml:space="preserve"> </w:t>
      </w:r>
      <w:r w:rsidR="00AF6BA5">
        <w:t>responsive</w:t>
      </w:r>
      <w:r w:rsidR="00386F05">
        <w:t xml:space="preserve"> is out of scope for this development</w:t>
      </w:r>
      <w:r w:rsidR="00AF6BA5">
        <w:t>.</w:t>
      </w:r>
    </w:p>
    <w:p w14:paraId="24A47189" w14:textId="77777777" w:rsidR="00652988" w:rsidRDefault="003D0FDE" w:rsidP="00652988">
      <w:pPr>
        <w:pStyle w:val="BodyText"/>
        <w:numPr>
          <w:ilvl w:val="0"/>
          <w:numId w:val="18"/>
        </w:numPr>
      </w:pPr>
      <w:r>
        <w:t xml:space="preserve">Once the </w:t>
      </w:r>
      <w:r w:rsidR="004B1E79">
        <w:t>application navigates</w:t>
      </w:r>
      <w:r>
        <w:t xml:space="preserve"> to </w:t>
      </w:r>
      <w:proofErr w:type="spellStart"/>
      <w:r>
        <w:t>kenexa</w:t>
      </w:r>
      <w:proofErr w:type="spellEnd"/>
      <w:r>
        <w:t xml:space="preserve"> portal, </w:t>
      </w:r>
      <w:r w:rsidR="004B1E79">
        <w:t>it is not under the scope of Microsite.</w:t>
      </w:r>
    </w:p>
    <w:sectPr w:rsidR="00652988" w:rsidSect="001428AF">
      <w:headerReference w:type="default" r:id="rId15"/>
      <w:footerReference w:type="default" r:id="rId16"/>
      <w:headerReference w:type="first" r:id="rId17"/>
      <w:footerReference w:type="first" r:id="rId18"/>
      <w:pgSz w:w="11906" w:h="16838" w:code="9"/>
      <w:pgMar w:top="1253" w:right="1474" w:bottom="1440" w:left="1474"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Nha-Tien Nguyen" w:date="2016-08-08T09:04:00Z" w:initials="NN">
    <w:p w14:paraId="2C2251AC" w14:textId="77777777" w:rsidR="0020367D" w:rsidRDefault="0020367D">
      <w:pPr>
        <w:pStyle w:val="CommentText"/>
      </w:pPr>
      <w:r>
        <w:rPr>
          <w:rStyle w:val="CommentReference"/>
        </w:rPr>
        <w:annotationRef/>
      </w:r>
      <w:r>
        <w:t>In discussion</w:t>
      </w:r>
    </w:p>
  </w:comment>
  <w:comment w:id="49" w:author="Nha-Tien Nguyen" w:date="2016-08-08T09:02:00Z" w:initials="NN">
    <w:p w14:paraId="3BA3EDC7" w14:textId="77777777" w:rsidR="0020367D" w:rsidRDefault="0020367D" w:rsidP="00687541">
      <w:pPr>
        <w:rPr>
          <w:rFonts w:ascii="Verdana" w:hAnsi="Verdana"/>
        </w:rPr>
      </w:pPr>
      <w:r>
        <w:rPr>
          <w:rStyle w:val="CommentReference"/>
        </w:rPr>
        <w:annotationRef/>
      </w:r>
      <w:r>
        <w:t>Explain more details: ‘</w:t>
      </w:r>
      <w:r>
        <w:rPr>
          <w:rFonts w:ascii="Verdana" w:hAnsi="Verdana"/>
        </w:rPr>
        <w:t xml:space="preserve">‘Other links’ more </w:t>
      </w:r>
      <w:proofErr w:type="gramStart"/>
      <w:r>
        <w:rPr>
          <w:rFonts w:ascii="Verdana" w:hAnsi="Verdana"/>
        </w:rPr>
        <w:t>concrete  (</w:t>
      </w:r>
      <w:proofErr w:type="gramEnd"/>
      <w:r>
        <w:rPr>
          <w:rFonts w:ascii="Verdana" w:hAnsi="Verdana"/>
        </w:rPr>
        <w:t>Working at IKEA, Advanced Search, Log in). Distinguish between</w:t>
      </w:r>
    </w:p>
    <w:p w14:paraId="1AE5D146" w14:textId="77777777" w:rsidR="0020367D" w:rsidRDefault="0020367D" w:rsidP="00687541">
      <w:pPr>
        <w:pStyle w:val="ListParagraph"/>
        <w:numPr>
          <w:ilvl w:val="0"/>
          <w:numId w:val="37"/>
        </w:numPr>
        <w:rPr>
          <w:rFonts w:ascii="Verdana" w:hAnsi="Verdana"/>
        </w:rPr>
      </w:pPr>
      <w:r>
        <w:rPr>
          <w:rFonts w:ascii="Verdana" w:hAnsi="Verdana"/>
        </w:rPr>
        <w:t>Global</w:t>
      </w:r>
    </w:p>
    <w:p w14:paraId="7D9A2612" w14:textId="77777777" w:rsidR="0020367D" w:rsidRPr="00687541" w:rsidRDefault="0020367D" w:rsidP="00687541">
      <w:pPr>
        <w:pStyle w:val="ListParagraph"/>
        <w:numPr>
          <w:ilvl w:val="0"/>
          <w:numId w:val="37"/>
        </w:numPr>
        <w:rPr>
          <w:rFonts w:ascii="Verdana" w:hAnsi="Verdana"/>
        </w:rPr>
      </w:pPr>
      <w:r>
        <w:rPr>
          <w:rFonts w:ascii="Verdana" w:hAnsi="Verdana"/>
        </w:rPr>
        <w:t>RU solution (which links are hidden) and how RU site is identified (language key)</w:t>
      </w:r>
    </w:p>
  </w:comment>
  <w:comment w:id="59" w:author="Nha-Tien Nguyen" w:date="2016-08-08T09:08:00Z" w:initials="NN">
    <w:p w14:paraId="1DB370DC" w14:textId="77777777" w:rsidR="0020367D" w:rsidRDefault="0020367D">
      <w:pPr>
        <w:pStyle w:val="CommentText"/>
      </w:pPr>
      <w:r>
        <w:rPr>
          <w:rStyle w:val="CommentReference"/>
        </w:rPr>
        <w:annotationRef/>
      </w:r>
      <w:r>
        <w:t>Explain ‘little deviation’: when the redirect to Avnet starts and what about the hide of certain buttons?</w:t>
      </w:r>
    </w:p>
    <w:p w14:paraId="07FD6631" w14:textId="77777777" w:rsidR="0020367D" w:rsidRDefault="0020367D" w:rsidP="00E06677">
      <w:pPr>
        <w:pStyle w:val="CommentText"/>
        <w:numPr>
          <w:ilvl w:val="0"/>
          <w:numId w:val="37"/>
        </w:numPr>
      </w:pPr>
      <w:r>
        <w:t xml:space="preserve">Change of </w:t>
      </w:r>
      <w:proofErr w:type="spellStart"/>
      <w:r>
        <w:t>breadcumbs</w:t>
      </w:r>
      <w:proofErr w:type="spellEnd"/>
      <w:r>
        <w:t xml:space="preserve"> and why?</w:t>
      </w:r>
    </w:p>
  </w:comment>
  <w:comment w:id="85" w:author="Nha-Tien Nguyen" w:date="2016-08-08T09:11:00Z" w:initials="NN">
    <w:p w14:paraId="1F46171B" w14:textId="77777777" w:rsidR="0020367D" w:rsidRDefault="0020367D">
      <w:pPr>
        <w:pStyle w:val="CommentText"/>
      </w:pPr>
      <w:r>
        <w:rPr>
          <w:rStyle w:val="CommentReference"/>
        </w:rPr>
        <w:annotationRef/>
      </w:r>
      <w:r>
        <w:t>Who is doing this now? Nha-Tien to propose</w:t>
      </w:r>
    </w:p>
    <w:p w14:paraId="5EF12E37" w14:textId="77777777" w:rsidR="0020367D" w:rsidRDefault="0020367D">
      <w:pPr>
        <w:pStyle w:val="CommentText"/>
      </w:pPr>
      <w:r>
        <w:t xml:space="preserve">Are the response time end to end </w:t>
      </w:r>
      <w:proofErr w:type="gramStart"/>
      <w:r>
        <w:t>from  user</w:t>
      </w:r>
      <w:proofErr w:type="gramEnd"/>
      <w:r>
        <w:t xml:space="preserve"> perspective?</w:t>
      </w:r>
    </w:p>
    <w:p w14:paraId="6586D1CA" w14:textId="77777777" w:rsidR="0020367D" w:rsidRDefault="0020367D">
      <w:pPr>
        <w:pStyle w:val="CommentText"/>
      </w:pPr>
      <w:r>
        <w:t>How the test are done for performance? Load test/concurrent users?</w:t>
      </w:r>
    </w:p>
  </w:comment>
  <w:comment w:id="97" w:author="schitrai" w:date="2016-08-19T12:28:00Z" w:initials="s">
    <w:p w14:paraId="002B1C1C" w14:textId="77777777" w:rsidR="0020367D" w:rsidRDefault="0020367D">
      <w:pPr>
        <w:pStyle w:val="CommentText"/>
      </w:pPr>
      <w:r>
        <w:rPr>
          <w:rStyle w:val="CommentReference"/>
        </w:rPr>
        <w:annotationRef/>
      </w:r>
      <w:r>
        <w:t xml:space="preserve"> Batch programs for Jobs Sync only will access the Brassring API</w:t>
      </w:r>
    </w:p>
  </w:comment>
  <w:comment w:id="93" w:author="Nha-Tien Nguyen" w:date="2016-08-15T15:17:00Z" w:initials="NN">
    <w:p w14:paraId="10E21CF7" w14:textId="77777777" w:rsidR="0020367D" w:rsidRDefault="0020367D">
      <w:pPr>
        <w:pStyle w:val="CommentText"/>
      </w:pPr>
      <w:r>
        <w:rPr>
          <w:rStyle w:val="CommentReference"/>
        </w:rPr>
        <w:annotationRef/>
      </w:r>
      <w:r>
        <w:t xml:space="preserve">Is this the layer for the API integration? </w:t>
      </w:r>
    </w:p>
  </w:comment>
  <w:comment w:id="101" w:author="Tim Ellmers" w:date="2016-08-22T09:32:00Z" w:initials="TE">
    <w:p w14:paraId="4D7DEB73" w14:textId="77777777" w:rsidR="0020367D" w:rsidRDefault="0020367D">
      <w:pPr>
        <w:pStyle w:val="CommentText"/>
      </w:pPr>
      <w:r>
        <w:rPr>
          <w:rStyle w:val="CommentReference"/>
        </w:rPr>
        <w:annotationRef/>
      </w:r>
      <w:r>
        <w:t xml:space="preserve">I think we have some more updates about URL. </w:t>
      </w:r>
      <w:proofErr w:type="spellStart"/>
      <w:r>
        <w:t>Pls</w:t>
      </w:r>
      <w:proofErr w:type="spellEnd"/>
      <w:r>
        <w:t xml:space="preserve"> give all info you can find.</w:t>
      </w:r>
    </w:p>
  </w:comment>
  <w:comment w:id="102" w:author="Nha-Tien Nguyen" w:date="2016-08-08T09:12:00Z" w:initials="NN">
    <w:p w14:paraId="72BE7A11" w14:textId="77777777" w:rsidR="0020367D" w:rsidRDefault="0020367D" w:rsidP="00466206">
      <w:pPr>
        <w:rPr>
          <w:rFonts w:ascii="Verdana" w:hAnsi="Verdana"/>
        </w:rPr>
      </w:pPr>
      <w:r>
        <w:rPr>
          <w:rStyle w:val="CommentReference"/>
        </w:rPr>
        <w:annotationRef/>
      </w:r>
      <w:r>
        <w:rPr>
          <w:rFonts w:ascii="Verdana" w:hAnsi="Verdana"/>
        </w:rPr>
        <w:t>Microsite: what kind of parameter is transferred from ‘source platform’ to microsite</w:t>
      </w:r>
    </w:p>
    <w:p w14:paraId="105DC1AF" w14:textId="77777777" w:rsidR="0020367D" w:rsidRDefault="0020367D" w:rsidP="00466206">
      <w:pPr>
        <w:pStyle w:val="CommentText"/>
        <w:numPr>
          <w:ilvl w:val="0"/>
          <w:numId w:val="38"/>
        </w:numPr>
      </w:pPr>
      <w:r>
        <w:t>Like language key ‘EN’ for English</w:t>
      </w:r>
    </w:p>
    <w:p w14:paraId="77DC1270" w14:textId="77777777" w:rsidR="0020367D" w:rsidRDefault="0020367D" w:rsidP="00466206">
      <w:pPr>
        <w:pStyle w:val="CommentText"/>
        <w:numPr>
          <w:ilvl w:val="0"/>
          <w:numId w:val="38"/>
        </w:numPr>
      </w:pPr>
      <w:r>
        <w:t>Catching + cookie</w:t>
      </w:r>
    </w:p>
  </w:comment>
  <w:comment w:id="174" w:author="Tim Ellmers" w:date="2016-08-22T09:33:00Z" w:initials="TE">
    <w:p w14:paraId="50BC57E9" w14:textId="77777777" w:rsidR="0020367D" w:rsidRDefault="0020367D">
      <w:pPr>
        <w:pStyle w:val="CommentText"/>
      </w:pPr>
      <w:r>
        <w:rPr>
          <w:rStyle w:val="CommentReference"/>
        </w:rPr>
        <w:annotationRef/>
      </w:r>
      <w:r>
        <w:t xml:space="preserve">It would be good to see the Structure of the Excel and </w:t>
      </w:r>
      <w:proofErr w:type="spellStart"/>
      <w:r>
        <w:t>te</w:t>
      </w:r>
      <w:proofErr w:type="spellEnd"/>
      <w:r>
        <w:t xml:space="preserve"> PF. More details. Also we would need to write how to update this PF file when it needs to be updated.</w:t>
      </w:r>
    </w:p>
  </w:comment>
  <w:comment w:id="176" w:author="Nha-Tien Nguyen" w:date="2016-08-08T09:13:00Z" w:initials="NN">
    <w:p w14:paraId="64855DFC" w14:textId="77777777" w:rsidR="0020367D" w:rsidRDefault="0020367D" w:rsidP="00466206">
      <w:pPr>
        <w:rPr>
          <w:rFonts w:ascii="Verdana" w:hAnsi="Verdana"/>
        </w:rPr>
      </w:pPr>
      <w:r>
        <w:rPr>
          <w:rStyle w:val="CommentReference"/>
        </w:rPr>
        <w:annotationRef/>
      </w:r>
      <w:proofErr w:type="gramStart"/>
      <w:r>
        <w:rPr>
          <w:rFonts w:ascii="Verdana" w:hAnsi="Verdana"/>
        </w:rPr>
        <w:t>what</w:t>
      </w:r>
      <w:proofErr w:type="gramEnd"/>
      <w:r>
        <w:rPr>
          <w:rFonts w:ascii="Verdana" w:hAnsi="Verdana"/>
        </w:rPr>
        <w:t xml:space="preserve"> does the property file consists and what is the maintenance process for property file</w:t>
      </w:r>
    </w:p>
    <w:p w14:paraId="6B736C4E" w14:textId="77777777" w:rsidR="0020367D" w:rsidRDefault="0020367D" w:rsidP="00466206">
      <w:pPr>
        <w:rPr>
          <w:rFonts w:ascii="Verdana" w:hAnsi="Verdana"/>
        </w:rPr>
      </w:pPr>
      <w:r>
        <w:rPr>
          <w:rFonts w:ascii="Verdana" w:hAnsi="Verdana"/>
        </w:rPr>
        <w:t>Where the property file is stored?</w:t>
      </w:r>
    </w:p>
    <w:p w14:paraId="460ECB6B" w14:textId="77777777" w:rsidR="0020367D" w:rsidRDefault="0020367D">
      <w:pPr>
        <w:pStyle w:val="CommentText"/>
      </w:pPr>
    </w:p>
  </w:comment>
  <w:comment w:id="197" w:author="Nha-Tien Nguyen" w:date="2016-08-08T09:13:00Z" w:initials="NN">
    <w:p w14:paraId="409EB50B" w14:textId="77777777" w:rsidR="0020367D" w:rsidRDefault="0020367D">
      <w:pPr>
        <w:pStyle w:val="CommentText"/>
      </w:pPr>
      <w:r>
        <w:rPr>
          <w:rStyle w:val="CommentReference"/>
        </w:rPr>
        <w:annotationRef/>
      </w:r>
      <w:r>
        <w:t>This design needs be reviewed after the decision making</w:t>
      </w:r>
    </w:p>
  </w:comment>
  <w:comment w:id="239" w:author="Nha-Tien Nguyen" w:date="2016-08-08T09:14:00Z" w:initials="NN">
    <w:p w14:paraId="2394336D" w14:textId="77777777" w:rsidR="0020367D" w:rsidRDefault="0020367D" w:rsidP="00466206">
      <w:pPr>
        <w:pStyle w:val="CommentText"/>
        <w:numPr>
          <w:ilvl w:val="0"/>
          <w:numId w:val="39"/>
        </w:numPr>
      </w:pPr>
      <w:r>
        <w:rPr>
          <w:rStyle w:val="CommentReference"/>
        </w:rPr>
        <w:annotationRef/>
      </w:r>
      <w:r>
        <w:t>Distinguish which components are</w:t>
      </w:r>
    </w:p>
    <w:p w14:paraId="07859A91" w14:textId="77777777" w:rsidR="0020367D" w:rsidRDefault="0020367D" w:rsidP="00466206">
      <w:pPr>
        <w:pStyle w:val="CommentText"/>
        <w:numPr>
          <w:ilvl w:val="0"/>
          <w:numId w:val="37"/>
        </w:numPr>
      </w:pPr>
      <w:r>
        <w:t>Built by CAP</w:t>
      </w:r>
    </w:p>
    <w:p w14:paraId="2B876878" w14:textId="77777777" w:rsidR="0020367D" w:rsidRDefault="0020367D" w:rsidP="00466206">
      <w:pPr>
        <w:pStyle w:val="CommentText"/>
        <w:numPr>
          <w:ilvl w:val="0"/>
          <w:numId w:val="37"/>
        </w:numPr>
      </w:pPr>
      <w:r>
        <w:t>Reuse from Kenexa (refer to the Kenexa API)</w:t>
      </w:r>
    </w:p>
    <w:p w14:paraId="04BF9B7D" w14:textId="77777777" w:rsidR="0020367D" w:rsidRDefault="0020367D" w:rsidP="00466206">
      <w:pPr>
        <w:pStyle w:val="CommentText"/>
      </w:pPr>
    </w:p>
    <w:p w14:paraId="45BCC05C" w14:textId="77777777" w:rsidR="0020367D" w:rsidRDefault="0020367D" w:rsidP="00466206">
      <w:pPr>
        <w:pStyle w:val="CommentText"/>
        <w:numPr>
          <w:ilvl w:val="0"/>
          <w:numId w:val="39"/>
        </w:numPr>
      </w:pPr>
      <w:r>
        <w:t>Approach is to reuse the Kenexa API as much as possible</w:t>
      </w:r>
    </w:p>
    <w:p w14:paraId="752C5ADE" w14:textId="77777777" w:rsidR="0020367D" w:rsidRDefault="0020367D" w:rsidP="00466206">
      <w:pPr>
        <w:pStyle w:val="CommentText"/>
        <w:numPr>
          <w:ilvl w:val="0"/>
          <w:numId w:val="39"/>
        </w:numPr>
      </w:pPr>
      <w:r>
        <w:t>If built, Explain why the components were built (the rationale)</w:t>
      </w:r>
    </w:p>
    <w:p w14:paraId="41A6E17F" w14:textId="77777777" w:rsidR="0020367D" w:rsidRDefault="0020367D" w:rsidP="00466206">
      <w:pPr>
        <w:pStyle w:val="CommentText"/>
        <w:numPr>
          <w:ilvl w:val="0"/>
          <w:numId w:val="39"/>
        </w:numPr>
      </w:pPr>
      <w:r>
        <w:t xml:space="preserve"> The ‘container’: API or ftp server or how?</w:t>
      </w:r>
    </w:p>
    <w:p w14:paraId="3A259FE0" w14:textId="77777777" w:rsidR="0020367D" w:rsidRDefault="0020367D" w:rsidP="00466206">
      <w:pPr>
        <w:pStyle w:val="CommentText"/>
        <w:numPr>
          <w:ilvl w:val="0"/>
          <w:numId w:val="39"/>
        </w:numPr>
      </w:pPr>
      <w:r>
        <w:t xml:space="preserve">How Akamai is used in this </w:t>
      </w:r>
      <w:proofErr w:type="spellStart"/>
      <w:r>
        <w:t>archicture</w:t>
      </w:r>
      <w:proofErr w:type="spellEnd"/>
      <w:r>
        <w:t xml:space="preserve"> and what kind of data?</w:t>
      </w:r>
    </w:p>
    <w:p w14:paraId="50732CF1" w14:textId="77777777" w:rsidR="0020367D" w:rsidRDefault="0020367D" w:rsidP="00466206">
      <w:pPr>
        <w:pStyle w:val="CommentText"/>
        <w:numPr>
          <w:ilvl w:val="0"/>
          <w:numId w:val="39"/>
        </w:numPr>
      </w:pPr>
      <w:r>
        <w:t xml:space="preserve">The data is hosted by Amazon Cloud: which location, encryption, which </w:t>
      </w:r>
      <w:proofErr w:type="spellStart"/>
      <w:r>
        <w:t>compoents</w:t>
      </w:r>
      <w:proofErr w:type="spellEnd"/>
      <w:r>
        <w:t xml:space="preserve"> are at Amazon, microsite?</w:t>
      </w:r>
    </w:p>
    <w:p w14:paraId="6D8FE7D9" w14:textId="77777777" w:rsidR="0020367D" w:rsidRDefault="0020367D" w:rsidP="00466206">
      <w:pPr>
        <w:pStyle w:val="CommentText"/>
        <w:numPr>
          <w:ilvl w:val="0"/>
          <w:numId w:val="39"/>
        </w:numPr>
      </w:pPr>
      <w:r>
        <w:t>JST Web Application: what is the controller, view?</w:t>
      </w:r>
    </w:p>
    <w:p w14:paraId="44BE68EB" w14:textId="77777777" w:rsidR="0020367D" w:rsidRPr="00E06677" w:rsidRDefault="0020367D" w:rsidP="00466206">
      <w:pPr>
        <w:pStyle w:val="CommentText"/>
        <w:numPr>
          <w:ilvl w:val="0"/>
          <w:numId w:val="39"/>
        </w:numPr>
      </w:pPr>
      <w:r>
        <w:t xml:space="preserve">Batch job  for feeding the JST Batch: </w:t>
      </w:r>
      <w:r>
        <w:rPr>
          <w:rFonts w:ascii="Verdana" w:hAnsi="Verdana"/>
        </w:rPr>
        <w:t>where the users for the batch jobs are stored and who has access to this users</w:t>
      </w:r>
    </w:p>
    <w:p w14:paraId="57CBC73A" w14:textId="77777777" w:rsidR="0020367D" w:rsidRPr="00E06677" w:rsidRDefault="0020367D" w:rsidP="00466206">
      <w:pPr>
        <w:pStyle w:val="CommentText"/>
        <w:numPr>
          <w:ilvl w:val="0"/>
          <w:numId w:val="39"/>
        </w:numPr>
      </w:pPr>
      <w:r>
        <w:rPr>
          <w:rFonts w:ascii="Verdana" w:hAnsi="Verdana"/>
        </w:rPr>
        <w:t>When iframes are used?</w:t>
      </w:r>
    </w:p>
    <w:p w14:paraId="3FA6DD54" w14:textId="77777777" w:rsidR="0020367D" w:rsidRPr="00407E0B" w:rsidRDefault="0020367D" w:rsidP="00466206">
      <w:pPr>
        <w:pStyle w:val="CommentText"/>
        <w:numPr>
          <w:ilvl w:val="0"/>
          <w:numId w:val="39"/>
        </w:numPr>
      </w:pPr>
      <w:r>
        <w:rPr>
          <w:rFonts w:ascii="Verdana" w:hAnsi="Verdana"/>
        </w:rPr>
        <w:t>Cookies policy?</w:t>
      </w:r>
    </w:p>
    <w:p w14:paraId="7F85B082" w14:textId="77777777" w:rsidR="0020367D" w:rsidRDefault="0020367D" w:rsidP="00466206">
      <w:pPr>
        <w:pStyle w:val="CommentText"/>
        <w:numPr>
          <w:ilvl w:val="0"/>
          <w:numId w:val="39"/>
        </w:numPr>
      </w:pPr>
      <w:r>
        <w:rPr>
          <w:rFonts w:ascii="Verdana" w:hAnsi="Verdana"/>
        </w:rPr>
        <w:t xml:space="preserve">Flow of data (if </w:t>
      </w:r>
      <w:proofErr w:type="spellStart"/>
      <w:r>
        <w:rPr>
          <w:rFonts w:ascii="Verdana" w:hAnsi="Verdana"/>
        </w:rPr>
        <w:t>possbiel</w:t>
      </w:r>
      <w:proofErr w:type="spellEnd"/>
      <w:r>
        <w:rPr>
          <w:rFonts w:ascii="Verdana" w:hAnsi="Verdana"/>
        </w:rPr>
        <w:t>)</w:t>
      </w:r>
    </w:p>
  </w:comment>
  <w:comment w:id="271" w:author="schitrai" w:date="2016-08-15T16:49:00Z" w:initials="s">
    <w:p w14:paraId="46D178FE" w14:textId="77777777" w:rsidR="0020367D" w:rsidRDefault="0020367D">
      <w:pPr>
        <w:pStyle w:val="CommentText"/>
      </w:pPr>
      <w:r>
        <w:rPr>
          <w:rStyle w:val="CommentReference"/>
        </w:rPr>
        <w:annotationRef/>
      </w:r>
      <w:r>
        <w:t>Update this section</w:t>
      </w:r>
    </w:p>
  </w:comment>
  <w:comment w:id="332" w:author="Tim Ellmers" w:date="2016-08-22T09:34:00Z" w:initials="TE">
    <w:p w14:paraId="6D1B7539" w14:textId="77777777" w:rsidR="0020367D" w:rsidRDefault="0020367D">
      <w:pPr>
        <w:pStyle w:val="CommentText"/>
      </w:pPr>
      <w:r>
        <w:rPr>
          <w:rStyle w:val="CommentReference"/>
        </w:rPr>
        <w:annotationRef/>
      </w:r>
      <w:r>
        <w:t>Use real words</w:t>
      </w:r>
    </w:p>
  </w:comment>
  <w:comment w:id="493" w:author="Tim Ellmers" w:date="2016-08-22T09:35:00Z" w:initials="TE">
    <w:p w14:paraId="516CFA73" w14:textId="77777777" w:rsidR="0020367D" w:rsidRDefault="0020367D">
      <w:pPr>
        <w:pStyle w:val="CommentText"/>
      </w:pPr>
      <w:r>
        <w:rPr>
          <w:rStyle w:val="CommentReference"/>
        </w:rPr>
        <w:annotationRef/>
      </w:r>
      <w:r>
        <w:t>We would need to get more details on the Batch job design and the container.</w:t>
      </w:r>
    </w:p>
  </w:comment>
  <w:comment w:id="593" w:author="Nha-Tien Nguyen" w:date="2016-08-08T09:20:00Z" w:initials="NN">
    <w:p w14:paraId="5CD0F999" w14:textId="77777777" w:rsidR="0020367D" w:rsidRDefault="0020367D" w:rsidP="005D2A0D">
      <w:pPr>
        <w:pStyle w:val="CommentText"/>
        <w:numPr>
          <w:ilvl w:val="0"/>
          <w:numId w:val="40"/>
        </w:numPr>
      </w:pPr>
      <w:r>
        <w:rPr>
          <w:rStyle w:val="CommentReference"/>
        </w:rPr>
        <w:annotationRef/>
      </w:r>
      <w:r>
        <w:t>Are these the requirements from the original requirements document? If not, please included</w:t>
      </w:r>
    </w:p>
    <w:p w14:paraId="58044B08" w14:textId="77777777" w:rsidR="0020367D" w:rsidRDefault="0020367D" w:rsidP="005D2A0D">
      <w:pPr>
        <w:pStyle w:val="CommentText"/>
        <w:numPr>
          <w:ilvl w:val="0"/>
          <w:numId w:val="40"/>
        </w:numPr>
      </w:pPr>
      <w:r>
        <w:t xml:space="preserve"> </w:t>
      </w:r>
      <w:r>
        <w:rPr>
          <w:rFonts w:ascii="Verdana" w:hAnsi="Verdana"/>
        </w:rPr>
        <w:t>Remember the search results: currently the job ad is opened in another tab: enable cookies? Better to have the job ad open in the same tab and then navigate back and forth (if cookie are disable, then the results are lost)</w:t>
      </w:r>
    </w:p>
  </w:comment>
  <w:comment w:id="595" w:author="Rolf Medina" w:date="2016-08-26T09:10:00Z" w:initials="RM">
    <w:p w14:paraId="37BF53B0" w14:textId="77777777" w:rsidR="0020367D" w:rsidRDefault="0020367D">
      <w:pPr>
        <w:pStyle w:val="CommentText"/>
      </w:pPr>
      <w:r>
        <w:rPr>
          <w:rStyle w:val="CommentReference"/>
        </w:rPr>
        <w:annotationRef/>
      </w:r>
      <w:r>
        <w:t>I would like to see how relationship between the design and the business requirements. How can I see that the business requirements are covered in the design document?</w:t>
      </w:r>
    </w:p>
  </w:comment>
  <w:comment w:id="716" w:author="Nha-Tien Nguyen" w:date="2016-08-15T08:00:00Z" w:initials="NN">
    <w:p w14:paraId="41FA625A" w14:textId="77777777" w:rsidR="0020367D" w:rsidRDefault="0020367D">
      <w:pPr>
        <w:pStyle w:val="CommentText"/>
      </w:pPr>
      <w:r>
        <w:rPr>
          <w:rStyle w:val="CommentReference"/>
        </w:rPr>
        <w:annotationRef/>
      </w:r>
      <w:r>
        <w:t>Could be impacted by the new solution design: out of scope maybe?</w:t>
      </w:r>
    </w:p>
    <w:p w14:paraId="3D9BE140" w14:textId="77777777" w:rsidR="0020367D" w:rsidRDefault="0020367D">
      <w:pPr>
        <w:pStyle w:val="CommentText"/>
      </w:pPr>
    </w:p>
  </w:comment>
  <w:comment w:id="717" w:author="schitrai" w:date="2016-08-15T12:21:00Z" w:initials="s">
    <w:p w14:paraId="201D23D3" w14:textId="77777777" w:rsidR="0020367D" w:rsidRDefault="0020367D">
      <w:pPr>
        <w:pStyle w:val="CommentText"/>
      </w:pPr>
      <w:r>
        <w:rPr>
          <w:rStyle w:val="CommentReference"/>
        </w:rPr>
        <w:annotationRef/>
      </w:r>
      <w:r>
        <w:t xml:space="preserve">Code has to be written for downloading jobs from new ATS and integrated into JST Application. </w:t>
      </w:r>
    </w:p>
  </w:comment>
  <w:comment w:id="721" w:author="Rolf Medina" w:date="2016-08-26T09:12:00Z" w:initials="RM">
    <w:p w14:paraId="18F42BBF" w14:textId="77777777" w:rsidR="0020367D" w:rsidRDefault="0020367D">
      <w:pPr>
        <w:pStyle w:val="CommentText"/>
      </w:pPr>
      <w:r>
        <w:rPr>
          <w:rStyle w:val="CommentReference"/>
        </w:rPr>
        <w:annotationRef/>
      </w:r>
      <w:r>
        <w:t>What’s “easy” in this context?</w:t>
      </w:r>
    </w:p>
  </w:comment>
  <w:comment w:id="728" w:author="Nha-Tien Nguyen" w:date="2016-08-08T09:29:00Z" w:initials="NN">
    <w:p w14:paraId="6A3F0CE9" w14:textId="77777777" w:rsidR="0020367D" w:rsidRDefault="0020367D">
      <w:pPr>
        <w:pStyle w:val="CommentText"/>
      </w:pPr>
      <w:r>
        <w:rPr>
          <w:rStyle w:val="CommentReference"/>
        </w:rPr>
        <w:annotationRef/>
      </w:r>
      <w:r>
        <w:t xml:space="preserve">What does AA mean? </w:t>
      </w:r>
    </w:p>
  </w:comment>
  <w:comment w:id="741" w:author="Nha-Tien Nguyen" w:date="2016-08-08T09:29:00Z" w:initials="NN">
    <w:p w14:paraId="0FDF2E46" w14:textId="77777777" w:rsidR="0020367D" w:rsidRDefault="0020367D">
      <w:pPr>
        <w:pStyle w:val="CommentText"/>
      </w:pPr>
      <w:r>
        <w:rPr>
          <w:rStyle w:val="CommentReference"/>
        </w:rPr>
        <w:annotationRef/>
      </w:r>
      <w:r>
        <w:t>What does local mean?</w:t>
      </w:r>
    </w:p>
  </w:comment>
  <w:comment w:id="754" w:author="Nha-Tien Nguyen" w:date="2016-08-08T09:59:00Z" w:initials="NN">
    <w:p w14:paraId="7FFEEEEB" w14:textId="77777777" w:rsidR="0020367D" w:rsidRDefault="0020367D">
      <w:pPr>
        <w:pStyle w:val="CommentText"/>
      </w:pPr>
      <w:r>
        <w:rPr>
          <w:rStyle w:val="CommentReference"/>
        </w:rPr>
        <w:annotationRef/>
      </w:r>
      <w:r>
        <w:t>Who is doing the test and test results?</w:t>
      </w:r>
    </w:p>
  </w:comment>
  <w:comment w:id="769" w:author="Nha-Tien Nguyen" w:date="2016-08-15T08:13:00Z" w:initials="NN">
    <w:p w14:paraId="7220B61D" w14:textId="77777777" w:rsidR="0020367D" w:rsidRPr="001A2CEB" w:rsidRDefault="0020367D">
      <w:pPr>
        <w:pStyle w:val="CommentText"/>
      </w:pPr>
      <w:r>
        <w:rPr>
          <w:rStyle w:val="CommentReference"/>
        </w:rPr>
        <w:annotationRef/>
      </w:r>
      <w:r w:rsidRPr="001A2CEB">
        <w:t>What has been implemented for SEO?</w:t>
      </w:r>
    </w:p>
  </w:comment>
  <w:comment w:id="768" w:author="schitrai" w:date="2016-08-15T12:12:00Z" w:initials="s">
    <w:p w14:paraId="6BF76367" w14:textId="77777777" w:rsidR="0020367D" w:rsidRDefault="0020367D">
      <w:pPr>
        <w:pStyle w:val="CommentText"/>
      </w:pPr>
      <w:r>
        <w:rPr>
          <w:rStyle w:val="CommentReference"/>
        </w:rPr>
        <w:annotationRef/>
      </w:r>
      <w:r>
        <w:t>Added Implementation section</w:t>
      </w:r>
    </w:p>
  </w:comment>
  <w:comment w:id="802" w:author="Nha-Tien Nguyen" w:date="2016-08-08T09:33:00Z" w:initials="NN">
    <w:p w14:paraId="0CAD63C7" w14:textId="77777777" w:rsidR="0020367D" w:rsidRDefault="0020367D">
      <w:pPr>
        <w:pStyle w:val="CommentText"/>
      </w:pPr>
      <w:r>
        <w:rPr>
          <w:rStyle w:val="CommentReference"/>
        </w:rPr>
        <w:annotationRef/>
      </w:r>
      <w:r>
        <w:t>Insert the points from last week</w:t>
      </w:r>
    </w:p>
    <w:p w14:paraId="72D9786C" w14:textId="77777777" w:rsidR="0020367D" w:rsidRDefault="0020367D" w:rsidP="00407E0B">
      <w:pPr>
        <w:pStyle w:val="CommentText"/>
        <w:numPr>
          <w:ilvl w:val="0"/>
          <w:numId w:val="37"/>
        </w:numPr>
      </w:pPr>
      <w:r>
        <w:t>No hover text</w:t>
      </w:r>
    </w:p>
    <w:p w14:paraId="1BEDAABE" w14:textId="77777777" w:rsidR="0020367D" w:rsidRDefault="0020367D" w:rsidP="00407E0B">
      <w:pPr>
        <w:pStyle w:val="CommentText"/>
      </w:pPr>
    </w:p>
    <w:p w14:paraId="07BBF6E5" w14:textId="77777777" w:rsidR="0020367D" w:rsidRDefault="0020367D" w:rsidP="00407E0B">
      <w:pPr>
        <w:pStyle w:val="CommentText"/>
      </w:pPr>
      <w:r>
        <w:t>Refer/add to change log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251AC" w15:done="0"/>
  <w15:commentEx w15:paraId="7D9A2612" w15:done="0"/>
  <w15:commentEx w15:paraId="07FD6631" w15:done="0"/>
  <w15:commentEx w15:paraId="6586D1CA" w15:done="0"/>
  <w15:commentEx w15:paraId="002B1C1C" w15:done="0"/>
  <w15:commentEx w15:paraId="10E21CF7" w15:done="0"/>
  <w15:commentEx w15:paraId="4D7DEB73" w15:done="0"/>
  <w15:commentEx w15:paraId="77DC1270" w15:done="0"/>
  <w15:commentEx w15:paraId="50BC57E9" w15:done="0"/>
  <w15:commentEx w15:paraId="460ECB6B" w15:done="0"/>
  <w15:commentEx w15:paraId="409EB50B" w15:done="0"/>
  <w15:commentEx w15:paraId="7F85B082" w15:done="0"/>
  <w15:commentEx w15:paraId="46D178FE" w15:done="0"/>
  <w15:commentEx w15:paraId="6D1B7539" w15:done="0"/>
  <w15:commentEx w15:paraId="516CFA73" w15:done="0"/>
  <w15:commentEx w15:paraId="58044B08" w15:done="0"/>
  <w15:commentEx w15:paraId="37BF53B0" w15:done="0"/>
  <w15:commentEx w15:paraId="3D9BE140" w15:done="0"/>
  <w15:commentEx w15:paraId="201D23D3" w15:done="0"/>
  <w15:commentEx w15:paraId="18F42BBF" w15:done="0"/>
  <w15:commentEx w15:paraId="6A3F0CE9" w15:done="0"/>
  <w15:commentEx w15:paraId="0FDF2E46" w15:done="0"/>
  <w15:commentEx w15:paraId="7FFEEEEB" w15:done="0"/>
  <w15:commentEx w15:paraId="7220B61D" w15:done="0"/>
  <w15:commentEx w15:paraId="6BF76367" w15:done="0"/>
  <w15:commentEx w15:paraId="07BBF6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9F907" w14:textId="77777777" w:rsidR="00DE42D2" w:rsidRDefault="00DE42D2">
      <w:r>
        <w:separator/>
      </w:r>
    </w:p>
  </w:endnote>
  <w:endnote w:type="continuationSeparator" w:id="0">
    <w:p w14:paraId="17194DF3" w14:textId="77777777" w:rsidR="00DE42D2" w:rsidRDefault="00DE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top w:val="single" w:sz="4" w:space="0" w:color="auto"/>
      </w:tblBorders>
      <w:tblLayout w:type="fixed"/>
      <w:tblLook w:val="0000" w:firstRow="0" w:lastRow="0" w:firstColumn="0" w:lastColumn="0" w:noHBand="0" w:noVBand="0"/>
    </w:tblPr>
    <w:tblGrid>
      <w:gridCol w:w="1701"/>
      <w:gridCol w:w="5245"/>
      <w:gridCol w:w="2234"/>
    </w:tblGrid>
    <w:tr w:rsidR="0020367D" w14:paraId="381ABB8F" w14:textId="77777777">
      <w:tc>
        <w:tcPr>
          <w:tcW w:w="1701" w:type="dxa"/>
        </w:tcPr>
        <w:p w14:paraId="4AA17A19" w14:textId="77777777" w:rsidR="0020367D" w:rsidRDefault="0020367D" w:rsidP="003A32AF">
          <w:pPr>
            <w:pStyle w:val="Footer"/>
          </w:pPr>
          <w:r>
            <w:t>© IKEA IT</w:t>
          </w:r>
        </w:p>
        <w:p w14:paraId="2FD5EE12" w14:textId="77777777" w:rsidR="0020367D" w:rsidRPr="003A32AF" w:rsidRDefault="0020367D" w:rsidP="003A32AF">
          <w:pPr>
            <w:pStyle w:val="Footer"/>
          </w:pPr>
          <w:r>
            <w:t>Confidential</w:t>
          </w:r>
        </w:p>
      </w:tc>
      <w:tc>
        <w:tcPr>
          <w:tcW w:w="5245" w:type="dxa"/>
        </w:tcPr>
        <w:p w14:paraId="3D1AEBFA" w14:textId="77777777" w:rsidR="0020367D" w:rsidRPr="00C81EBB" w:rsidRDefault="0020367D" w:rsidP="00D16573">
          <w:pPr>
            <w:pStyle w:val="Header"/>
            <w:ind w:left="-108" w:right="-108"/>
            <w:jc w:val="center"/>
          </w:pPr>
          <w:r w:rsidRPr="00C81EBB">
            <w:t xml:space="preserve">Author(s) : </w:t>
          </w:r>
          <w:fldSimple w:instr=" AUTHOR  \* MERGEFORMAT ">
            <w:r>
              <w:rPr>
                <w:noProof/>
              </w:rPr>
              <w:t>Sivarajan Chitraikani, Hariharanath Premnath</w:t>
            </w:r>
          </w:fldSimple>
        </w:p>
        <w:p w14:paraId="4CDB9B94" w14:textId="77777777" w:rsidR="0020367D" w:rsidRPr="001C65AC" w:rsidRDefault="0020367D" w:rsidP="00810ECF">
          <w:pPr>
            <w:pStyle w:val="Header"/>
            <w:jc w:val="center"/>
          </w:pPr>
          <w:r w:rsidRPr="00C81EBB">
            <w:t xml:space="preserve">Approver: </w:t>
          </w:r>
          <w:fldSimple w:instr=" DOCPROPERTY  Approver  \* MERGEFORMAT ">
            <w:r>
              <w:t>Tim Ellmers</w:t>
            </w:r>
          </w:fldSimple>
        </w:p>
      </w:tc>
      <w:tc>
        <w:tcPr>
          <w:tcW w:w="2234" w:type="dxa"/>
        </w:tcPr>
        <w:p w14:paraId="1FEC5ABA" w14:textId="77777777" w:rsidR="0020367D" w:rsidRDefault="0020367D">
          <w:pPr>
            <w:pStyle w:val="Footer"/>
            <w:jc w:val="right"/>
            <w:rPr>
              <w:snapToGrid w:val="0"/>
            </w:rP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160CF8">
            <w:rPr>
              <w:noProof/>
              <w:snapToGrid w:val="0"/>
            </w:rPr>
            <w:t>20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160CF8">
            <w:rPr>
              <w:noProof/>
              <w:snapToGrid w:val="0"/>
            </w:rPr>
            <w:t>20</w:t>
          </w:r>
          <w:r>
            <w:rPr>
              <w:snapToGrid w:val="0"/>
            </w:rPr>
            <w:fldChar w:fldCharType="end"/>
          </w:r>
        </w:p>
        <w:p w14:paraId="496162DE" w14:textId="77777777" w:rsidR="0020367D" w:rsidRDefault="0020367D">
          <w:pPr>
            <w:pStyle w:val="Footer"/>
            <w:jc w:val="right"/>
          </w:pPr>
        </w:p>
      </w:tc>
    </w:tr>
    <w:tr w:rsidR="0020367D" w14:paraId="5C8DA589" w14:textId="77777777">
      <w:tc>
        <w:tcPr>
          <w:tcW w:w="9180" w:type="dxa"/>
          <w:gridSpan w:val="3"/>
        </w:tcPr>
        <w:p w14:paraId="749A3FC7" w14:textId="77777777" w:rsidR="0020367D" w:rsidRDefault="0020367D" w:rsidP="00C25B4A">
          <w:pPr>
            <w:pStyle w:val="Footer"/>
            <w:rPr>
              <w:snapToGrid w:val="0"/>
            </w:rPr>
          </w:pPr>
        </w:p>
      </w:tc>
    </w:tr>
  </w:tbl>
  <w:p w14:paraId="41145681" w14:textId="77777777" w:rsidR="0020367D" w:rsidRDefault="002036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89FC9" w14:textId="77777777" w:rsidR="0020367D" w:rsidRPr="00541587" w:rsidRDefault="0020367D" w:rsidP="00541587">
    <w:pPr>
      <w:pStyle w:val="Footer"/>
    </w:pPr>
    <w:r w:rsidRPr="00541587">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CFEC5" w14:textId="77777777" w:rsidR="00DE42D2" w:rsidRDefault="00DE42D2">
      <w:r>
        <w:separator/>
      </w:r>
    </w:p>
  </w:footnote>
  <w:footnote w:type="continuationSeparator" w:id="0">
    <w:p w14:paraId="1420AB56" w14:textId="77777777" w:rsidR="00DE42D2" w:rsidRDefault="00DE4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4" w:type="dxa"/>
      <w:tblLayout w:type="fixed"/>
      <w:tblCellMar>
        <w:left w:w="70" w:type="dxa"/>
        <w:right w:w="70" w:type="dxa"/>
      </w:tblCellMar>
      <w:tblLook w:val="0000" w:firstRow="0" w:lastRow="0" w:firstColumn="0" w:lastColumn="0" w:noHBand="0" w:noVBand="0"/>
    </w:tblPr>
    <w:tblGrid>
      <w:gridCol w:w="1488"/>
      <w:gridCol w:w="5103"/>
      <w:gridCol w:w="2533"/>
    </w:tblGrid>
    <w:tr w:rsidR="0020367D" w14:paraId="493B3AB8" w14:textId="77777777">
      <w:trPr>
        <w:trHeight w:val="268"/>
      </w:trPr>
      <w:tc>
        <w:tcPr>
          <w:tcW w:w="1488" w:type="dxa"/>
          <w:tcBorders>
            <w:bottom w:val="single" w:sz="4" w:space="0" w:color="auto"/>
          </w:tcBorders>
        </w:tcPr>
        <w:p w14:paraId="2E928E2D" w14:textId="77777777" w:rsidR="0020367D" w:rsidRDefault="0020367D" w:rsidP="0058294B">
          <w:pPr>
            <w:pStyle w:val="Header"/>
          </w:pPr>
          <w:r>
            <w:rPr>
              <w:noProof/>
              <w:lang w:eastAsia="en-GB"/>
            </w:rPr>
            <w:drawing>
              <wp:inline distT="0" distB="0" distL="0" distR="0" wp14:anchorId="225AE994" wp14:editId="14BFA736">
                <wp:extent cx="800100" cy="371475"/>
                <wp:effectExtent l="19050" t="0" r="0" b="0"/>
                <wp:docPr id="4" name="Picture 4" descr="tm84x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84x39"/>
                        <pic:cNvPicPr>
                          <a:picLocks noChangeAspect="1" noChangeArrowheads="1"/>
                        </pic:cNvPicPr>
                      </pic:nvPicPr>
                      <pic:blipFill>
                        <a:blip r:embed="rId1"/>
                        <a:srcRect/>
                        <a:stretch>
                          <a:fillRect/>
                        </a:stretch>
                      </pic:blipFill>
                      <pic:spPr bwMode="auto">
                        <a:xfrm>
                          <a:off x="0" y="0"/>
                          <a:ext cx="800100" cy="371475"/>
                        </a:xfrm>
                        <a:prstGeom prst="rect">
                          <a:avLst/>
                        </a:prstGeom>
                        <a:noFill/>
                        <a:ln w="9525">
                          <a:noFill/>
                          <a:miter lim="800000"/>
                          <a:headEnd/>
                          <a:tailEnd/>
                        </a:ln>
                      </pic:spPr>
                    </pic:pic>
                  </a:graphicData>
                </a:graphic>
              </wp:inline>
            </w:drawing>
          </w:r>
        </w:p>
      </w:tc>
      <w:tc>
        <w:tcPr>
          <w:tcW w:w="5103" w:type="dxa"/>
          <w:tcBorders>
            <w:bottom w:val="single" w:sz="4" w:space="0" w:color="auto"/>
          </w:tcBorders>
        </w:tcPr>
        <w:p w14:paraId="47651F20" w14:textId="77777777" w:rsidR="0020367D" w:rsidRDefault="0020367D" w:rsidP="0058294B">
          <w:pPr>
            <w:pStyle w:val="Header"/>
            <w:jc w:val="center"/>
          </w:pPr>
          <w:fldSimple w:instr=" SUBJECT  \* MERGEFORMAT ">
            <w:r>
              <w:t>Solution Design</w:t>
            </w:r>
          </w:fldSimple>
        </w:p>
        <w:p w14:paraId="0D67F31B" w14:textId="77777777" w:rsidR="0020367D" w:rsidRPr="005B6B91" w:rsidRDefault="0020367D" w:rsidP="0080342A">
          <w:pPr>
            <w:pStyle w:val="Header"/>
            <w:jc w:val="center"/>
          </w:pPr>
          <w:fldSimple w:instr=" TITLE  \* MERGEFORMAT ">
            <w:r>
              <w:t>Job Search Tool</w:t>
            </w:r>
          </w:fldSimple>
        </w:p>
      </w:tc>
      <w:tc>
        <w:tcPr>
          <w:tcW w:w="2533" w:type="dxa"/>
          <w:tcBorders>
            <w:bottom w:val="single" w:sz="4" w:space="0" w:color="auto"/>
          </w:tcBorders>
        </w:tcPr>
        <w:p w14:paraId="67E61C89" w14:textId="77777777" w:rsidR="0020367D" w:rsidRDefault="0020367D" w:rsidP="0058294B">
          <w:pPr>
            <w:pStyle w:val="Header"/>
            <w:jc w:val="right"/>
          </w:pPr>
          <w:r>
            <w:t xml:space="preserve">Revision: </w:t>
          </w:r>
          <w:fldSimple w:instr=" DOCPROPERTY  Revision  \* MERGEFORMAT ">
            <w:r>
              <w:t>P1.0-</w:t>
            </w:r>
          </w:fldSimple>
          <w:r>
            <w:t>9</w:t>
          </w:r>
        </w:p>
        <w:p w14:paraId="01E1A9C9" w14:textId="77777777" w:rsidR="0020367D" w:rsidRDefault="0020367D" w:rsidP="00DA1680">
          <w:pPr>
            <w:pStyle w:val="Header"/>
            <w:jc w:val="right"/>
          </w:pPr>
          <w:r>
            <w:t xml:space="preserve">  Revision date: </w:t>
          </w:r>
          <w:fldSimple w:instr=" DOCPROPERTY &quot;RevisionDate&quot;  \* MERGEFORMAT ">
            <w:r>
              <w:t>2016-07-22</w:t>
            </w:r>
          </w:fldSimple>
        </w:p>
      </w:tc>
    </w:tr>
  </w:tbl>
  <w:p w14:paraId="00486F41" w14:textId="77777777" w:rsidR="0020367D" w:rsidRDefault="0020367D">
    <w:pPr>
      <w:pStyle w:val="Header"/>
    </w:pPr>
    <w:r>
      <w:rPr>
        <w:noProof/>
        <w:lang w:eastAsia="en-GB"/>
      </w:rPr>
      <w:pict w14:anchorId="177E914B">
        <v:shapetype id="_x0000_t202" coordsize="21600,21600" o:spt="202" path="m,l,21600r21600,l21600,xe">
          <v:stroke joinstyle="miter"/>
          <v:path gradientshapeok="t" o:connecttype="rect"/>
        </v:shapetype>
        <v:shape id="Text Box 3" o:spid="_x0000_s2049" type="#_x0000_t202" style="position:absolute;margin-left:-59.3pt;margin-top:20.85pt;width:43.65pt;height:67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" o:allowincell="f" stroked="f">
          <v:textbox style="layout-flow:vertical;mso-layout-flow-alt:bottom-to-top">
            <w:txbxContent>
              <w:p w14:paraId="2F6188F0" w14:textId="77777777" w:rsidR="0020367D" w:rsidRPr="00F12F6A" w:rsidRDefault="0020367D" w:rsidP="00E05D01">
                <w:pPr>
                  <w:jc w:val="center"/>
                  <w:rPr>
                    <w:color w:val="808080"/>
                    <w:sz w:val="16"/>
                  </w:rPr>
                </w:pPr>
                <w:r>
                  <w:rPr>
                    <w:color w:val="808080"/>
                    <w:sz w:val="16"/>
                  </w:rPr>
                  <w:t>Full generic te</w:t>
                </w:r>
                <w:r w:rsidRPr="00F12F6A">
                  <w:rPr>
                    <w:color w:val="808080"/>
                    <w:sz w:val="16"/>
                  </w:rPr>
                  <w:t xml:space="preserve">mplate </w:t>
                </w:r>
                <w:r>
                  <w:rPr>
                    <w:color w:val="808080"/>
                    <w:sz w:val="16"/>
                  </w:rPr>
                  <w:t>Revision</w:t>
                </w:r>
                <w:r w:rsidRPr="00F12F6A">
                  <w:rPr>
                    <w:color w:val="808080"/>
                    <w:sz w:val="16"/>
                  </w:rPr>
                  <w:t xml:space="preserve">: </w:t>
                </w:r>
                <w:r>
                  <w:rPr>
                    <w:color w:val="808080"/>
                    <w:sz w:val="16"/>
                  </w:rPr>
                  <w:t>4.0 Date 2007-02-28</w:t>
                </w:r>
              </w:p>
              <w:p w14:paraId="4BCF1C7A" w14:textId="77777777" w:rsidR="0020367D" w:rsidRPr="00F12F6A" w:rsidRDefault="0020367D" w:rsidP="00E05D01">
                <w:pPr>
                  <w:jc w:val="center"/>
                  <w:rPr>
                    <w:color w:val="808080"/>
                    <w:sz w:val="16"/>
                  </w:rPr>
                </w:pPr>
                <w:r>
                  <w:rPr>
                    <w:color w:val="808080"/>
                    <w:sz w:val="16"/>
                  </w:rPr>
                  <w:t>Solution Design template Revision: 1.2</w:t>
                </w:r>
              </w:p>
              <w:p w14:paraId="6384647C" w14:textId="77777777" w:rsidR="0020367D" w:rsidRPr="00E05D01" w:rsidRDefault="0020367D" w:rsidP="00E05D01"/>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817AD" w14:textId="77777777" w:rsidR="0020367D" w:rsidRDefault="00203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246"/>
    </w:tblGrid>
    <w:tr w:rsidR="0020367D" w14:paraId="4530E183" w14:textId="77777777">
      <w:trPr>
        <w:trHeight w:val="1165"/>
      </w:trPr>
      <w:tc>
        <w:tcPr>
          <w:tcW w:w="4928" w:type="dxa"/>
          <w:tcBorders>
            <w:top w:val="single" w:sz="4" w:space="0" w:color="auto"/>
            <w:left w:val="nil"/>
            <w:bottom w:val="single" w:sz="4" w:space="0" w:color="auto"/>
            <w:right w:val="nil"/>
          </w:tcBorders>
        </w:tcPr>
        <w:p w14:paraId="0E310332" w14:textId="77777777" w:rsidR="0020367D" w:rsidRDefault="0020367D">
          <w:pPr>
            <w:pStyle w:val="Header"/>
            <w:rPr>
              <w:rFonts w:ascii="Arial" w:hAnsi="Arial"/>
              <w:b/>
              <w:sz w:val="36"/>
            </w:rPr>
          </w:pPr>
          <w:r>
            <w:rPr>
              <w:rFonts w:ascii="Arial" w:hAnsi="Arial"/>
              <w:b/>
              <w:noProof/>
              <w:sz w:val="24"/>
              <w:lang w:eastAsia="en-GB"/>
            </w:rPr>
            <w:drawing>
              <wp:inline distT="0" distB="0" distL="0" distR="0" wp14:anchorId="6D98B971" wp14:editId="170F2408">
                <wp:extent cx="1590675" cy="733425"/>
                <wp:effectExtent l="19050" t="0" r="9525" b="0"/>
                <wp:docPr id="1" name="Picture 1" descr="tm167x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167x77"/>
                        <pic:cNvPicPr>
                          <a:picLocks noChangeAspect="1" noChangeArrowheads="1"/>
                        </pic:cNvPicPr>
                      </pic:nvPicPr>
                      <pic:blipFill>
                        <a:blip r:embed="rId1"/>
                        <a:srcRect/>
                        <a:stretch>
                          <a:fillRect/>
                        </a:stretch>
                      </pic:blipFill>
                      <pic:spPr bwMode="auto">
                        <a:xfrm>
                          <a:off x="0" y="0"/>
                          <a:ext cx="1590675" cy="733425"/>
                        </a:xfrm>
                        <a:prstGeom prst="rect">
                          <a:avLst/>
                        </a:prstGeom>
                        <a:noFill/>
                        <a:ln w="9525">
                          <a:noFill/>
                          <a:miter lim="800000"/>
                          <a:headEnd/>
                          <a:tailEnd/>
                        </a:ln>
                      </pic:spPr>
                    </pic:pic>
                  </a:graphicData>
                </a:graphic>
              </wp:inline>
            </w:drawing>
          </w:r>
        </w:p>
      </w:tc>
      <w:tc>
        <w:tcPr>
          <w:tcW w:w="4246" w:type="dxa"/>
          <w:tcBorders>
            <w:top w:val="single" w:sz="4" w:space="0" w:color="auto"/>
            <w:left w:val="nil"/>
            <w:bottom w:val="single" w:sz="4" w:space="0" w:color="auto"/>
            <w:right w:val="nil"/>
          </w:tcBorders>
        </w:tcPr>
        <w:p w14:paraId="09544340" w14:textId="77777777" w:rsidR="0020367D" w:rsidRDefault="0020367D">
          <w:pPr>
            <w:pStyle w:val="Header"/>
            <w:jc w:val="right"/>
            <w:rPr>
              <w:rFonts w:ascii="Arial" w:hAnsi="Arial"/>
              <w:b/>
              <w:sz w:val="36"/>
            </w:rPr>
          </w:pPr>
        </w:p>
        <w:p w14:paraId="00A49691" w14:textId="77777777" w:rsidR="0020367D" w:rsidRDefault="0020367D">
          <w:pPr>
            <w:pStyle w:val="Header"/>
            <w:jc w:val="right"/>
            <w:rPr>
              <w:rFonts w:ascii="Arial" w:hAnsi="Arial"/>
              <w:b/>
              <w:sz w:val="36"/>
            </w:rPr>
          </w:pPr>
          <w:fldSimple w:instr=" DOCPROPERTY  Company  \* MERGEFORMAT ">
            <w:r w:rsidRPr="00522217">
              <w:rPr>
                <w:rFonts w:ascii="Arial" w:hAnsi="Arial"/>
                <w:b/>
                <w:sz w:val="36"/>
              </w:rPr>
              <w:t>IKEA IT</w:t>
            </w:r>
          </w:fldSimple>
        </w:p>
      </w:tc>
    </w:tr>
  </w:tbl>
  <w:p w14:paraId="7F483834" w14:textId="77777777" w:rsidR="0020367D" w:rsidRDefault="002036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clip_image001"/>
      </v:shape>
    </w:pict>
  </w:numPicBullet>
  <w:abstractNum w:abstractNumId="0" w15:restartNumberingAfterBreak="0">
    <w:nsid w:val="FFFFFF88"/>
    <w:multiLevelType w:val="singleLevel"/>
    <w:tmpl w:val="E46E03F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D3E0B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AB037A"/>
    <w:multiLevelType w:val="hybridMultilevel"/>
    <w:tmpl w:val="D7D825A2"/>
    <w:lvl w:ilvl="0" w:tplc="0706AAEA">
      <w:start w:val="1"/>
      <w:numFmt w:val="decimal"/>
      <w:lvlText w:val="%1."/>
      <w:lvlJc w:val="left"/>
      <w:pPr>
        <w:ind w:left="1800" w:hanging="360"/>
      </w:pPr>
      <w:rPr>
        <w:rFonts w:hint="default"/>
      </w:rPr>
    </w:lvl>
    <w:lvl w:ilvl="1" w:tplc="08090001">
      <w:start w:val="1"/>
      <w:numFmt w:val="bullet"/>
      <w:lvlText w:val=""/>
      <w:lvlJc w:val="left"/>
      <w:pPr>
        <w:ind w:left="2160" w:hanging="360"/>
      </w:pPr>
      <w:rPr>
        <w:rFonts w:ascii="Symbol" w:hAnsi="Symbol" w:hint="default"/>
      </w:rPr>
    </w:lvl>
    <w:lvl w:ilvl="2" w:tplc="08090001">
      <w:start w:val="1"/>
      <w:numFmt w:val="bullet"/>
      <w:lvlText w:val=""/>
      <w:lvlJc w:val="left"/>
      <w:pPr>
        <w:ind w:left="2880" w:hanging="180"/>
      </w:pPr>
      <w:rPr>
        <w:rFonts w:ascii="Symbol" w:hAnsi="Symbol" w:hint="default"/>
      </w:rPr>
    </w:lvl>
    <w:lvl w:ilvl="3" w:tplc="A7421310">
      <w:start w:val="1"/>
      <w:numFmt w:val="lowerLetter"/>
      <w:lvlText w:val="%4)"/>
      <w:lvlJc w:val="left"/>
      <w:pPr>
        <w:ind w:left="3600" w:hanging="360"/>
      </w:pPr>
      <w:rPr>
        <w:rFonts w:hint="default"/>
      </w:rPr>
    </w:lvl>
    <w:lvl w:ilvl="4" w:tplc="3D4AD2FE">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090196A"/>
    <w:multiLevelType w:val="hybridMultilevel"/>
    <w:tmpl w:val="6F7C7688"/>
    <w:lvl w:ilvl="0" w:tplc="B8A41806">
      <w:start w:val="1"/>
      <w:numFmt w:val="bullet"/>
      <w:lvlText w:val=""/>
      <w:lvlJc w:val="left"/>
      <w:pPr>
        <w:tabs>
          <w:tab w:val="num" w:pos="720"/>
        </w:tabs>
        <w:ind w:left="720" w:hanging="360"/>
      </w:pPr>
      <w:rPr>
        <w:rFonts w:ascii="Wingdings" w:hAnsi="Wingdings" w:hint="default"/>
      </w:rPr>
    </w:lvl>
    <w:lvl w:ilvl="1" w:tplc="E560280C" w:tentative="1">
      <w:start w:val="1"/>
      <w:numFmt w:val="bullet"/>
      <w:lvlText w:val=""/>
      <w:lvlJc w:val="left"/>
      <w:pPr>
        <w:tabs>
          <w:tab w:val="num" w:pos="1440"/>
        </w:tabs>
        <w:ind w:left="1440" w:hanging="360"/>
      </w:pPr>
      <w:rPr>
        <w:rFonts w:ascii="Wingdings" w:hAnsi="Wingdings" w:hint="default"/>
      </w:rPr>
    </w:lvl>
    <w:lvl w:ilvl="2" w:tplc="B24467C0" w:tentative="1">
      <w:start w:val="1"/>
      <w:numFmt w:val="bullet"/>
      <w:lvlText w:val=""/>
      <w:lvlJc w:val="left"/>
      <w:pPr>
        <w:tabs>
          <w:tab w:val="num" w:pos="2160"/>
        </w:tabs>
        <w:ind w:left="2160" w:hanging="360"/>
      </w:pPr>
      <w:rPr>
        <w:rFonts w:ascii="Wingdings" w:hAnsi="Wingdings" w:hint="default"/>
      </w:rPr>
    </w:lvl>
    <w:lvl w:ilvl="3" w:tplc="9D600E1A" w:tentative="1">
      <w:start w:val="1"/>
      <w:numFmt w:val="bullet"/>
      <w:lvlText w:val=""/>
      <w:lvlJc w:val="left"/>
      <w:pPr>
        <w:tabs>
          <w:tab w:val="num" w:pos="2880"/>
        </w:tabs>
        <w:ind w:left="2880" w:hanging="360"/>
      </w:pPr>
      <w:rPr>
        <w:rFonts w:ascii="Wingdings" w:hAnsi="Wingdings" w:hint="default"/>
      </w:rPr>
    </w:lvl>
    <w:lvl w:ilvl="4" w:tplc="4198DBA6" w:tentative="1">
      <w:start w:val="1"/>
      <w:numFmt w:val="bullet"/>
      <w:lvlText w:val=""/>
      <w:lvlJc w:val="left"/>
      <w:pPr>
        <w:tabs>
          <w:tab w:val="num" w:pos="3600"/>
        </w:tabs>
        <w:ind w:left="3600" w:hanging="360"/>
      </w:pPr>
      <w:rPr>
        <w:rFonts w:ascii="Wingdings" w:hAnsi="Wingdings" w:hint="default"/>
      </w:rPr>
    </w:lvl>
    <w:lvl w:ilvl="5" w:tplc="148EE554" w:tentative="1">
      <w:start w:val="1"/>
      <w:numFmt w:val="bullet"/>
      <w:lvlText w:val=""/>
      <w:lvlJc w:val="left"/>
      <w:pPr>
        <w:tabs>
          <w:tab w:val="num" w:pos="4320"/>
        </w:tabs>
        <w:ind w:left="4320" w:hanging="360"/>
      </w:pPr>
      <w:rPr>
        <w:rFonts w:ascii="Wingdings" w:hAnsi="Wingdings" w:hint="default"/>
      </w:rPr>
    </w:lvl>
    <w:lvl w:ilvl="6" w:tplc="63566380" w:tentative="1">
      <w:start w:val="1"/>
      <w:numFmt w:val="bullet"/>
      <w:lvlText w:val=""/>
      <w:lvlJc w:val="left"/>
      <w:pPr>
        <w:tabs>
          <w:tab w:val="num" w:pos="5040"/>
        </w:tabs>
        <w:ind w:left="5040" w:hanging="360"/>
      </w:pPr>
      <w:rPr>
        <w:rFonts w:ascii="Wingdings" w:hAnsi="Wingdings" w:hint="default"/>
      </w:rPr>
    </w:lvl>
    <w:lvl w:ilvl="7" w:tplc="8E1689DC" w:tentative="1">
      <w:start w:val="1"/>
      <w:numFmt w:val="bullet"/>
      <w:lvlText w:val=""/>
      <w:lvlJc w:val="left"/>
      <w:pPr>
        <w:tabs>
          <w:tab w:val="num" w:pos="5760"/>
        </w:tabs>
        <w:ind w:left="5760" w:hanging="360"/>
      </w:pPr>
      <w:rPr>
        <w:rFonts w:ascii="Wingdings" w:hAnsi="Wingdings" w:hint="default"/>
      </w:rPr>
    </w:lvl>
    <w:lvl w:ilvl="8" w:tplc="3028CE5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D67A3F"/>
    <w:multiLevelType w:val="hybridMultilevel"/>
    <w:tmpl w:val="B4C68164"/>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9F174E2"/>
    <w:multiLevelType w:val="hybridMultilevel"/>
    <w:tmpl w:val="A9ACC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2C0120"/>
    <w:multiLevelType w:val="hybridMultilevel"/>
    <w:tmpl w:val="5470AF46"/>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1E622F2"/>
    <w:multiLevelType w:val="hybridMultilevel"/>
    <w:tmpl w:val="C9265F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6C4695A"/>
    <w:multiLevelType w:val="singleLevel"/>
    <w:tmpl w:val="951E47B4"/>
    <w:lvl w:ilvl="0">
      <w:start w:val="1"/>
      <w:numFmt w:val="bullet"/>
      <w:pStyle w:val="bulletlist"/>
      <w:lvlText w:val=""/>
      <w:lvlJc w:val="left"/>
      <w:pPr>
        <w:tabs>
          <w:tab w:val="num" w:pos="360"/>
        </w:tabs>
        <w:ind w:left="360" w:hanging="360"/>
      </w:pPr>
      <w:rPr>
        <w:rFonts w:ascii="Wingdings" w:hAnsi="Wingdings" w:hint="default"/>
        <w:sz w:val="24"/>
      </w:rPr>
    </w:lvl>
  </w:abstractNum>
  <w:abstractNum w:abstractNumId="9" w15:restartNumberingAfterBreak="0">
    <w:nsid w:val="29FF4F29"/>
    <w:multiLevelType w:val="hybridMultilevel"/>
    <w:tmpl w:val="69626EB0"/>
    <w:lvl w:ilvl="0" w:tplc="56CC2E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E9533C1"/>
    <w:multiLevelType w:val="hybridMultilevel"/>
    <w:tmpl w:val="F50EA130"/>
    <w:lvl w:ilvl="0" w:tplc="2F7C030A">
      <w:start w:val="201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1D1E2D"/>
    <w:multiLevelType w:val="hybridMultilevel"/>
    <w:tmpl w:val="95AA2138"/>
    <w:lvl w:ilvl="0" w:tplc="04090007">
      <w:start w:val="1"/>
      <w:numFmt w:val="bullet"/>
      <w:lvlText w:val=""/>
      <w:lvlPicBulletId w:val="0"/>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EB32CAC"/>
    <w:multiLevelType w:val="hybridMultilevel"/>
    <w:tmpl w:val="F10ACD18"/>
    <w:lvl w:ilvl="0" w:tplc="9A4492CE">
      <w:start w:val="1"/>
      <w:numFmt w:val="bullet"/>
      <w:lvlText w:val=""/>
      <w:lvlJc w:val="left"/>
      <w:pPr>
        <w:tabs>
          <w:tab w:val="num" w:pos="720"/>
        </w:tabs>
        <w:ind w:left="720" w:hanging="360"/>
      </w:pPr>
      <w:rPr>
        <w:rFonts w:ascii="Wingdings" w:hAnsi="Wingdings" w:hint="default"/>
      </w:rPr>
    </w:lvl>
    <w:lvl w:ilvl="1" w:tplc="88C428E0" w:tentative="1">
      <w:start w:val="1"/>
      <w:numFmt w:val="bullet"/>
      <w:lvlText w:val=""/>
      <w:lvlJc w:val="left"/>
      <w:pPr>
        <w:tabs>
          <w:tab w:val="num" w:pos="1440"/>
        </w:tabs>
        <w:ind w:left="1440" w:hanging="360"/>
      </w:pPr>
      <w:rPr>
        <w:rFonts w:ascii="Wingdings" w:hAnsi="Wingdings" w:hint="default"/>
      </w:rPr>
    </w:lvl>
    <w:lvl w:ilvl="2" w:tplc="79AE7124" w:tentative="1">
      <w:start w:val="1"/>
      <w:numFmt w:val="bullet"/>
      <w:lvlText w:val=""/>
      <w:lvlJc w:val="left"/>
      <w:pPr>
        <w:tabs>
          <w:tab w:val="num" w:pos="2160"/>
        </w:tabs>
        <w:ind w:left="2160" w:hanging="360"/>
      </w:pPr>
      <w:rPr>
        <w:rFonts w:ascii="Wingdings" w:hAnsi="Wingdings" w:hint="default"/>
      </w:rPr>
    </w:lvl>
    <w:lvl w:ilvl="3" w:tplc="D97ADDC2" w:tentative="1">
      <w:start w:val="1"/>
      <w:numFmt w:val="bullet"/>
      <w:lvlText w:val=""/>
      <w:lvlJc w:val="left"/>
      <w:pPr>
        <w:tabs>
          <w:tab w:val="num" w:pos="2880"/>
        </w:tabs>
        <w:ind w:left="2880" w:hanging="360"/>
      </w:pPr>
      <w:rPr>
        <w:rFonts w:ascii="Wingdings" w:hAnsi="Wingdings" w:hint="default"/>
      </w:rPr>
    </w:lvl>
    <w:lvl w:ilvl="4" w:tplc="EF32085C" w:tentative="1">
      <w:start w:val="1"/>
      <w:numFmt w:val="bullet"/>
      <w:lvlText w:val=""/>
      <w:lvlJc w:val="left"/>
      <w:pPr>
        <w:tabs>
          <w:tab w:val="num" w:pos="3600"/>
        </w:tabs>
        <w:ind w:left="3600" w:hanging="360"/>
      </w:pPr>
      <w:rPr>
        <w:rFonts w:ascii="Wingdings" w:hAnsi="Wingdings" w:hint="default"/>
      </w:rPr>
    </w:lvl>
    <w:lvl w:ilvl="5" w:tplc="161C770A" w:tentative="1">
      <w:start w:val="1"/>
      <w:numFmt w:val="bullet"/>
      <w:lvlText w:val=""/>
      <w:lvlJc w:val="left"/>
      <w:pPr>
        <w:tabs>
          <w:tab w:val="num" w:pos="4320"/>
        </w:tabs>
        <w:ind w:left="4320" w:hanging="360"/>
      </w:pPr>
      <w:rPr>
        <w:rFonts w:ascii="Wingdings" w:hAnsi="Wingdings" w:hint="default"/>
      </w:rPr>
    </w:lvl>
    <w:lvl w:ilvl="6" w:tplc="20BAE93E" w:tentative="1">
      <w:start w:val="1"/>
      <w:numFmt w:val="bullet"/>
      <w:lvlText w:val=""/>
      <w:lvlJc w:val="left"/>
      <w:pPr>
        <w:tabs>
          <w:tab w:val="num" w:pos="5040"/>
        </w:tabs>
        <w:ind w:left="5040" w:hanging="360"/>
      </w:pPr>
      <w:rPr>
        <w:rFonts w:ascii="Wingdings" w:hAnsi="Wingdings" w:hint="default"/>
      </w:rPr>
    </w:lvl>
    <w:lvl w:ilvl="7" w:tplc="6BB43DC6" w:tentative="1">
      <w:start w:val="1"/>
      <w:numFmt w:val="bullet"/>
      <w:lvlText w:val=""/>
      <w:lvlJc w:val="left"/>
      <w:pPr>
        <w:tabs>
          <w:tab w:val="num" w:pos="5760"/>
        </w:tabs>
        <w:ind w:left="5760" w:hanging="360"/>
      </w:pPr>
      <w:rPr>
        <w:rFonts w:ascii="Wingdings" w:hAnsi="Wingdings" w:hint="default"/>
      </w:rPr>
    </w:lvl>
    <w:lvl w:ilvl="8" w:tplc="2788FB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4F4FDA"/>
    <w:multiLevelType w:val="hybridMultilevel"/>
    <w:tmpl w:val="131213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651F1E"/>
    <w:multiLevelType w:val="hybridMultilevel"/>
    <w:tmpl w:val="69626EB0"/>
    <w:lvl w:ilvl="0" w:tplc="56CC2E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24B67C7"/>
    <w:multiLevelType w:val="hybridMultilevel"/>
    <w:tmpl w:val="F95CC7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455219E"/>
    <w:multiLevelType w:val="hybridMultilevel"/>
    <w:tmpl w:val="D48A33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6B6099F"/>
    <w:multiLevelType w:val="hybridMultilevel"/>
    <w:tmpl w:val="865C1732"/>
    <w:lvl w:ilvl="0" w:tplc="0706AAEA">
      <w:start w:val="1"/>
      <w:numFmt w:val="decimal"/>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7E4F34"/>
    <w:multiLevelType w:val="hybridMultilevel"/>
    <w:tmpl w:val="9F96D8FE"/>
    <w:lvl w:ilvl="0" w:tplc="04090017">
      <w:start w:val="1"/>
      <w:numFmt w:val="lowerLetter"/>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6B1FB2"/>
    <w:multiLevelType w:val="hybridMultilevel"/>
    <w:tmpl w:val="4E56D2E2"/>
    <w:lvl w:ilvl="0" w:tplc="9F504240">
      <w:start w:val="1"/>
      <w:numFmt w:val="bullet"/>
      <w:lvlText w:val=""/>
      <w:lvlJc w:val="left"/>
      <w:pPr>
        <w:tabs>
          <w:tab w:val="num" w:pos="720"/>
        </w:tabs>
        <w:ind w:left="720" w:hanging="360"/>
      </w:pPr>
      <w:rPr>
        <w:rFonts w:ascii="Wingdings" w:hAnsi="Wingdings" w:hint="default"/>
      </w:rPr>
    </w:lvl>
    <w:lvl w:ilvl="1" w:tplc="07209CD2" w:tentative="1">
      <w:start w:val="1"/>
      <w:numFmt w:val="bullet"/>
      <w:lvlText w:val=""/>
      <w:lvlJc w:val="left"/>
      <w:pPr>
        <w:tabs>
          <w:tab w:val="num" w:pos="1440"/>
        </w:tabs>
        <w:ind w:left="1440" w:hanging="360"/>
      </w:pPr>
      <w:rPr>
        <w:rFonts w:ascii="Wingdings" w:hAnsi="Wingdings" w:hint="default"/>
      </w:rPr>
    </w:lvl>
    <w:lvl w:ilvl="2" w:tplc="ACEECC3C" w:tentative="1">
      <w:start w:val="1"/>
      <w:numFmt w:val="bullet"/>
      <w:lvlText w:val=""/>
      <w:lvlJc w:val="left"/>
      <w:pPr>
        <w:tabs>
          <w:tab w:val="num" w:pos="2160"/>
        </w:tabs>
        <w:ind w:left="2160" w:hanging="360"/>
      </w:pPr>
      <w:rPr>
        <w:rFonts w:ascii="Wingdings" w:hAnsi="Wingdings" w:hint="default"/>
      </w:rPr>
    </w:lvl>
    <w:lvl w:ilvl="3" w:tplc="8FF89024" w:tentative="1">
      <w:start w:val="1"/>
      <w:numFmt w:val="bullet"/>
      <w:lvlText w:val=""/>
      <w:lvlJc w:val="left"/>
      <w:pPr>
        <w:tabs>
          <w:tab w:val="num" w:pos="2880"/>
        </w:tabs>
        <w:ind w:left="2880" w:hanging="360"/>
      </w:pPr>
      <w:rPr>
        <w:rFonts w:ascii="Wingdings" w:hAnsi="Wingdings" w:hint="default"/>
      </w:rPr>
    </w:lvl>
    <w:lvl w:ilvl="4" w:tplc="364C9280" w:tentative="1">
      <w:start w:val="1"/>
      <w:numFmt w:val="bullet"/>
      <w:lvlText w:val=""/>
      <w:lvlJc w:val="left"/>
      <w:pPr>
        <w:tabs>
          <w:tab w:val="num" w:pos="3600"/>
        </w:tabs>
        <w:ind w:left="3600" w:hanging="360"/>
      </w:pPr>
      <w:rPr>
        <w:rFonts w:ascii="Wingdings" w:hAnsi="Wingdings" w:hint="default"/>
      </w:rPr>
    </w:lvl>
    <w:lvl w:ilvl="5" w:tplc="E1B4715C" w:tentative="1">
      <w:start w:val="1"/>
      <w:numFmt w:val="bullet"/>
      <w:lvlText w:val=""/>
      <w:lvlJc w:val="left"/>
      <w:pPr>
        <w:tabs>
          <w:tab w:val="num" w:pos="4320"/>
        </w:tabs>
        <w:ind w:left="4320" w:hanging="360"/>
      </w:pPr>
      <w:rPr>
        <w:rFonts w:ascii="Wingdings" w:hAnsi="Wingdings" w:hint="default"/>
      </w:rPr>
    </w:lvl>
    <w:lvl w:ilvl="6" w:tplc="3F26024A" w:tentative="1">
      <w:start w:val="1"/>
      <w:numFmt w:val="bullet"/>
      <w:lvlText w:val=""/>
      <w:lvlJc w:val="left"/>
      <w:pPr>
        <w:tabs>
          <w:tab w:val="num" w:pos="5040"/>
        </w:tabs>
        <w:ind w:left="5040" w:hanging="360"/>
      </w:pPr>
      <w:rPr>
        <w:rFonts w:ascii="Wingdings" w:hAnsi="Wingdings" w:hint="default"/>
      </w:rPr>
    </w:lvl>
    <w:lvl w:ilvl="7" w:tplc="3A2E4066" w:tentative="1">
      <w:start w:val="1"/>
      <w:numFmt w:val="bullet"/>
      <w:lvlText w:val=""/>
      <w:lvlJc w:val="left"/>
      <w:pPr>
        <w:tabs>
          <w:tab w:val="num" w:pos="5760"/>
        </w:tabs>
        <w:ind w:left="5760" w:hanging="360"/>
      </w:pPr>
      <w:rPr>
        <w:rFonts w:ascii="Wingdings" w:hAnsi="Wingdings" w:hint="default"/>
      </w:rPr>
    </w:lvl>
    <w:lvl w:ilvl="8" w:tplc="1D20B8A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366D24"/>
    <w:multiLevelType w:val="hybridMultilevel"/>
    <w:tmpl w:val="8F90F83C"/>
    <w:lvl w:ilvl="0" w:tplc="0706AAEA">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6216C1C"/>
    <w:multiLevelType w:val="hybridMultilevel"/>
    <w:tmpl w:val="8794A4A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E7396"/>
    <w:multiLevelType w:val="multilevel"/>
    <w:tmpl w:val="7FF4165C"/>
    <w:lvl w:ilvl="0">
      <w:start w:val="1"/>
      <w:numFmt w:val="upperLetter"/>
      <w:pStyle w:val="Appendix1"/>
      <w:suff w:val="space"/>
      <w:lvlText w:val="Appendix %1"/>
      <w:lvlJc w:val="left"/>
      <w:pPr>
        <w:ind w:left="0" w:firstLine="0"/>
      </w:pPr>
    </w:lvl>
    <w:lvl w:ilvl="1">
      <w:start w:val="1"/>
      <w:numFmt w:val="decimal"/>
      <w:pStyle w:val="Appendix2"/>
      <w:lvlText w:val="%1.%2"/>
      <w:lvlJc w:val="left"/>
      <w:pPr>
        <w:tabs>
          <w:tab w:val="num" w:pos="720"/>
        </w:tabs>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5D5E2F05"/>
    <w:multiLevelType w:val="hybridMultilevel"/>
    <w:tmpl w:val="3A16DD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1320731"/>
    <w:multiLevelType w:val="hybridMultilevel"/>
    <w:tmpl w:val="EF0C52E2"/>
    <w:lvl w:ilvl="0" w:tplc="163C49DC">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35022E"/>
    <w:multiLevelType w:val="hybridMultilevel"/>
    <w:tmpl w:val="B4C68164"/>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2A65303"/>
    <w:multiLevelType w:val="hybridMultilevel"/>
    <w:tmpl w:val="AD869616"/>
    <w:lvl w:ilvl="0" w:tplc="0809000F">
      <w:start w:val="1"/>
      <w:numFmt w:val="decimal"/>
      <w:pStyle w:val="ReferenceCha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15:restartNumberingAfterBreak="0">
    <w:nsid w:val="69FE741A"/>
    <w:multiLevelType w:val="hybridMultilevel"/>
    <w:tmpl w:val="FA68E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4E0E8E"/>
    <w:multiLevelType w:val="hybridMultilevel"/>
    <w:tmpl w:val="0FC8C252"/>
    <w:lvl w:ilvl="0" w:tplc="04090017">
      <w:start w:val="1"/>
      <w:numFmt w:val="lowerLetter"/>
      <w:lvlText w:val="%1)"/>
      <w:lvlJc w:val="left"/>
      <w:pPr>
        <w:ind w:left="1800" w:hanging="360"/>
      </w:pPr>
      <w:rPr>
        <w:rFonts w:hint="default"/>
      </w:rPr>
    </w:lvl>
    <w:lvl w:ilvl="1" w:tplc="08090001">
      <w:start w:val="1"/>
      <w:numFmt w:val="bullet"/>
      <w:lvlText w:val=""/>
      <w:lvlJc w:val="left"/>
      <w:pPr>
        <w:ind w:left="2160" w:hanging="360"/>
      </w:pPr>
      <w:rPr>
        <w:rFonts w:ascii="Symbol" w:hAnsi="Symbol" w:hint="default"/>
      </w:rPr>
    </w:lvl>
    <w:lvl w:ilvl="2" w:tplc="08090001">
      <w:start w:val="1"/>
      <w:numFmt w:val="bullet"/>
      <w:lvlText w:val=""/>
      <w:lvlJc w:val="left"/>
      <w:pPr>
        <w:ind w:left="2880" w:hanging="180"/>
      </w:pPr>
      <w:rPr>
        <w:rFonts w:ascii="Symbol" w:hAnsi="Symbol" w:hint="default"/>
      </w:rPr>
    </w:lvl>
    <w:lvl w:ilvl="3" w:tplc="A7421310">
      <w:start w:val="1"/>
      <w:numFmt w:val="lowerLetter"/>
      <w:lvlText w:val="%4)"/>
      <w:lvlJc w:val="left"/>
      <w:pPr>
        <w:ind w:left="3600" w:hanging="360"/>
      </w:pPr>
      <w:rPr>
        <w:rFonts w:hint="default"/>
      </w:rPr>
    </w:lvl>
    <w:lvl w:ilvl="4" w:tplc="3D4AD2FE">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72502763"/>
    <w:multiLevelType w:val="hybridMultilevel"/>
    <w:tmpl w:val="68947E3C"/>
    <w:lvl w:ilvl="0" w:tplc="04090007">
      <w:start w:val="1"/>
      <w:numFmt w:val="bullet"/>
      <w:lvlText w:val=""/>
      <w:lvlPicBulletId w:val="0"/>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33178CA"/>
    <w:multiLevelType w:val="hybridMultilevel"/>
    <w:tmpl w:val="35624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484C42"/>
    <w:multiLevelType w:val="hybridMultilevel"/>
    <w:tmpl w:val="62EC8CAE"/>
    <w:lvl w:ilvl="0" w:tplc="2624BC82">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1C741A"/>
    <w:multiLevelType w:val="multilevel"/>
    <w:tmpl w:val="7CD437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EA3086E"/>
    <w:multiLevelType w:val="hybridMultilevel"/>
    <w:tmpl w:val="05D2C1EE"/>
    <w:lvl w:ilvl="0" w:tplc="76343CBA">
      <w:start w:val="1"/>
      <w:numFmt w:val="bullet"/>
      <w:lvlText w:val=""/>
      <w:lvlJc w:val="left"/>
      <w:pPr>
        <w:tabs>
          <w:tab w:val="num" w:pos="720"/>
        </w:tabs>
        <w:ind w:left="720" w:hanging="360"/>
      </w:pPr>
      <w:rPr>
        <w:rFonts w:ascii="Wingdings" w:hAnsi="Wingdings" w:hint="default"/>
      </w:rPr>
    </w:lvl>
    <w:lvl w:ilvl="1" w:tplc="09E84FF2" w:tentative="1">
      <w:start w:val="1"/>
      <w:numFmt w:val="bullet"/>
      <w:lvlText w:val=""/>
      <w:lvlJc w:val="left"/>
      <w:pPr>
        <w:tabs>
          <w:tab w:val="num" w:pos="1440"/>
        </w:tabs>
        <w:ind w:left="1440" w:hanging="360"/>
      </w:pPr>
      <w:rPr>
        <w:rFonts w:ascii="Wingdings" w:hAnsi="Wingdings" w:hint="default"/>
      </w:rPr>
    </w:lvl>
    <w:lvl w:ilvl="2" w:tplc="78EA08F2" w:tentative="1">
      <w:start w:val="1"/>
      <w:numFmt w:val="bullet"/>
      <w:lvlText w:val=""/>
      <w:lvlJc w:val="left"/>
      <w:pPr>
        <w:tabs>
          <w:tab w:val="num" w:pos="2160"/>
        </w:tabs>
        <w:ind w:left="2160" w:hanging="360"/>
      </w:pPr>
      <w:rPr>
        <w:rFonts w:ascii="Wingdings" w:hAnsi="Wingdings" w:hint="default"/>
      </w:rPr>
    </w:lvl>
    <w:lvl w:ilvl="3" w:tplc="AEE417B2" w:tentative="1">
      <w:start w:val="1"/>
      <w:numFmt w:val="bullet"/>
      <w:lvlText w:val=""/>
      <w:lvlJc w:val="left"/>
      <w:pPr>
        <w:tabs>
          <w:tab w:val="num" w:pos="2880"/>
        </w:tabs>
        <w:ind w:left="2880" w:hanging="360"/>
      </w:pPr>
      <w:rPr>
        <w:rFonts w:ascii="Wingdings" w:hAnsi="Wingdings" w:hint="default"/>
      </w:rPr>
    </w:lvl>
    <w:lvl w:ilvl="4" w:tplc="8E1A0DAA" w:tentative="1">
      <w:start w:val="1"/>
      <w:numFmt w:val="bullet"/>
      <w:lvlText w:val=""/>
      <w:lvlJc w:val="left"/>
      <w:pPr>
        <w:tabs>
          <w:tab w:val="num" w:pos="3600"/>
        </w:tabs>
        <w:ind w:left="3600" w:hanging="360"/>
      </w:pPr>
      <w:rPr>
        <w:rFonts w:ascii="Wingdings" w:hAnsi="Wingdings" w:hint="default"/>
      </w:rPr>
    </w:lvl>
    <w:lvl w:ilvl="5" w:tplc="B60220AE" w:tentative="1">
      <w:start w:val="1"/>
      <w:numFmt w:val="bullet"/>
      <w:lvlText w:val=""/>
      <w:lvlJc w:val="left"/>
      <w:pPr>
        <w:tabs>
          <w:tab w:val="num" w:pos="4320"/>
        </w:tabs>
        <w:ind w:left="4320" w:hanging="360"/>
      </w:pPr>
      <w:rPr>
        <w:rFonts w:ascii="Wingdings" w:hAnsi="Wingdings" w:hint="default"/>
      </w:rPr>
    </w:lvl>
    <w:lvl w:ilvl="6" w:tplc="F56E0D58" w:tentative="1">
      <w:start w:val="1"/>
      <w:numFmt w:val="bullet"/>
      <w:lvlText w:val=""/>
      <w:lvlJc w:val="left"/>
      <w:pPr>
        <w:tabs>
          <w:tab w:val="num" w:pos="5040"/>
        </w:tabs>
        <w:ind w:left="5040" w:hanging="360"/>
      </w:pPr>
      <w:rPr>
        <w:rFonts w:ascii="Wingdings" w:hAnsi="Wingdings" w:hint="default"/>
      </w:rPr>
    </w:lvl>
    <w:lvl w:ilvl="7" w:tplc="670A652E" w:tentative="1">
      <w:start w:val="1"/>
      <w:numFmt w:val="bullet"/>
      <w:lvlText w:val=""/>
      <w:lvlJc w:val="left"/>
      <w:pPr>
        <w:tabs>
          <w:tab w:val="num" w:pos="5760"/>
        </w:tabs>
        <w:ind w:left="5760" w:hanging="360"/>
      </w:pPr>
      <w:rPr>
        <w:rFonts w:ascii="Wingdings" w:hAnsi="Wingdings" w:hint="default"/>
      </w:rPr>
    </w:lvl>
    <w:lvl w:ilvl="8" w:tplc="2832731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1B7FEB"/>
    <w:multiLevelType w:val="hybridMultilevel"/>
    <w:tmpl w:val="50E4BF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7F69254F"/>
    <w:multiLevelType w:val="hybridMultilevel"/>
    <w:tmpl w:val="26A2971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2"/>
  </w:num>
  <w:num w:numId="4">
    <w:abstractNumId w:val="8"/>
  </w:num>
  <w:num w:numId="5">
    <w:abstractNumId w:val="26"/>
  </w:num>
  <w:num w:numId="6">
    <w:abstractNumId w:val="16"/>
  </w:num>
  <w:num w:numId="7">
    <w:abstractNumId w:val="34"/>
  </w:num>
  <w:num w:numId="8">
    <w:abstractNumId w:val="7"/>
  </w:num>
  <w:num w:numId="9">
    <w:abstractNumId w:val="21"/>
  </w:num>
  <w:num w:numId="10">
    <w:abstractNumId w:val="20"/>
  </w:num>
  <w:num w:numId="11">
    <w:abstractNumId w:val="2"/>
  </w:num>
  <w:num w:numId="12">
    <w:abstractNumId w:val="15"/>
  </w:num>
  <w:num w:numId="13">
    <w:abstractNumId w:val="17"/>
  </w:num>
  <w:num w:numId="14">
    <w:abstractNumId w:val="5"/>
  </w:num>
  <w:num w:numId="15">
    <w:abstractNumId w:val="32"/>
  </w:num>
  <w:num w:numId="16">
    <w:abstractNumId w:val="28"/>
  </w:num>
  <w:num w:numId="17">
    <w:abstractNumId w:val="35"/>
  </w:num>
  <w:num w:numId="18">
    <w:abstractNumId w:val="18"/>
  </w:num>
  <w:num w:numId="19">
    <w:abstractNumId w:val="32"/>
  </w:num>
  <w:num w:numId="20">
    <w:abstractNumId w:val="32"/>
  </w:num>
  <w:num w:numId="21">
    <w:abstractNumId w:val="32"/>
  </w:num>
  <w:num w:numId="22">
    <w:abstractNumId w:val="32"/>
  </w:num>
  <w:num w:numId="23">
    <w:abstractNumId w:val="32"/>
  </w:num>
  <w:num w:numId="24">
    <w:abstractNumId w:val="32"/>
  </w:num>
  <w:num w:numId="25">
    <w:abstractNumId w:val="32"/>
  </w:num>
  <w:num w:numId="26">
    <w:abstractNumId w:val="32"/>
  </w:num>
  <w:num w:numId="27">
    <w:abstractNumId w:val="32"/>
  </w:num>
  <w:num w:numId="28">
    <w:abstractNumId w:val="32"/>
  </w:num>
  <w:num w:numId="29">
    <w:abstractNumId w:val="32"/>
  </w:num>
  <w:num w:numId="30">
    <w:abstractNumId w:val="32"/>
  </w:num>
  <w:num w:numId="31">
    <w:abstractNumId w:val="9"/>
  </w:num>
  <w:num w:numId="32">
    <w:abstractNumId w:val="14"/>
  </w:num>
  <w:num w:numId="33">
    <w:abstractNumId w:val="4"/>
  </w:num>
  <w:num w:numId="34">
    <w:abstractNumId w:val="6"/>
  </w:num>
  <w:num w:numId="35">
    <w:abstractNumId w:val="25"/>
  </w:num>
  <w:num w:numId="36">
    <w:abstractNumId w:val="31"/>
  </w:num>
  <w:num w:numId="37">
    <w:abstractNumId w:val="24"/>
  </w:num>
  <w:num w:numId="38">
    <w:abstractNumId w:val="10"/>
  </w:num>
  <w:num w:numId="39">
    <w:abstractNumId w:val="30"/>
  </w:num>
  <w:num w:numId="40">
    <w:abstractNumId w:val="27"/>
  </w:num>
  <w:num w:numId="4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3"/>
  </w:num>
  <w:num w:numId="45">
    <w:abstractNumId w:val="12"/>
  </w:num>
  <w:num w:numId="46">
    <w:abstractNumId w:val="19"/>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num>
  <w:num w:numId="49">
    <w:abstractNumId w:val="23"/>
  </w:num>
  <w:num w:numId="50">
    <w:abstractNumId w:val="13"/>
  </w:num>
  <w:num w:numId="51">
    <w:abstractNumId w:val="32"/>
  </w:num>
  <w:num w:numId="52">
    <w:abstractNumId w:val="32"/>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ha-Tien Nguyen">
    <w15:presenceInfo w15:providerId="AD" w15:userId="S-1-5-21-2242735852-1511060708-1203989884-1655500"/>
  </w15:person>
  <w15:person w15:author="Tim Ellmers">
    <w15:presenceInfo w15:providerId="AD" w15:userId="S-1-5-21-2242735852-1511060708-1203989884-2030638"/>
  </w15:person>
  <w15:person w15:author="Rolf Medina">
    <w15:presenceInfo w15:providerId="AD" w15:userId="S-1-5-21-2242735852-1511060708-1203989884-23255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3547"/>
    <w:rsid w:val="00000034"/>
    <w:rsid w:val="000011F0"/>
    <w:rsid w:val="000013BA"/>
    <w:rsid w:val="00001AA0"/>
    <w:rsid w:val="000042CD"/>
    <w:rsid w:val="00004F79"/>
    <w:rsid w:val="00005EEA"/>
    <w:rsid w:val="00006F90"/>
    <w:rsid w:val="000109FB"/>
    <w:rsid w:val="00011097"/>
    <w:rsid w:val="00011B5C"/>
    <w:rsid w:val="0001231A"/>
    <w:rsid w:val="00012354"/>
    <w:rsid w:val="00014FAA"/>
    <w:rsid w:val="000153E8"/>
    <w:rsid w:val="00017592"/>
    <w:rsid w:val="00020D34"/>
    <w:rsid w:val="0002109D"/>
    <w:rsid w:val="0002153A"/>
    <w:rsid w:val="00021784"/>
    <w:rsid w:val="000218AA"/>
    <w:rsid w:val="00021B12"/>
    <w:rsid w:val="0002370E"/>
    <w:rsid w:val="00025786"/>
    <w:rsid w:val="00026030"/>
    <w:rsid w:val="0003093B"/>
    <w:rsid w:val="00032034"/>
    <w:rsid w:val="00033595"/>
    <w:rsid w:val="000344A0"/>
    <w:rsid w:val="00036586"/>
    <w:rsid w:val="000365DC"/>
    <w:rsid w:val="00036831"/>
    <w:rsid w:val="00037966"/>
    <w:rsid w:val="00037E2A"/>
    <w:rsid w:val="000400A2"/>
    <w:rsid w:val="000409B4"/>
    <w:rsid w:val="00040D31"/>
    <w:rsid w:val="000411E8"/>
    <w:rsid w:val="00041635"/>
    <w:rsid w:val="00041E23"/>
    <w:rsid w:val="00041F3F"/>
    <w:rsid w:val="00044062"/>
    <w:rsid w:val="0004618E"/>
    <w:rsid w:val="00050C6C"/>
    <w:rsid w:val="00051381"/>
    <w:rsid w:val="00052060"/>
    <w:rsid w:val="00052400"/>
    <w:rsid w:val="000530F3"/>
    <w:rsid w:val="00053A7E"/>
    <w:rsid w:val="000543FB"/>
    <w:rsid w:val="00056986"/>
    <w:rsid w:val="00057B35"/>
    <w:rsid w:val="00057D7E"/>
    <w:rsid w:val="0006039D"/>
    <w:rsid w:val="0006293F"/>
    <w:rsid w:val="000633DC"/>
    <w:rsid w:val="000637E9"/>
    <w:rsid w:val="00064FB9"/>
    <w:rsid w:val="00065571"/>
    <w:rsid w:val="0006771D"/>
    <w:rsid w:val="000677ED"/>
    <w:rsid w:val="00067F48"/>
    <w:rsid w:val="00070262"/>
    <w:rsid w:val="00070C47"/>
    <w:rsid w:val="0007133A"/>
    <w:rsid w:val="00072EF8"/>
    <w:rsid w:val="000751A6"/>
    <w:rsid w:val="00075667"/>
    <w:rsid w:val="000757EB"/>
    <w:rsid w:val="000759B5"/>
    <w:rsid w:val="000769EF"/>
    <w:rsid w:val="00077580"/>
    <w:rsid w:val="000776F9"/>
    <w:rsid w:val="000802C5"/>
    <w:rsid w:val="00080F22"/>
    <w:rsid w:val="0008152F"/>
    <w:rsid w:val="000862B1"/>
    <w:rsid w:val="00087140"/>
    <w:rsid w:val="000877B5"/>
    <w:rsid w:val="00087D56"/>
    <w:rsid w:val="00091387"/>
    <w:rsid w:val="00094870"/>
    <w:rsid w:val="0009576F"/>
    <w:rsid w:val="00095BFE"/>
    <w:rsid w:val="000A00D6"/>
    <w:rsid w:val="000A06C6"/>
    <w:rsid w:val="000A124E"/>
    <w:rsid w:val="000A211C"/>
    <w:rsid w:val="000A3958"/>
    <w:rsid w:val="000A4B0C"/>
    <w:rsid w:val="000A6752"/>
    <w:rsid w:val="000A6BB3"/>
    <w:rsid w:val="000A6D74"/>
    <w:rsid w:val="000B0263"/>
    <w:rsid w:val="000B24B2"/>
    <w:rsid w:val="000B36DB"/>
    <w:rsid w:val="000B39EB"/>
    <w:rsid w:val="000B56C5"/>
    <w:rsid w:val="000B5C89"/>
    <w:rsid w:val="000B5D95"/>
    <w:rsid w:val="000B7681"/>
    <w:rsid w:val="000B7948"/>
    <w:rsid w:val="000C0DBB"/>
    <w:rsid w:val="000C1D41"/>
    <w:rsid w:val="000C2D7B"/>
    <w:rsid w:val="000C305F"/>
    <w:rsid w:val="000C4778"/>
    <w:rsid w:val="000C4C37"/>
    <w:rsid w:val="000C68B3"/>
    <w:rsid w:val="000C6FF6"/>
    <w:rsid w:val="000D1E93"/>
    <w:rsid w:val="000D33D9"/>
    <w:rsid w:val="000D359A"/>
    <w:rsid w:val="000D4A74"/>
    <w:rsid w:val="000D4E5F"/>
    <w:rsid w:val="000D5215"/>
    <w:rsid w:val="000D5D55"/>
    <w:rsid w:val="000D5F28"/>
    <w:rsid w:val="000E1F8C"/>
    <w:rsid w:val="000E228D"/>
    <w:rsid w:val="000E4EF8"/>
    <w:rsid w:val="000E5831"/>
    <w:rsid w:val="000E5DAF"/>
    <w:rsid w:val="000E6436"/>
    <w:rsid w:val="000E7B50"/>
    <w:rsid w:val="000F073B"/>
    <w:rsid w:val="000F09E0"/>
    <w:rsid w:val="000F0A88"/>
    <w:rsid w:val="000F1AAE"/>
    <w:rsid w:val="000F32B6"/>
    <w:rsid w:val="000F361A"/>
    <w:rsid w:val="000F4222"/>
    <w:rsid w:val="000F5E4F"/>
    <w:rsid w:val="00101065"/>
    <w:rsid w:val="00101E92"/>
    <w:rsid w:val="00102822"/>
    <w:rsid w:val="0010389E"/>
    <w:rsid w:val="001041C9"/>
    <w:rsid w:val="00104836"/>
    <w:rsid w:val="00104CF7"/>
    <w:rsid w:val="00106151"/>
    <w:rsid w:val="0010702D"/>
    <w:rsid w:val="0010785B"/>
    <w:rsid w:val="00111F05"/>
    <w:rsid w:val="00116497"/>
    <w:rsid w:val="001170FB"/>
    <w:rsid w:val="00117C3A"/>
    <w:rsid w:val="00120BCD"/>
    <w:rsid w:val="00120BE6"/>
    <w:rsid w:val="00121BC5"/>
    <w:rsid w:val="001230AF"/>
    <w:rsid w:val="001244C1"/>
    <w:rsid w:val="0012472D"/>
    <w:rsid w:val="00124B77"/>
    <w:rsid w:val="00125FAA"/>
    <w:rsid w:val="00126875"/>
    <w:rsid w:val="00127283"/>
    <w:rsid w:val="00127ADA"/>
    <w:rsid w:val="00133186"/>
    <w:rsid w:val="00135675"/>
    <w:rsid w:val="00135820"/>
    <w:rsid w:val="00136297"/>
    <w:rsid w:val="001365DB"/>
    <w:rsid w:val="00136DB3"/>
    <w:rsid w:val="00142259"/>
    <w:rsid w:val="001425E8"/>
    <w:rsid w:val="001426F7"/>
    <w:rsid w:val="001428AF"/>
    <w:rsid w:val="0014522D"/>
    <w:rsid w:val="001468C0"/>
    <w:rsid w:val="001474D0"/>
    <w:rsid w:val="00150DB7"/>
    <w:rsid w:val="0015217C"/>
    <w:rsid w:val="00152CDD"/>
    <w:rsid w:val="00153700"/>
    <w:rsid w:val="00154779"/>
    <w:rsid w:val="001547C1"/>
    <w:rsid w:val="00155B71"/>
    <w:rsid w:val="00160CF8"/>
    <w:rsid w:val="00160E6D"/>
    <w:rsid w:val="00162184"/>
    <w:rsid w:val="0016247E"/>
    <w:rsid w:val="0016393A"/>
    <w:rsid w:val="00163EE5"/>
    <w:rsid w:val="00164549"/>
    <w:rsid w:val="00165030"/>
    <w:rsid w:val="00165B4D"/>
    <w:rsid w:val="00165CE8"/>
    <w:rsid w:val="00165E4A"/>
    <w:rsid w:val="00165EA6"/>
    <w:rsid w:val="0017076D"/>
    <w:rsid w:val="00171C31"/>
    <w:rsid w:val="00172C7A"/>
    <w:rsid w:val="001776EE"/>
    <w:rsid w:val="00177887"/>
    <w:rsid w:val="00181B73"/>
    <w:rsid w:val="00181F02"/>
    <w:rsid w:val="00183013"/>
    <w:rsid w:val="00183F82"/>
    <w:rsid w:val="001874BC"/>
    <w:rsid w:val="00192C12"/>
    <w:rsid w:val="00193D0E"/>
    <w:rsid w:val="0019583D"/>
    <w:rsid w:val="00195B9B"/>
    <w:rsid w:val="001977E4"/>
    <w:rsid w:val="001A0CDD"/>
    <w:rsid w:val="001A2CEB"/>
    <w:rsid w:val="001A2EAE"/>
    <w:rsid w:val="001A41C3"/>
    <w:rsid w:val="001A4733"/>
    <w:rsid w:val="001A4B29"/>
    <w:rsid w:val="001A551E"/>
    <w:rsid w:val="001A5727"/>
    <w:rsid w:val="001B11B8"/>
    <w:rsid w:val="001B1797"/>
    <w:rsid w:val="001B2184"/>
    <w:rsid w:val="001B2230"/>
    <w:rsid w:val="001B23F3"/>
    <w:rsid w:val="001B3883"/>
    <w:rsid w:val="001B3C55"/>
    <w:rsid w:val="001B4091"/>
    <w:rsid w:val="001B4473"/>
    <w:rsid w:val="001B4C2F"/>
    <w:rsid w:val="001B5445"/>
    <w:rsid w:val="001B6575"/>
    <w:rsid w:val="001B6F6E"/>
    <w:rsid w:val="001C018D"/>
    <w:rsid w:val="001C23BD"/>
    <w:rsid w:val="001C33E2"/>
    <w:rsid w:val="001C3A00"/>
    <w:rsid w:val="001C3A07"/>
    <w:rsid w:val="001C423B"/>
    <w:rsid w:val="001C54C7"/>
    <w:rsid w:val="001C65AC"/>
    <w:rsid w:val="001C6E87"/>
    <w:rsid w:val="001D0BCD"/>
    <w:rsid w:val="001D0F3E"/>
    <w:rsid w:val="001D1077"/>
    <w:rsid w:val="001D1EA0"/>
    <w:rsid w:val="001D1EB2"/>
    <w:rsid w:val="001D2971"/>
    <w:rsid w:val="001D4F38"/>
    <w:rsid w:val="001D5342"/>
    <w:rsid w:val="001D5480"/>
    <w:rsid w:val="001D56D6"/>
    <w:rsid w:val="001D67D2"/>
    <w:rsid w:val="001D7C62"/>
    <w:rsid w:val="001E1CCC"/>
    <w:rsid w:val="001E348B"/>
    <w:rsid w:val="001E385D"/>
    <w:rsid w:val="001E490B"/>
    <w:rsid w:val="001E51CE"/>
    <w:rsid w:val="001E6436"/>
    <w:rsid w:val="001E67DB"/>
    <w:rsid w:val="001E6B95"/>
    <w:rsid w:val="001F1853"/>
    <w:rsid w:val="001F1E7C"/>
    <w:rsid w:val="001F30F8"/>
    <w:rsid w:val="001F5CB0"/>
    <w:rsid w:val="001F6380"/>
    <w:rsid w:val="00201040"/>
    <w:rsid w:val="002012D9"/>
    <w:rsid w:val="0020367D"/>
    <w:rsid w:val="00203B07"/>
    <w:rsid w:val="002056B5"/>
    <w:rsid w:val="0020630B"/>
    <w:rsid w:val="00211119"/>
    <w:rsid w:val="0021131D"/>
    <w:rsid w:val="00211C57"/>
    <w:rsid w:val="00213350"/>
    <w:rsid w:val="00214313"/>
    <w:rsid w:val="00214F47"/>
    <w:rsid w:val="00220A52"/>
    <w:rsid w:val="00221599"/>
    <w:rsid w:val="0022195F"/>
    <w:rsid w:val="00221A2A"/>
    <w:rsid w:val="00223637"/>
    <w:rsid w:val="00225CFA"/>
    <w:rsid w:val="002261A8"/>
    <w:rsid w:val="00226680"/>
    <w:rsid w:val="00227172"/>
    <w:rsid w:val="002311C4"/>
    <w:rsid w:val="002333EF"/>
    <w:rsid w:val="0023363C"/>
    <w:rsid w:val="002377CC"/>
    <w:rsid w:val="00241D12"/>
    <w:rsid w:val="002449A2"/>
    <w:rsid w:val="00245F0E"/>
    <w:rsid w:val="002468AB"/>
    <w:rsid w:val="00247098"/>
    <w:rsid w:val="00251ACC"/>
    <w:rsid w:val="00253C2A"/>
    <w:rsid w:val="0025458A"/>
    <w:rsid w:val="00261246"/>
    <w:rsid w:val="00261620"/>
    <w:rsid w:val="0026248A"/>
    <w:rsid w:val="00262938"/>
    <w:rsid w:val="00263A2A"/>
    <w:rsid w:val="0026633F"/>
    <w:rsid w:val="0027008D"/>
    <w:rsid w:val="00271C09"/>
    <w:rsid w:val="00274888"/>
    <w:rsid w:val="0027503F"/>
    <w:rsid w:val="00275314"/>
    <w:rsid w:val="002767E7"/>
    <w:rsid w:val="002801BD"/>
    <w:rsid w:val="002819DC"/>
    <w:rsid w:val="00282628"/>
    <w:rsid w:val="00284010"/>
    <w:rsid w:val="00284E3A"/>
    <w:rsid w:val="0028529F"/>
    <w:rsid w:val="002862A4"/>
    <w:rsid w:val="00293A72"/>
    <w:rsid w:val="00294BAD"/>
    <w:rsid w:val="00294D37"/>
    <w:rsid w:val="0029566F"/>
    <w:rsid w:val="002956FF"/>
    <w:rsid w:val="00295CBC"/>
    <w:rsid w:val="00296414"/>
    <w:rsid w:val="00296863"/>
    <w:rsid w:val="00297EA1"/>
    <w:rsid w:val="002A07EB"/>
    <w:rsid w:val="002A16EC"/>
    <w:rsid w:val="002A1ABF"/>
    <w:rsid w:val="002A1E57"/>
    <w:rsid w:val="002A317D"/>
    <w:rsid w:val="002A403A"/>
    <w:rsid w:val="002A440B"/>
    <w:rsid w:val="002A4D40"/>
    <w:rsid w:val="002A62CF"/>
    <w:rsid w:val="002A7609"/>
    <w:rsid w:val="002B2B5C"/>
    <w:rsid w:val="002B2D98"/>
    <w:rsid w:val="002B3292"/>
    <w:rsid w:val="002B3334"/>
    <w:rsid w:val="002B4683"/>
    <w:rsid w:val="002B7D9A"/>
    <w:rsid w:val="002C17B4"/>
    <w:rsid w:val="002C1B87"/>
    <w:rsid w:val="002C1D10"/>
    <w:rsid w:val="002C3D5F"/>
    <w:rsid w:val="002C526E"/>
    <w:rsid w:val="002C5457"/>
    <w:rsid w:val="002C5575"/>
    <w:rsid w:val="002C61E2"/>
    <w:rsid w:val="002C6952"/>
    <w:rsid w:val="002C7B90"/>
    <w:rsid w:val="002D03CB"/>
    <w:rsid w:val="002D099A"/>
    <w:rsid w:val="002D0B32"/>
    <w:rsid w:val="002D1F87"/>
    <w:rsid w:val="002D2D2A"/>
    <w:rsid w:val="002D2E9C"/>
    <w:rsid w:val="002D37A3"/>
    <w:rsid w:val="002D38CB"/>
    <w:rsid w:val="002D410F"/>
    <w:rsid w:val="002D55EA"/>
    <w:rsid w:val="002D5929"/>
    <w:rsid w:val="002D7A32"/>
    <w:rsid w:val="002D7C68"/>
    <w:rsid w:val="002E2DEC"/>
    <w:rsid w:val="002E305A"/>
    <w:rsid w:val="002E31C0"/>
    <w:rsid w:val="002E4248"/>
    <w:rsid w:val="002E6719"/>
    <w:rsid w:val="002E72CB"/>
    <w:rsid w:val="002F1AD1"/>
    <w:rsid w:val="002F2119"/>
    <w:rsid w:val="002F2956"/>
    <w:rsid w:val="002F3675"/>
    <w:rsid w:val="002F40F8"/>
    <w:rsid w:val="00300001"/>
    <w:rsid w:val="00300864"/>
    <w:rsid w:val="00300E92"/>
    <w:rsid w:val="003019C0"/>
    <w:rsid w:val="00303B12"/>
    <w:rsid w:val="00304467"/>
    <w:rsid w:val="00304D9B"/>
    <w:rsid w:val="0030521E"/>
    <w:rsid w:val="00310446"/>
    <w:rsid w:val="0031097C"/>
    <w:rsid w:val="00311DD0"/>
    <w:rsid w:val="00313204"/>
    <w:rsid w:val="0031539A"/>
    <w:rsid w:val="00315434"/>
    <w:rsid w:val="0031664F"/>
    <w:rsid w:val="00316D09"/>
    <w:rsid w:val="003175EC"/>
    <w:rsid w:val="00317EB1"/>
    <w:rsid w:val="00320FDD"/>
    <w:rsid w:val="003212F1"/>
    <w:rsid w:val="00321E3D"/>
    <w:rsid w:val="003257CA"/>
    <w:rsid w:val="00330ECC"/>
    <w:rsid w:val="00332B7B"/>
    <w:rsid w:val="00333629"/>
    <w:rsid w:val="003348F2"/>
    <w:rsid w:val="003350EF"/>
    <w:rsid w:val="00335548"/>
    <w:rsid w:val="00341DCC"/>
    <w:rsid w:val="00342C48"/>
    <w:rsid w:val="00343A73"/>
    <w:rsid w:val="00343CDB"/>
    <w:rsid w:val="0034411B"/>
    <w:rsid w:val="0035036B"/>
    <w:rsid w:val="00350BF2"/>
    <w:rsid w:val="00351C99"/>
    <w:rsid w:val="00353529"/>
    <w:rsid w:val="00353BD9"/>
    <w:rsid w:val="00357A98"/>
    <w:rsid w:val="00357CB9"/>
    <w:rsid w:val="00357F0B"/>
    <w:rsid w:val="00361EFA"/>
    <w:rsid w:val="00364227"/>
    <w:rsid w:val="0036443D"/>
    <w:rsid w:val="00366B26"/>
    <w:rsid w:val="00367A6F"/>
    <w:rsid w:val="00367F8C"/>
    <w:rsid w:val="003704B9"/>
    <w:rsid w:val="00370731"/>
    <w:rsid w:val="003718FD"/>
    <w:rsid w:val="003731E7"/>
    <w:rsid w:val="00374993"/>
    <w:rsid w:val="00374A56"/>
    <w:rsid w:val="00375798"/>
    <w:rsid w:val="00375DFB"/>
    <w:rsid w:val="00376C47"/>
    <w:rsid w:val="00382FBA"/>
    <w:rsid w:val="00385687"/>
    <w:rsid w:val="00385AFC"/>
    <w:rsid w:val="00386194"/>
    <w:rsid w:val="00386F05"/>
    <w:rsid w:val="00390A63"/>
    <w:rsid w:val="00390F38"/>
    <w:rsid w:val="003919AC"/>
    <w:rsid w:val="003936EE"/>
    <w:rsid w:val="0039371E"/>
    <w:rsid w:val="00393767"/>
    <w:rsid w:val="00394024"/>
    <w:rsid w:val="00395BFE"/>
    <w:rsid w:val="003A10DB"/>
    <w:rsid w:val="003A32AF"/>
    <w:rsid w:val="003A3A7B"/>
    <w:rsid w:val="003A3AC5"/>
    <w:rsid w:val="003A4122"/>
    <w:rsid w:val="003A5821"/>
    <w:rsid w:val="003A600C"/>
    <w:rsid w:val="003A616E"/>
    <w:rsid w:val="003A6215"/>
    <w:rsid w:val="003A784F"/>
    <w:rsid w:val="003B0834"/>
    <w:rsid w:val="003B284D"/>
    <w:rsid w:val="003B31A4"/>
    <w:rsid w:val="003B4541"/>
    <w:rsid w:val="003B46BF"/>
    <w:rsid w:val="003B50E4"/>
    <w:rsid w:val="003B5468"/>
    <w:rsid w:val="003B65EF"/>
    <w:rsid w:val="003B7279"/>
    <w:rsid w:val="003C126F"/>
    <w:rsid w:val="003C16FB"/>
    <w:rsid w:val="003C2441"/>
    <w:rsid w:val="003C283D"/>
    <w:rsid w:val="003C3348"/>
    <w:rsid w:val="003C52E0"/>
    <w:rsid w:val="003C5C92"/>
    <w:rsid w:val="003C668A"/>
    <w:rsid w:val="003C70F2"/>
    <w:rsid w:val="003D0A25"/>
    <w:rsid w:val="003D0FDE"/>
    <w:rsid w:val="003D15A6"/>
    <w:rsid w:val="003D2032"/>
    <w:rsid w:val="003D2524"/>
    <w:rsid w:val="003D39A4"/>
    <w:rsid w:val="003D39D1"/>
    <w:rsid w:val="003D4905"/>
    <w:rsid w:val="003D5684"/>
    <w:rsid w:val="003D57E5"/>
    <w:rsid w:val="003E0156"/>
    <w:rsid w:val="003E0777"/>
    <w:rsid w:val="003E0F29"/>
    <w:rsid w:val="003E2AA0"/>
    <w:rsid w:val="003E2BC9"/>
    <w:rsid w:val="003E3B92"/>
    <w:rsid w:val="003E4A7C"/>
    <w:rsid w:val="003E4CEA"/>
    <w:rsid w:val="003E5446"/>
    <w:rsid w:val="003E5CE8"/>
    <w:rsid w:val="003E6B67"/>
    <w:rsid w:val="003E7504"/>
    <w:rsid w:val="003F16EA"/>
    <w:rsid w:val="003F1BAA"/>
    <w:rsid w:val="003F2C80"/>
    <w:rsid w:val="003F2CB0"/>
    <w:rsid w:val="003F2ECD"/>
    <w:rsid w:val="003F33C6"/>
    <w:rsid w:val="003F4605"/>
    <w:rsid w:val="003F7DD4"/>
    <w:rsid w:val="00400A30"/>
    <w:rsid w:val="0040165F"/>
    <w:rsid w:val="00402196"/>
    <w:rsid w:val="00402AE3"/>
    <w:rsid w:val="004031FC"/>
    <w:rsid w:val="004046BA"/>
    <w:rsid w:val="00405E2E"/>
    <w:rsid w:val="00407E0B"/>
    <w:rsid w:val="0041027C"/>
    <w:rsid w:val="00410361"/>
    <w:rsid w:val="00412088"/>
    <w:rsid w:val="004120C9"/>
    <w:rsid w:val="004165B7"/>
    <w:rsid w:val="00417345"/>
    <w:rsid w:val="0041775A"/>
    <w:rsid w:val="00417C3B"/>
    <w:rsid w:val="00420D3E"/>
    <w:rsid w:val="0042226B"/>
    <w:rsid w:val="00422DB4"/>
    <w:rsid w:val="004242A9"/>
    <w:rsid w:val="0042471C"/>
    <w:rsid w:val="00425A88"/>
    <w:rsid w:val="0042724E"/>
    <w:rsid w:val="00427599"/>
    <w:rsid w:val="004313BD"/>
    <w:rsid w:val="00431839"/>
    <w:rsid w:val="004321E5"/>
    <w:rsid w:val="0043227A"/>
    <w:rsid w:val="004329B5"/>
    <w:rsid w:val="00433C1F"/>
    <w:rsid w:val="00433F44"/>
    <w:rsid w:val="00440964"/>
    <w:rsid w:val="0044106D"/>
    <w:rsid w:val="00441EB9"/>
    <w:rsid w:val="004423B0"/>
    <w:rsid w:val="004423D5"/>
    <w:rsid w:val="00442B6F"/>
    <w:rsid w:val="00442CB3"/>
    <w:rsid w:val="00446714"/>
    <w:rsid w:val="0044671B"/>
    <w:rsid w:val="00450077"/>
    <w:rsid w:val="00450118"/>
    <w:rsid w:val="0045169D"/>
    <w:rsid w:val="0045189B"/>
    <w:rsid w:val="004533CF"/>
    <w:rsid w:val="00453DCA"/>
    <w:rsid w:val="00454009"/>
    <w:rsid w:val="00455092"/>
    <w:rsid w:val="00455BF1"/>
    <w:rsid w:val="004573F5"/>
    <w:rsid w:val="00461F78"/>
    <w:rsid w:val="0046235A"/>
    <w:rsid w:val="00466206"/>
    <w:rsid w:val="00467879"/>
    <w:rsid w:val="004678AD"/>
    <w:rsid w:val="00470D6F"/>
    <w:rsid w:val="00471AFC"/>
    <w:rsid w:val="0047462A"/>
    <w:rsid w:val="00476B65"/>
    <w:rsid w:val="00481308"/>
    <w:rsid w:val="0048185A"/>
    <w:rsid w:val="0048244C"/>
    <w:rsid w:val="00482798"/>
    <w:rsid w:val="00483028"/>
    <w:rsid w:val="004855A7"/>
    <w:rsid w:val="00485869"/>
    <w:rsid w:val="00490073"/>
    <w:rsid w:val="00491B74"/>
    <w:rsid w:val="00493BA2"/>
    <w:rsid w:val="0049479F"/>
    <w:rsid w:val="00497328"/>
    <w:rsid w:val="00497502"/>
    <w:rsid w:val="004A130A"/>
    <w:rsid w:val="004A150D"/>
    <w:rsid w:val="004A1DD0"/>
    <w:rsid w:val="004A2202"/>
    <w:rsid w:val="004A3670"/>
    <w:rsid w:val="004A3876"/>
    <w:rsid w:val="004A4E66"/>
    <w:rsid w:val="004A5983"/>
    <w:rsid w:val="004A652D"/>
    <w:rsid w:val="004A79E5"/>
    <w:rsid w:val="004A7E5D"/>
    <w:rsid w:val="004B04DB"/>
    <w:rsid w:val="004B07FD"/>
    <w:rsid w:val="004B1E79"/>
    <w:rsid w:val="004B2248"/>
    <w:rsid w:val="004B2586"/>
    <w:rsid w:val="004B36D9"/>
    <w:rsid w:val="004B5185"/>
    <w:rsid w:val="004C0636"/>
    <w:rsid w:val="004C6C56"/>
    <w:rsid w:val="004C746B"/>
    <w:rsid w:val="004C7B8A"/>
    <w:rsid w:val="004D03C0"/>
    <w:rsid w:val="004D048C"/>
    <w:rsid w:val="004D14A9"/>
    <w:rsid w:val="004D1ABE"/>
    <w:rsid w:val="004D2737"/>
    <w:rsid w:val="004D2A5C"/>
    <w:rsid w:val="004D3ABD"/>
    <w:rsid w:val="004D7679"/>
    <w:rsid w:val="004D7B3C"/>
    <w:rsid w:val="004E1E9C"/>
    <w:rsid w:val="004E406C"/>
    <w:rsid w:val="004E488C"/>
    <w:rsid w:val="004E4D6D"/>
    <w:rsid w:val="004E5208"/>
    <w:rsid w:val="004E5680"/>
    <w:rsid w:val="004E59DA"/>
    <w:rsid w:val="004E7F35"/>
    <w:rsid w:val="004F0C7E"/>
    <w:rsid w:val="004F1991"/>
    <w:rsid w:val="004F27E4"/>
    <w:rsid w:val="004F39FB"/>
    <w:rsid w:val="004F5112"/>
    <w:rsid w:val="004F5362"/>
    <w:rsid w:val="004F588B"/>
    <w:rsid w:val="004F764E"/>
    <w:rsid w:val="004F79C1"/>
    <w:rsid w:val="0050004C"/>
    <w:rsid w:val="0050524A"/>
    <w:rsid w:val="005057C6"/>
    <w:rsid w:val="00506A91"/>
    <w:rsid w:val="00507C41"/>
    <w:rsid w:val="00510EFD"/>
    <w:rsid w:val="00512145"/>
    <w:rsid w:val="00512565"/>
    <w:rsid w:val="00513592"/>
    <w:rsid w:val="005151A6"/>
    <w:rsid w:val="005158C4"/>
    <w:rsid w:val="00517D5C"/>
    <w:rsid w:val="00517D94"/>
    <w:rsid w:val="00520180"/>
    <w:rsid w:val="00521BFE"/>
    <w:rsid w:val="00522217"/>
    <w:rsid w:val="00522C56"/>
    <w:rsid w:val="0052333F"/>
    <w:rsid w:val="005244A7"/>
    <w:rsid w:val="00524E2F"/>
    <w:rsid w:val="00524F46"/>
    <w:rsid w:val="00526336"/>
    <w:rsid w:val="00526558"/>
    <w:rsid w:val="00530D9A"/>
    <w:rsid w:val="00533697"/>
    <w:rsid w:val="00534AD4"/>
    <w:rsid w:val="00536524"/>
    <w:rsid w:val="005367D3"/>
    <w:rsid w:val="00537EE1"/>
    <w:rsid w:val="00540BBC"/>
    <w:rsid w:val="00541587"/>
    <w:rsid w:val="0054211A"/>
    <w:rsid w:val="00542DE3"/>
    <w:rsid w:val="00542E5F"/>
    <w:rsid w:val="005457E4"/>
    <w:rsid w:val="00545DD7"/>
    <w:rsid w:val="005544AA"/>
    <w:rsid w:val="00554A0B"/>
    <w:rsid w:val="00554BEC"/>
    <w:rsid w:val="00554F06"/>
    <w:rsid w:val="005551CF"/>
    <w:rsid w:val="005553D7"/>
    <w:rsid w:val="00555B56"/>
    <w:rsid w:val="0055673B"/>
    <w:rsid w:val="005567B4"/>
    <w:rsid w:val="00557F25"/>
    <w:rsid w:val="00560FE7"/>
    <w:rsid w:val="005615AE"/>
    <w:rsid w:val="005620F2"/>
    <w:rsid w:val="00563B3F"/>
    <w:rsid w:val="005651B3"/>
    <w:rsid w:val="00566D11"/>
    <w:rsid w:val="00571BDE"/>
    <w:rsid w:val="00571EE5"/>
    <w:rsid w:val="005725F7"/>
    <w:rsid w:val="00572B77"/>
    <w:rsid w:val="00572D28"/>
    <w:rsid w:val="00573875"/>
    <w:rsid w:val="00573F4B"/>
    <w:rsid w:val="00575CCB"/>
    <w:rsid w:val="00575EFD"/>
    <w:rsid w:val="00576122"/>
    <w:rsid w:val="00577904"/>
    <w:rsid w:val="005807B1"/>
    <w:rsid w:val="00581822"/>
    <w:rsid w:val="00581849"/>
    <w:rsid w:val="00581D10"/>
    <w:rsid w:val="0058258B"/>
    <w:rsid w:val="00582590"/>
    <w:rsid w:val="005825F3"/>
    <w:rsid w:val="0058294B"/>
    <w:rsid w:val="005839D9"/>
    <w:rsid w:val="00584130"/>
    <w:rsid w:val="0058592E"/>
    <w:rsid w:val="00586122"/>
    <w:rsid w:val="00586599"/>
    <w:rsid w:val="005869AC"/>
    <w:rsid w:val="00586BD3"/>
    <w:rsid w:val="00591471"/>
    <w:rsid w:val="00591766"/>
    <w:rsid w:val="00592275"/>
    <w:rsid w:val="005936BB"/>
    <w:rsid w:val="005946C5"/>
    <w:rsid w:val="00594B92"/>
    <w:rsid w:val="00594F11"/>
    <w:rsid w:val="0059795C"/>
    <w:rsid w:val="00597B7E"/>
    <w:rsid w:val="00597D36"/>
    <w:rsid w:val="005A0B02"/>
    <w:rsid w:val="005A0FA7"/>
    <w:rsid w:val="005A466C"/>
    <w:rsid w:val="005A512E"/>
    <w:rsid w:val="005A54BF"/>
    <w:rsid w:val="005A59BC"/>
    <w:rsid w:val="005A5C27"/>
    <w:rsid w:val="005A63DE"/>
    <w:rsid w:val="005B0258"/>
    <w:rsid w:val="005B0C5D"/>
    <w:rsid w:val="005B122A"/>
    <w:rsid w:val="005B2154"/>
    <w:rsid w:val="005B2855"/>
    <w:rsid w:val="005B3A07"/>
    <w:rsid w:val="005B3A9C"/>
    <w:rsid w:val="005B3F88"/>
    <w:rsid w:val="005B438B"/>
    <w:rsid w:val="005B4B0D"/>
    <w:rsid w:val="005B623C"/>
    <w:rsid w:val="005B6B91"/>
    <w:rsid w:val="005C06CE"/>
    <w:rsid w:val="005C074F"/>
    <w:rsid w:val="005C0945"/>
    <w:rsid w:val="005C1161"/>
    <w:rsid w:val="005C1C57"/>
    <w:rsid w:val="005C1DB3"/>
    <w:rsid w:val="005C2898"/>
    <w:rsid w:val="005C28D1"/>
    <w:rsid w:val="005C2FD5"/>
    <w:rsid w:val="005C4BE0"/>
    <w:rsid w:val="005C68D7"/>
    <w:rsid w:val="005C6AD1"/>
    <w:rsid w:val="005D16C2"/>
    <w:rsid w:val="005D1846"/>
    <w:rsid w:val="005D1F5D"/>
    <w:rsid w:val="005D2A0D"/>
    <w:rsid w:val="005D2B51"/>
    <w:rsid w:val="005D388A"/>
    <w:rsid w:val="005D4DBA"/>
    <w:rsid w:val="005D4E60"/>
    <w:rsid w:val="005D5287"/>
    <w:rsid w:val="005D5483"/>
    <w:rsid w:val="005D7487"/>
    <w:rsid w:val="005D7B2E"/>
    <w:rsid w:val="005E0A24"/>
    <w:rsid w:val="005E2FFA"/>
    <w:rsid w:val="005E389C"/>
    <w:rsid w:val="005E38AD"/>
    <w:rsid w:val="005E51F0"/>
    <w:rsid w:val="005E5ECC"/>
    <w:rsid w:val="005E6287"/>
    <w:rsid w:val="005F0577"/>
    <w:rsid w:val="005F0593"/>
    <w:rsid w:val="005F088B"/>
    <w:rsid w:val="005F37E7"/>
    <w:rsid w:val="005F3C1A"/>
    <w:rsid w:val="005F4642"/>
    <w:rsid w:val="005F5043"/>
    <w:rsid w:val="005F7A2C"/>
    <w:rsid w:val="00600722"/>
    <w:rsid w:val="006013C4"/>
    <w:rsid w:val="00603E83"/>
    <w:rsid w:val="00604B6D"/>
    <w:rsid w:val="00604D2A"/>
    <w:rsid w:val="006050F3"/>
    <w:rsid w:val="00605237"/>
    <w:rsid w:val="00606913"/>
    <w:rsid w:val="00607B4F"/>
    <w:rsid w:val="00607CF0"/>
    <w:rsid w:val="006141A0"/>
    <w:rsid w:val="00616CED"/>
    <w:rsid w:val="00617091"/>
    <w:rsid w:val="00617FF3"/>
    <w:rsid w:val="00620CAD"/>
    <w:rsid w:val="006223D1"/>
    <w:rsid w:val="006227AF"/>
    <w:rsid w:val="00622A65"/>
    <w:rsid w:val="00625D50"/>
    <w:rsid w:val="0062738E"/>
    <w:rsid w:val="006308A7"/>
    <w:rsid w:val="00630F31"/>
    <w:rsid w:val="00631C9A"/>
    <w:rsid w:val="0063299F"/>
    <w:rsid w:val="00632F7A"/>
    <w:rsid w:val="00634F72"/>
    <w:rsid w:val="00636B77"/>
    <w:rsid w:val="00636DC2"/>
    <w:rsid w:val="00640D3A"/>
    <w:rsid w:val="006417DA"/>
    <w:rsid w:val="006418C7"/>
    <w:rsid w:val="006427D3"/>
    <w:rsid w:val="00643553"/>
    <w:rsid w:val="00644579"/>
    <w:rsid w:val="0064569D"/>
    <w:rsid w:val="006457A9"/>
    <w:rsid w:val="00646544"/>
    <w:rsid w:val="00646BB2"/>
    <w:rsid w:val="00652477"/>
    <w:rsid w:val="00652988"/>
    <w:rsid w:val="00653B7C"/>
    <w:rsid w:val="0065446E"/>
    <w:rsid w:val="00654A3A"/>
    <w:rsid w:val="00654DD6"/>
    <w:rsid w:val="00655388"/>
    <w:rsid w:val="006566A8"/>
    <w:rsid w:val="00656BE2"/>
    <w:rsid w:val="00660C8A"/>
    <w:rsid w:val="0066108F"/>
    <w:rsid w:val="00662FD6"/>
    <w:rsid w:val="00663515"/>
    <w:rsid w:val="006637B7"/>
    <w:rsid w:val="00664562"/>
    <w:rsid w:val="00664639"/>
    <w:rsid w:val="006649E9"/>
    <w:rsid w:val="00671B7B"/>
    <w:rsid w:val="006725C1"/>
    <w:rsid w:val="00674C6A"/>
    <w:rsid w:val="00675353"/>
    <w:rsid w:val="00676918"/>
    <w:rsid w:val="00677AC4"/>
    <w:rsid w:val="00680315"/>
    <w:rsid w:val="0068165B"/>
    <w:rsid w:val="00681E26"/>
    <w:rsid w:val="006821E7"/>
    <w:rsid w:val="00682672"/>
    <w:rsid w:val="00683265"/>
    <w:rsid w:val="00686B84"/>
    <w:rsid w:val="00686D41"/>
    <w:rsid w:val="00687541"/>
    <w:rsid w:val="00687797"/>
    <w:rsid w:val="00690355"/>
    <w:rsid w:val="0069038E"/>
    <w:rsid w:val="00690689"/>
    <w:rsid w:val="00690C19"/>
    <w:rsid w:val="00690F63"/>
    <w:rsid w:val="0069170D"/>
    <w:rsid w:val="00692DC8"/>
    <w:rsid w:val="006935C3"/>
    <w:rsid w:val="00693CD0"/>
    <w:rsid w:val="00694BD3"/>
    <w:rsid w:val="00696E47"/>
    <w:rsid w:val="0069741F"/>
    <w:rsid w:val="0069788D"/>
    <w:rsid w:val="006A0240"/>
    <w:rsid w:val="006A02BB"/>
    <w:rsid w:val="006A032D"/>
    <w:rsid w:val="006A0C48"/>
    <w:rsid w:val="006A383B"/>
    <w:rsid w:val="006A5BF9"/>
    <w:rsid w:val="006A63D5"/>
    <w:rsid w:val="006B0165"/>
    <w:rsid w:val="006B01EE"/>
    <w:rsid w:val="006B03B7"/>
    <w:rsid w:val="006B38D6"/>
    <w:rsid w:val="006B5408"/>
    <w:rsid w:val="006B6089"/>
    <w:rsid w:val="006B6EAF"/>
    <w:rsid w:val="006C0643"/>
    <w:rsid w:val="006C0779"/>
    <w:rsid w:val="006C1028"/>
    <w:rsid w:val="006C1C03"/>
    <w:rsid w:val="006C1C39"/>
    <w:rsid w:val="006C379D"/>
    <w:rsid w:val="006C3F65"/>
    <w:rsid w:val="006C4E3C"/>
    <w:rsid w:val="006C6D86"/>
    <w:rsid w:val="006D0A7F"/>
    <w:rsid w:val="006D0E7E"/>
    <w:rsid w:val="006D2403"/>
    <w:rsid w:val="006D4A4C"/>
    <w:rsid w:val="006D5E57"/>
    <w:rsid w:val="006D6A2E"/>
    <w:rsid w:val="006D7480"/>
    <w:rsid w:val="006D77B9"/>
    <w:rsid w:val="006E170F"/>
    <w:rsid w:val="006E23F9"/>
    <w:rsid w:val="006E3DB7"/>
    <w:rsid w:val="006E45B9"/>
    <w:rsid w:val="006E5DEB"/>
    <w:rsid w:val="006E63F7"/>
    <w:rsid w:val="006E7E76"/>
    <w:rsid w:val="006F00D7"/>
    <w:rsid w:val="006F01FA"/>
    <w:rsid w:val="006F1FEF"/>
    <w:rsid w:val="006F22C8"/>
    <w:rsid w:val="006F27CA"/>
    <w:rsid w:val="006F4ACC"/>
    <w:rsid w:val="006F57B0"/>
    <w:rsid w:val="006F609C"/>
    <w:rsid w:val="006F7DA5"/>
    <w:rsid w:val="006F7ECA"/>
    <w:rsid w:val="00702E0E"/>
    <w:rsid w:val="00703A86"/>
    <w:rsid w:val="00703E44"/>
    <w:rsid w:val="0070401C"/>
    <w:rsid w:val="007049DD"/>
    <w:rsid w:val="00711A36"/>
    <w:rsid w:val="00711B85"/>
    <w:rsid w:val="0071516F"/>
    <w:rsid w:val="00715A23"/>
    <w:rsid w:val="00721000"/>
    <w:rsid w:val="007215D2"/>
    <w:rsid w:val="00721676"/>
    <w:rsid w:val="0072170C"/>
    <w:rsid w:val="00721884"/>
    <w:rsid w:val="0072415A"/>
    <w:rsid w:val="007252D8"/>
    <w:rsid w:val="007258DC"/>
    <w:rsid w:val="00725BC1"/>
    <w:rsid w:val="007267BF"/>
    <w:rsid w:val="00727B35"/>
    <w:rsid w:val="00731745"/>
    <w:rsid w:val="007322D9"/>
    <w:rsid w:val="00733547"/>
    <w:rsid w:val="00734238"/>
    <w:rsid w:val="00737CB9"/>
    <w:rsid w:val="00737F14"/>
    <w:rsid w:val="00737F50"/>
    <w:rsid w:val="007408C0"/>
    <w:rsid w:val="007430BE"/>
    <w:rsid w:val="00744118"/>
    <w:rsid w:val="007443E2"/>
    <w:rsid w:val="00744426"/>
    <w:rsid w:val="00744E02"/>
    <w:rsid w:val="0074627E"/>
    <w:rsid w:val="00746763"/>
    <w:rsid w:val="00746FCA"/>
    <w:rsid w:val="0074709B"/>
    <w:rsid w:val="007512BA"/>
    <w:rsid w:val="007526F7"/>
    <w:rsid w:val="00752BE2"/>
    <w:rsid w:val="007545C4"/>
    <w:rsid w:val="00754667"/>
    <w:rsid w:val="007549BF"/>
    <w:rsid w:val="00754AB4"/>
    <w:rsid w:val="00754D41"/>
    <w:rsid w:val="0075518A"/>
    <w:rsid w:val="0075755B"/>
    <w:rsid w:val="00757C9D"/>
    <w:rsid w:val="00761BD7"/>
    <w:rsid w:val="007620CD"/>
    <w:rsid w:val="0076349A"/>
    <w:rsid w:val="007653E4"/>
    <w:rsid w:val="00766367"/>
    <w:rsid w:val="00767D5B"/>
    <w:rsid w:val="00774AA3"/>
    <w:rsid w:val="00774D37"/>
    <w:rsid w:val="00777256"/>
    <w:rsid w:val="00777687"/>
    <w:rsid w:val="00777B89"/>
    <w:rsid w:val="0078219B"/>
    <w:rsid w:val="00783360"/>
    <w:rsid w:val="00783638"/>
    <w:rsid w:val="0078407C"/>
    <w:rsid w:val="00786FA9"/>
    <w:rsid w:val="00787489"/>
    <w:rsid w:val="00790733"/>
    <w:rsid w:val="007911F7"/>
    <w:rsid w:val="00791A45"/>
    <w:rsid w:val="00792805"/>
    <w:rsid w:val="00792AC1"/>
    <w:rsid w:val="00792B4D"/>
    <w:rsid w:val="00793E74"/>
    <w:rsid w:val="00794ADA"/>
    <w:rsid w:val="00794AFF"/>
    <w:rsid w:val="00794C5A"/>
    <w:rsid w:val="00795DC2"/>
    <w:rsid w:val="00796BC2"/>
    <w:rsid w:val="0079703F"/>
    <w:rsid w:val="007A15C1"/>
    <w:rsid w:val="007A3AED"/>
    <w:rsid w:val="007A4E7C"/>
    <w:rsid w:val="007A66D0"/>
    <w:rsid w:val="007A7173"/>
    <w:rsid w:val="007B0A59"/>
    <w:rsid w:val="007B1513"/>
    <w:rsid w:val="007B1BAD"/>
    <w:rsid w:val="007B21E2"/>
    <w:rsid w:val="007B2AB4"/>
    <w:rsid w:val="007B369E"/>
    <w:rsid w:val="007B3801"/>
    <w:rsid w:val="007B4E4D"/>
    <w:rsid w:val="007B4E65"/>
    <w:rsid w:val="007B4FFA"/>
    <w:rsid w:val="007B55C6"/>
    <w:rsid w:val="007B7B65"/>
    <w:rsid w:val="007C1143"/>
    <w:rsid w:val="007C146B"/>
    <w:rsid w:val="007C24CF"/>
    <w:rsid w:val="007C3449"/>
    <w:rsid w:val="007C3C10"/>
    <w:rsid w:val="007C49DF"/>
    <w:rsid w:val="007C63C1"/>
    <w:rsid w:val="007D02EE"/>
    <w:rsid w:val="007D039B"/>
    <w:rsid w:val="007D1247"/>
    <w:rsid w:val="007D15D4"/>
    <w:rsid w:val="007D1BAD"/>
    <w:rsid w:val="007D2712"/>
    <w:rsid w:val="007D2C39"/>
    <w:rsid w:val="007D3016"/>
    <w:rsid w:val="007D695B"/>
    <w:rsid w:val="007D6D18"/>
    <w:rsid w:val="007D6D6A"/>
    <w:rsid w:val="007D75F7"/>
    <w:rsid w:val="007E1202"/>
    <w:rsid w:val="007E16DD"/>
    <w:rsid w:val="007E2276"/>
    <w:rsid w:val="007E3255"/>
    <w:rsid w:val="007E35E3"/>
    <w:rsid w:val="007E5407"/>
    <w:rsid w:val="007F24D3"/>
    <w:rsid w:val="007F33E3"/>
    <w:rsid w:val="007F45C1"/>
    <w:rsid w:val="007F4FA1"/>
    <w:rsid w:val="007F557B"/>
    <w:rsid w:val="007F7CA5"/>
    <w:rsid w:val="0080342A"/>
    <w:rsid w:val="00804702"/>
    <w:rsid w:val="00804DFE"/>
    <w:rsid w:val="008064FC"/>
    <w:rsid w:val="00810137"/>
    <w:rsid w:val="00810ECF"/>
    <w:rsid w:val="00811ED8"/>
    <w:rsid w:val="00812251"/>
    <w:rsid w:val="00814A85"/>
    <w:rsid w:val="00816204"/>
    <w:rsid w:val="008165FB"/>
    <w:rsid w:val="00817390"/>
    <w:rsid w:val="00817ABA"/>
    <w:rsid w:val="008202DE"/>
    <w:rsid w:val="0082081E"/>
    <w:rsid w:val="00820B15"/>
    <w:rsid w:val="00820B3C"/>
    <w:rsid w:val="00821B34"/>
    <w:rsid w:val="00822355"/>
    <w:rsid w:val="00822359"/>
    <w:rsid w:val="008223C0"/>
    <w:rsid w:val="0082315D"/>
    <w:rsid w:val="0082401C"/>
    <w:rsid w:val="00824CD0"/>
    <w:rsid w:val="008260E2"/>
    <w:rsid w:val="00826677"/>
    <w:rsid w:val="0082716C"/>
    <w:rsid w:val="00827ECA"/>
    <w:rsid w:val="00831793"/>
    <w:rsid w:val="00831EBA"/>
    <w:rsid w:val="008347B3"/>
    <w:rsid w:val="00835B2E"/>
    <w:rsid w:val="00836A30"/>
    <w:rsid w:val="00836A9E"/>
    <w:rsid w:val="00836E0E"/>
    <w:rsid w:val="00837008"/>
    <w:rsid w:val="0083772A"/>
    <w:rsid w:val="00840755"/>
    <w:rsid w:val="008439FF"/>
    <w:rsid w:val="00846870"/>
    <w:rsid w:val="00846D9D"/>
    <w:rsid w:val="0085047F"/>
    <w:rsid w:val="008523DB"/>
    <w:rsid w:val="00853CE4"/>
    <w:rsid w:val="008578FA"/>
    <w:rsid w:val="00857A0D"/>
    <w:rsid w:val="00860020"/>
    <w:rsid w:val="008609DC"/>
    <w:rsid w:val="0086141D"/>
    <w:rsid w:val="00862F65"/>
    <w:rsid w:val="00863000"/>
    <w:rsid w:val="00863624"/>
    <w:rsid w:val="00864383"/>
    <w:rsid w:val="008658D5"/>
    <w:rsid w:val="00865CB6"/>
    <w:rsid w:val="0086668A"/>
    <w:rsid w:val="008670EA"/>
    <w:rsid w:val="008678F9"/>
    <w:rsid w:val="00867F27"/>
    <w:rsid w:val="00870F4C"/>
    <w:rsid w:val="00873736"/>
    <w:rsid w:val="008757B3"/>
    <w:rsid w:val="00875DDE"/>
    <w:rsid w:val="00876A30"/>
    <w:rsid w:val="0087779A"/>
    <w:rsid w:val="00880BBC"/>
    <w:rsid w:val="00883C42"/>
    <w:rsid w:val="008844A6"/>
    <w:rsid w:val="0088493C"/>
    <w:rsid w:val="0088581B"/>
    <w:rsid w:val="00885BC6"/>
    <w:rsid w:val="00885CE6"/>
    <w:rsid w:val="00885EA9"/>
    <w:rsid w:val="008862A1"/>
    <w:rsid w:val="008900BF"/>
    <w:rsid w:val="00890B6C"/>
    <w:rsid w:val="008919CC"/>
    <w:rsid w:val="00893492"/>
    <w:rsid w:val="00893E86"/>
    <w:rsid w:val="00894927"/>
    <w:rsid w:val="00895C3E"/>
    <w:rsid w:val="00895CA0"/>
    <w:rsid w:val="008963D4"/>
    <w:rsid w:val="008A12EB"/>
    <w:rsid w:val="008A1AB0"/>
    <w:rsid w:val="008A1CB1"/>
    <w:rsid w:val="008A2C11"/>
    <w:rsid w:val="008A3379"/>
    <w:rsid w:val="008A4402"/>
    <w:rsid w:val="008A4BE0"/>
    <w:rsid w:val="008A5156"/>
    <w:rsid w:val="008A62A7"/>
    <w:rsid w:val="008B0096"/>
    <w:rsid w:val="008B0415"/>
    <w:rsid w:val="008B0480"/>
    <w:rsid w:val="008B04E3"/>
    <w:rsid w:val="008B23E1"/>
    <w:rsid w:val="008B28EB"/>
    <w:rsid w:val="008B2BD4"/>
    <w:rsid w:val="008B379E"/>
    <w:rsid w:val="008B3BE4"/>
    <w:rsid w:val="008B3F1B"/>
    <w:rsid w:val="008C0E17"/>
    <w:rsid w:val="008C0FDE"/>
    <w:rsid w:val="008C1307"/>
    <w:rsid w:val="008C13CC"/>
    <w:rsid w:val="008C34A1"/>
    <w:rsid w:val="008C391A"/>
    <w:rsid w:val="008C4B2F"/>
    <w:rsid w:val="008C4C49"/>
    <w:rsid w:val="008C6EEC"/>
    <w:rsid w:val="008D0215"/>
    <w:rsid w:val="008D0720"/>
    <w:rsid w:val="008D326F"/>
    <w:rsid w:val="008D44F3"/>
    <w:rsid w:val="008D47B5"/>
    <w:rsid w:val="008D5FE8"/>
    <w:rsid w:val="008D64EA"/>
    <w:rsid w:val="008D7923"/>
    <w:rsid w:val="008E1FCD"/>
    <w:rsid w:val="008E2756"/>
    <w:rsid w:val="008E28D1"/>
    <w:rsid w:val="008E3674"/>
    <w:rsid w:val="008E3A3D"/>
    <w:rsid w:val="008E6687"/>
    <w:rsid w:val="008E6B75"/>
    <w:rsid w:val="008E6DC2"/>
    <w:rsid w:val="008E7492"/>
    <w:rsid w:val="008F0201"/>
    <w:rsid w:val="008F0DF1"/>
    <w:rsid w:val="008F272F"/>
    <w:rsid w:val="008F2918"/>
    <w:rsid w:val="008F3561"/>
    <w:rsid w:val="008F4466"/>
    <w:rsid w:val="008F7FF4"/>
    <w:rsid w:val="0090072E"/>
    <w:rsid w:val="0090188F"/>
    <w:rsid w:val="00901CA9"/>
    <w:rsid w:val="00902BD4"/>
    <w:rsid w:val="009039E5"/>
    <w:rsid w:val="00903A3A"/>
    <w:rsid w:val="00903FF8"/>
    <w:rsid w:val="009056F2"/>
    <w:rsid w:val="00906627"/>
    <w:rsid w:val="009078C4"/>
    <w:rsid w:val="00907EE5"/>
    <w:rsid w:val="00910621"/>
    <w:rsid w:val="00911E85"/>
    <w:rsid w:val="0091212E"/>
    <w:rsid w:val="00912BA0"/>
    <w:rsid w:val="009131BA"/>
    <w:rsid w:val="0091410B"/>
    <w:rsid w:val="00914938"/>
    <w:rsid w:val="0091498D"/>
    <w:rsid w:val="00915BE8"/>
    <w:rsid w:val="009166BA"/>
    <w:rsid w:val="00916734"/>
    <w:rsid w:val="00916F28"/>
    <w:rsid w:val="00920CDB"/>
    <w:rsid w:val="00923C30"/>
    <w:rsid w:val="0092403A"/>
    <w:rsid w:val="009240E4"/>
    <w:rsid w:val="00924B55"/>
    <w:rsid w:val="00927FBC"/>
    <w:rsid w:val="00932C88"/>
    <w:rsid w:val="0093351A"/>
    <w:rsid w:val="00933ADE"/>
    <w:rsid w:val="00934BA7"/>
    <w:rsid w:val="00935298"/>
    <w:rsid w:val="00935383"/>
    <w:rsid w:val="0093696A"/>
    <w:rsid w:val="00936973"/>
    <w:rsid w:val="00936F3B"/>
    <w:rsid w:val="00937952"/>
    <w:rsid w:val="00940489"/>
    <w:rsid w:val="00940DB7"/>
    <w:rsid w:val="0094174C"/>
    <w:rsid w:val="00941BEF"/>
    <w:rsid w:val="009421DE"/>
    <w:rsid w:val="00942513"/>
    <w:rsid w:val="00951C60"/>
    <w:rsid w:val="00951C97"/>
    <w:rsid w:val="009525D2"/>
    <w:rsid w:val="0095304C"/>
    <w:rsid w:val="0095315C"/>
    <w:rsid w:val="009535FA"/>
    <w:rsid w:val="00957369"/>
    <w:rsid w:val="00957B26"/>
    <w:rsid w:val="00960D07"/>
    <w:rsid w:val="0096464B"/>
    <w:rsid w:val="00964676"/>
    <w:rsid w:val="0096478C"/>
    <w:rsid w:val="00964975"/>
    <w:rsid w:val="00964DD0"/>
    <w:rsid w:val="00966D1A"/>
    <w:rsid w:val="009673C7"/>
    <w:rsid w:val="0097004D"/>
    <w:rsid w:val="00970443"/>
    <w:rsid w:val="00970754"/>
    <w:rsid w:val="00971DBA"/>
    <w:rsid w:val="00972765"/>
    <w:rsid w:val="009728D3"/>
    <w:rsid w:val="009739D7"/>
    <w:rsid w:val="00974F23"/>
    <w:rsid w:val="009764E6"/>
    <w:rsid w:val="009770D5"/>
    <w:rsid w:val="0098201D"/>
    <w:rsid w:val="0098400B"/>
    <w:rsid w:val="00985148"/>
    <w:rsid w:val="009866B7"/>
    <w:rsid w:val="009870BC"/>
    <w:rsid w:val="0098768F"/>
    <w:rsid w:val="00990B4D"/>
    <w:rsid w:val="00990E49"/>
    <w:rsid w:val="00990EB5"/>
    <w:rsid w:val="00991BEF"/>
    <w:rsid w:val="009925DF"/>
    <w:rsid w:val="00992BE2"/>
    <w:rsid w:val="00993985"/>
    <w:rsid w:val="00994A13"/>
    <w:rsid w:val="00995AD4"/>
    <w:rsid w:val="00995C97"/>
    <w:rsid w:val="00996035"/>
    <w:rsid w:val="00996357"/>
    <w:rsid w:val="00996D3E"/>
    <w:rsid w:val="00997C57"/>
    <w:rsid w:val="00997FCF"/>
    <w:rsid w:val="009A1CD1"/>
    <w:rsid w:val="009A289B"/>
    <w:rsid w:val="009A2E08"/>
    <w:rsid w:val="009A35FA"/>
    <w:rsid w:val="009A4DD0"/>
    <w:rsid w:val="009A5FB2"/>
    <w:rsid w:val="009A6080"/>
    <w:rsid w:val="009A667C"/>
    <w:rsid w:val="009A6C64"/>
    <w:rsid w:val="009B0334"/>
    <w:rsid w:val="009B2400"/>
    <w:rsid w:val="009B2A46"/>
    <w:rsid w:val="009B6CC1"/>
    <w:rsid w:val="009B6FCB"/>
    <w:rsid w:val="009B74E9"/>
    <w:rsid w:val="009B7F37"/>
    <w:rsid w:val="009C0C4B"/>
    <w:rsid w:val="009C139C"/>
    <w:rsid w:val="009C2394"/>
    <w:rsid w:val="009C25B9"/>
    <w:rsid w:val="009C339D"/>
    <w:rsid w:val="009C3D1A"/>
    <w:rsid w:val="009C5684"/>
    <w:rsid w:val="009C5C5D"/>
    <w:rsid w:val="009C6B9C"/>
    <w:rsid w:val="009C6EFE"/>
    <w:rsid w:val="009D26DF"/>
    <w:rsid w:val="009D29AA"/>
    <w:rsid w:val="009D348F"/>
    <w:rsid w:val="009D4022"/>
    <w:rsid w:val="009D4D09"/>
    <w:rsid w:val="009D5023"/>
    <w:rsid w:val="009D53DD"/>
    <w:rsid w:val="009D60A8"/>
    <w:rsid w:val="009D60B7"/>
    <w:rsid w:val="009D6CCF"/>
    <w:rsid w:val="009D7F03"/>
    <w:rsid w:val="009E0C09"/>
    <w:rsid w:val="009E3289"/>
    <w:rsid w:val="009E3ACD"/>
    <w:rsid w:val="009E402C"/>
    <w:rsid w:val="009E4252"/>
    <w:rsid w:val="009E4C76"/>
    <w:rsid w:val="009E52C3"/>
    <w:rsid w:val="009E5A24"/>
    <w:rsid w:val="009E618D"/>
    <w:rsid w:val="009E6D1D"/>
    <w:rsid w:val="009F178C"/>
    <w:rsid w:val="009F251B"/>
    <w:rsid w:val="009F256E"/>
    <w:rsid w:val="009F35F7"/>
    <w:rsid w:val="009F3B00"/>
    <w:rsid w:val="009F571A"/>
    <w:rsid w:val="009F6246"/>
    <w:rsid w:val="00A02088"/>
    <w:rsid w:val="00A0292D"/>
    <w:rsid w:val="00A03705"/>
    <w:rsid w:val="00A042FB"/>
    <w:rsid w:val="00A04CE3"/>
    <w:rsid w:val="00A054EE"/>
    <w:rsid w:val="00A06FEA"/>
    <w:rsid w:val="00A0748E"/>
    <w:rsid w:val="00A07FCA"/>
    <w:rsid w:val="00A107D5"/>
    <w:rsid w:val="00A113BF"/>
    <w:rsid w:val="00A11CAC"/>
    <w:rsid w:val="00A126FC"/>
    <w:rsid w:val="00A140A4"/>
    <w:rsid w:val="00A144B0"/>
    <w:rsid w:val="00A1468E"/>
    <w:rsid w:val="00A153E3"/>
    <w:rsid w:val="00A15847"/>
    <w:rsid w:val="00A16291"/>
    <w:rsid w:val="00A16F7D"/>
    <w:rsid w:val="00A202C8"/>
    <w:rsid w:val="00A20D66"/>
    <w:rsid w:val="00A212F6"/>
    <w:rsid w:val="00A2301F"/>
    <w:rsid w:val="00A231CE"/>
    <w:rsid w:val="00A23243"/>
    <w:rsid w:val="00A23E58"/>
    <w:rsid w:val="00A240BB"/>
    <w:rsid w:val="00A24E45"/>
    <w:rsid w:val="00A2583C"/>
    <w:rsid w:val="00A26DB3"/>
    <w:rsid w:val="00A27A83"/>
    <w:rsid w:val="00A27BD6"/>
    <w:rsid w:val="00A30FA5"/>
    <w:rsid w:val="00A324D9"/>
    <w:rsid w:val="00A32A69"/>
    <w:rsid w:val="00A32C4F"/>
    <w:rsid w:val="00A32CCB"/>
    <w:rsid w:val="00A33347"/>
    <w:rsid w:val="00A35A99"/>
    <w:rsid w:val="00A35F8B"/>
    <w:rsid w:val="00A41330"/>
    <w:rsid w:val="00A415F4"/>
    <w:rsid w:val="00A41836"/>
    <w:rsid w:val="00A4230E"/>
    <w:rsid w:val="00A42D10"/>
    <w:rsid w:val="00A45C32"/>
    <w:rsid w:val="00A4644F"/>
    <w:rsid w:val="00A476EC"/>
    <w:rsid w:val="00A504C1"/>
    <w:rsid w:val="00A51A67"/>
    <w:rsid w:val="00A52A7B"/>
    <w:rsid w:val="00A55169"/>
    <w:rsid w:val="00A553F7"/>
    <w:rsid w:val="00A555F0"/>
    <w:rsid w:val="00A5618A"/>
    <w:rsid w:val="00A56349"/>
    <w:rsid w:val="00A57AD8"/>
    <w:rsid w:val="00A60873"/>
    <w:rsid w:val="00A62067"/>
    <w:rsid w:val="00A6472E"/>
    <w:rsid w:val="00A6520F"/>
    <w:rsid w:val="00A65310"/>
    <w:rsid w:val="00A660B0"/>
    <w:rsid w:val="00A66130"/>
    <w:rsid w:val="00A662A9"/>
    <w:rsid w:val="00A66A99"/>
    <w:rsid w:val="00A66D89"/>
    <w:rsid w:val="00A71EDE"/>
    <w:rsid w:val="00A72750"/>
    <w:rsid w:val="00A732AF"/>
    <w:rsid w:val="00A73B31"/>
    <w:rsid w:val="00A73DE8"/>
    <w:rsid w:val="00A73E9F"/>
    <w:rsid w:val="00A752ED"/>
    <w:rsid w:val="00A756D7"/>
    <w:rsid w:val="00A76F55"/>
    <w:rsid w:val="00A81F4C"/>
    <w:rsid w:val="00A823C2"/>
    <w:rsid w:val="00A823F9"/>
    <w:rsid w:val="00A8280A"/>
    <w:rsid w:val="00A831C3"/>
    <w:rsid w:val="00A85EF5"/>
    <w:rsid w:val="00A87AAA"/>
    <w:rsid w:val="00A906A9"/>
    <w:rsid w:val="00A92368"/>
    <w:rsid w:val="00A94ED8"/>
    <w:rsid w:val="00A9550A"/>
    <w:rsid w:val="00A95932"/>
    <w:rsid w:val="00AA0707"/>
    <w:rsid w:val="00AA071F"/>
    <w:rsid w:val="00AA0CA0"/>
    <w:rsid w:val="00AA1DD9"/>
    <w:rsid w:val="00AA24F3"/>
    <w:rsid w:val="00AA4964"/>
    <w:rsid w:val="00AA4AFA"/>
    <w:rsid w:val="00AA618D"/>
    <w:rsid w:val="00AA65B7"/>
    <w:rsid w:val="00AA6911"/>
    <w:rsid w:val="00AA6E68"/>
    <w:rsid w:val="00AA7420"/>
    <w:rsid w:val="00AA7A44"/>
    <w:rsid w:val="00AB0CE8"/>
    <w:rsid w:val="00AB15F6"/>
    <w:rsid w:val="00AB2172"/>
    <w:rsid w:val="00AB5C86"/>
    <w:rsid w:val="00AB65F0"/>
    <w:rsid w:val="00AB780D"/>
    <w:rsid w:val="00AC0050"/>
    <w:rsid w:val="00AC0926"/>
    <w:rsid w:val="00AC0BFD"/>
    <w:rsid w:val="00AC0FC6"/>
    <w:rsid w:val="00AC1124"/>
    <w:rsid w:val="00AC4036"/>
    <w:rsid w:val="00AC47F1"/>
    <w:rsid w:val="00AC5114"/>
    <w:rsid w:val="00AC5565"/>
    <w:rsid w:val="00AC5DDE"/>
    <w:rsid w:val="00AC60BE"/>
    <w:rsid w:val="00AC682A"/>
    <w:rsid w:val="00AD09E4"/>
    <w:rsid w:val="00AD0B22"/>
    <w:rsid w:val="00AD15FE"/>
    <w:rsid w:val="00AD285E"/>
    <w:rsid w:val="00AD2CA1"/>
    <w:rsid w:val="00AD2F08"/>
    <w:rsid w:val="00AD3119"/>
    <w:rsid w:val="00AD316C"/>
    <w:rsid w:val="00AD3D3C"/>
    <w:rsid w:val="00AD4383"/>
    <w:rsid w:val="00AD4662"/>
    <w:rsid w:val="00AD6422"/>
    <w:rsid w:val="00AE03EE"/>
    <w:rsid w:val="00AE1943"/>
    <w:rsid w:val="00AE1C05"/>
    <w:rsid w:val="00AE218B"/>
    <w:rsid w:val="00AE258C"/>
    <w:rsid w:val="00AE27E0"/>
    <w:rsid w:val="00AE2917"/>
    <w:rsid w:val="00AE4EE5"/>
    <w:rsid w:val="00AE5EBC"/>
    <w:rsid w:val="00AE6A31"/>
    <w:rsid w:val="00AE6F72"/>
    <w:rsid w:val="00AE7EE3"/>
    <w:rsid w:val="00AF00D3"/>
    <w:rsid w:val="00AF0CA8"/>
    <w:rsid w:val="00AF0F7A"/>
    <w:rsid w:val="00AF1A5F"/>
    <w:rsid w:val="00AF1CCB"/>
    <w:rsid w:val="00AF32CC"/>
    <w:rsid w:val="00AF34FB"/>
    <w:rsid w:val="00AF3CD5"/>
    <w:rsid w:val="00AF49A5"/>
    <w:rsid w:val="00AF5E21"/>
    <w:rsid w:val="00AF6BA5"/>
    <w:rsid w:val="00AF6CB3"/>
    <w:rsid w:val="00AF7F49"/>
    <w:rsid w:val="00B00E4B"/>
    <w:rsid w:val="00B01069"/>
    <w:rsid w:val="00B0163C"/>
    <w:rsid w:val="00B046FA"/>
    <w:rsid w:val="00B0524B"/>
    <w:rsid w:val="00B06627"/>
    <w:rsid w:val="00B077AA"/>
    <w:rsid w:val="00B1086A"/>
    <w:rsid w:val="00B11116"/>
    <w:rsid w:val="00B113C3"/>
    <w:rsid w:val="00B151FF"/>
    <w:rsid w:val="00B15C64"/>
    <w:rsid w:val="00B161B4"/>
    <w:rsid w:val="00B179E6"/>
    <w:rsid w:val="00B20345"/>
    <w:rsid w:val="00B21242"/>
    <w:rsid w:val="00B21F92"/>
    <w:rsid w:val="00B22322"/>
    <w:rsid w:val="00B232BE"/>
    <w:rsid w:val="00B2426C"/>
    <w:rsid w:val="00B25EF7"/>
    <w:rsid w:val="00B26343"/>
    <w:rsid w:val="00B27705"/>
    <w:rsid w:val="00B277B0"/>
    <w:rsid w:val="00B304BC"/>
    <w:rsid w:val="00B30D93"/>
    <w:rsid w:val="00B32091"/>
    <w:rsid w:val="00B3389F"/>
    <w:rsid w:val="00B33ADC"/>
    <w:rsid w:val="00B34255"/>
    <w:rsid w:val="00B3445E"/>
    <w:rsid w:val="00B3480C"/>
    <w:rsid w:val="00B34E53"/>
    <w:rsid w:val="00B3611F"/>
    <w:rsid w:val="00B4104B"/>
    <w:rsid w:val="00B41A25"/>
    <w:rsid w:val="00B425AF"/>
    <w:rsid w:val="00B42D00"/>
    <w:rsid w:val="00B4363B"/>
    <w:rsid w:val="00B46722"/>
    <w:rsid w:val="00B476F0"/>
    <w:rsid w:val="00B50021"/>
    <w:rsid w:val="00B5053C"/>
    <w:rsid w:val="00B535B4"/>
    <w:rsid w:val="00B536B1"/>
    <w:rsid w:val="00B54A1F"/>
    <w:rsid w:val="00B54CE8"/>
    <w:rsid w:val="00B54D2B"/>
    <w:rsid w:val="00B555D5"/>
    <w:rsid w:val="00B60E96"/>
    <w:rsid w:val="00B619C5"/>
    <w:rsid w:val="00B61B84"/>
    <w:rsid w:val="00B62320"/>
    <w:rsid w:val="00B62C1E"/>
    <w:rsid w:val="00B632FC"/>
    <w:rsid w:val="00B63664"/>
    <w:rsid w:val="00B63C03"/>
    <w:rsid w:val="00B647CD"/>
    <w:rsid w:val="00B65157"/>
    <w:rsid w:val="00B651B8"/>
    <w:rsid w:val="00B67C06"/>
    <w:rsid w:val="00B710C8"/>
    <w:rsid w:val="00B71163"/>
    <w:rsid w:val="00B7166E"/>
    <w:rsid w:val="00B728BD"/>
    <w:rsid w:val="00B73A94"/>
    <w:rsid w:val="00B7539E"/>
    <w:rsid w:val="00B758DB"/>
    <w:rsid w:val="00B7642D"/>
    <w:rsid w:val="00B76655"/>
    <w:rsid w:val="00B77241"/>
    <w:rsid w:val="00B7759F"/>
    <w:rsid w:val="00B80588"/>
    <w:rsid w:val="00B80730"/>
    <w:rsid w:val="00B80D9B"/>
    <w:rsid w:val="00B81962"/>
    <w:rsid w:val="00B8258E"/>
    <w:rsid w:val="00B82824"/>
    <w:rsid w:val="00B83522"/>
    <w:rsid w:val="00B8409F"/>
    <w:rsid w:val="00B84AFF"/>
    <w:rsid w:val="00B91A6D"/>
    <w:rsid w:val="00B91A79"/>
    <w:rsid w:val="00B920C9"/>
    <w:rsid w:val="00B93B70"/>
    <w:rsid w:val="00B944C7"/>
    <w:rsid w:val="00B95456"/>
    <w:rsid w:val="00BA17C6"/>
    <w:rsid w:val="00BA29CD"/>
    <w:rsid w:val="00BA3381"/>
    <w:rsid w:val="00BA4409"/>
    <w:rsid w:val="00BA4BF0"/>
    <w:rsid w:val="00BA557C"/>
    <w:rsid w:val="00BA694C"/>
    <w:rsid w:val="00BA716E"/>
    <w:rsid w:val="00BA7AC1"/>
    <w:rsid w:val="00BA7D25"/>
    <w:rsid w:val="00BB039C"/>
    <w:rsid w:val="00BB08A1"/>
    <w:rsid w:val="00BB09C7"/>
    <w:rsid w:val="00BB59BC"/>
    <w:rsid w:val="00BB6C89"/>
    <w:rsid w:val="00BB701D"/>
    <w:rsid w:val="00BB7103"/>
    <w:rsid w:val="00BB77BA"/>
    <w:rsid w:val="00BB7D34"/>
    <w:rsid w:val="00BC07B6"/>
    <w:rsid w:val="00BC0C4A"/>
    <w:rsid w:val="00BC164C"/>
    <w:rsid w:val="00BC24F4"/>
    <w:rsid w:val="00BC6271"/>
    <w:rsid w:val="00BC73AC"/>
    <w:rsid w:val="00BD0959"/>
    <w:rsid w:val="00BD0AC3"/>
    <w:rsid w:val="00BD14F2"/>
    <w:rsid w:val="00BD2A13"/>
    <w:rsid w:val="00BD4AF7"/>
    <w:rsid w:val="00BD6072"/>
    <w:rsid w:val="00BD61C8"/>
    <w:rsid w:val="00BD69F6"/>
    <w:rsid w:val="00BD72D3"/>
    <w:rsid w:val="00BE02B1"/>
    <w:rsid w:val="00BE0302"/>
    <w:rsid w:val="00BE0398"/>
    <w:rsid w:val="00BE0FF5"/>
    <w:rsid w:val="00BE1B0D"/>
    <w:rsid w:val="00BE3190"/>
    <w:rsid w:val="00BE3294"/>
    <w:rsid w:val="00BE4D46"/>
    <w:rsid w:val="00BE50EF"/>
    <w:rsid w:val="00BE68E2"/>
    <w:rsid w:val="00BF16EC"/>
    <w:rsid w:val="00BF3368"/>
    <w:rsid w:val="00BF4CFA"/>
    <w:rsid w:val="00BF5BE5"/>
    <w:rsid w:val="00BF6A2B"/>
    <w:rsid w:val="00BF6DE6"/>
    <w:rsid w:val="00BF74B6"/>
    <w:rsid w:val="00BF7C43"/>
    <w:rsid w:val="00BF7F4B"/>
    <w:rsid w:val="00C01C30"/>
    <w:rsid w:val="00C03F70"/>
    <w:rsid w:val="00C04159"/>
    <w:rsid w:val="00C0432F"/>
    <w:rsid w:val="00C06379"/>
    <w:rsid w:val="00C10186"/>
    <w:rsid w:val="00C10D1F"/>
    <w:rsid w:val="00C1298A"/>
    <w:rsid w:val="00C15E5D"/>
    <w:rsid w:val="00C16369"/>
    <w:rsid w:val="00C17ABC"/>
    <w:rsid w:val="00C17B29"/>
    <w:rsid w:val="00C219B7"/>
    <w:rsid w:val="00C22B2D"/>
    <w:rsid w:val="00C22CE3"/>
    <w:rsid w:val="00C235AC"/>
    <w:rsid w:val="00C23B52"/>
    <w:rsid w:val="00C242E5"/>
    <w:rsid w:val="00C24508"/>
    <w:rsid w:val="00C25B4A"/>
    <w:rsid w:val="00C274FF"/>
    <w:rsid w:val="00C31698"/>
    <w:rsid w:val="00C329F6"/>
    <w:rsid w:val="00C32C21"/>
    <w:rsid w:val="00C34FBF"/>
    <w:rsid w:val="00C35D3D"/>
    <w:rsid w:val="00C4237B"/>
    <w:rsid w:val="00C44C5D"/>
    <w:rsid w:val="00C472DF"/>
    <w:rsid w:val="00C51228"/>
    <w:rsid w:val="00C524A0"/>
    <w:rsid w:val="00C52A09"/>
    <w:rsid w:val="00C54564"/>
    <w:rsid w:val="00C60ECD"/>
    <w:rsid w:val="00C62A9B"/>
    <w:rsid w:val="00C62D86"/>
    <w:rsid w:val="00C632D8"/>
    <w:rsid w:val="00C65AAC"/>
    <w:rsid w:val="00C672FE"/>
    <w:rsid w:val="00C71793"/>
    <w:rsid w:val="00C71E56"/>
    <w:rsid w:val="00C72948"/>
    <w:rsid w:val="00C72BB6"/>
    <w:rsid w:val="00C74640"/>
    <w:rsid w:val="00C7682F"/>
    <w:rsid w:val="00C77038"/>
    <w:rsid w:val="00C77D0C"/>
    <w:rsid w:val="00C77F99"/>
    <w:rsid w:val="00C81EBB"/>
    <w:rsid w:val="00C82304"/>
    <w:rsid w:val="00C828B9"/>
    <w:rsid w:val="00C82AAA"/>
    <w:rsid w:val="00C8352C"/>
    <w:rsid w:val="00C83932"/>
    <w:rsid w:val="00C8617B"/>
    <w:rsid w:val="00C86683"/>
    <w:rsid w:val="00C86D0E"/>
    <w:rsid w:val="00C86D1C"/>
    <w:rsid w:val="00C90CA7"/>
    <w:rsid w:val="00C915F2"/>
    <w:rsid w:val="00C91822"/>
    <w:rsid w:val="00C91AB7"/>
    <w:rsid w:val="00C927E0"/>
    <w:rsid w:val="00C97AFF"/>
    <w:rsid w:val="00CA1527"/>
    <w:rsid w:val="00CA21BB"/>
    <w:rsid w:val="00CA2D4F"/>
    <w:rsid w:val="00CA39CE"/>
    <w:rsid w:val="00CA402D"/>
    <w:rsid w:val="00CA77F1"/>
    <w:rsid w:val="00CB00BE"/>
    <w:rsid w:val="00CB071B"/>
    <w:rsid w:val="00CB0DA7"/>
    <w:rsid w:val="00CB1342"/>
    <w:rsid w:val="00CB2FA5"/>
    <w:rsid w:val="00CB300B"/>
    <w:rsid w:val="00CB4884"/>
    <w:rsid w:val="00CB4FC8"/>
    <w:rsid w:val="00CB531A"/>
    <w:rsid w:val="00CB5437"/>
    <w:rsid w:val="00CC09C3"/>
    <w:rsid w:val="00CC12B1"/>
    <w:rsid w:val="00CC24BA"/>
    <w:rsid w:val="00CC2565"/>
    <w:rsid w:val="00CC3E5A"/>
    <w:rsid w:val="00CC4C53"/>
    <w:rsid w:val="00CC591D"/>
    <w:rsid w:val="00CC6AE8"/>
    <w:rsid w:val="00CC6FCA"/>
    <w:rsid w:val="00CD101C"/>
    <w:rsid w:val="00CD2AA4"/>
    <w:rsid w:val="00CD52A5"/>
    <w:rsid w:val="00CD5EF7"/>
    <w:rsid w:val="00CD6F08"/>
    <w:rsid w:val="00CD703F"/>
    <w:rsid w:val="00CD78D3"/>
    <w:rsid w:val="00CD7ABF"/>
    <w:rsid w:val="00CE0288"/>
    <w:rsid w:val="00CE02FC"/>
    <w:rsid w:val="00CE5062"/>
    <w:rsid w:val="00CE54BB"/>
    <w:rsid w:val="00CE6418"/>
    <w:rsid w:val="00CF056F"/>
    <w:rsid w:val="00CF27F5"/>
    <w:rsid w:val="00CF3160"/>
    <w:rsid w:val="00CF3483"/>
    <w:rsid w:val="00CF4349"/>
    <w:rsid w:val="00CF4573"/>
    <w:rsid w:val="00CF4C95"/>
    <w:rsid w:val="00CF55C2"/>
    <w:rsid w:val="00CF6B2E"/>
    <w:rsid w:val="00CF7837"/>
    <w:rsid w:val="00D027B0"/>
    <w:rsid w:val="00D02FE2"/>
    <w:rsid w:val="00D03BFA"/>
    <w:rsid w:val="00D0425F"/>
    <w:rsid w:val="00D0481C"/>
    <w:rsid w:val="00D05BC9"/>
    <w:rsid w:val="00D07A1C"/>
    <w:rsid w:val="00D103F8"/>
    <w:rsid w:val="00D10EF7"/>
    <w:rsid w:val="00D11C5E"/>
    <w:rsid w:val="00D12613"/>
    <w:rsid w:val="00D14220"/>
    <w:rsid w:val="00D14361"/>
    <w:rsid w:val="00D15035"/>
    <w:rsid w:val="00D1537F"/>
    <w:rsid w:val="00D157EC"/>
    <w:rsid w:val="00D15DC0"/>
    <w:rsid w:val="00D16573"/>
    <w:rsid w:val="00D16641"/>
    <w:rsid w:val="00D179C7"/>
    <w:rsid w:val="00D21A36"/>
    <w:rsid w:val="00D227CE"/>
    <w:rsid w:val="00D24524"/>
    <w:rsid w:val="00D26A06"/>
    <w:rsid w:val="00D2799B"/>
    <w:rsid w:val="00D30D90"/>
    <w:rsid w:val="00D30DC0"/>
    <w:rsid w:val="00D30EC4"/>
    <w:rsid w:val="00D320FA"/>
    <w:rsid w:val="00D3225E"/>
    <w:rsid w:val="00D326E2"/>
    <w:rsid w:val="00D32F71"/>
    <w:rsid w:val="00D33D28"/>
    <w:rsid w:val="00D35807"/>
    <w:rsid w:val="00D41994"/>
    <w:rsid w:val="00D42753"/>
    <w:rsid w:val="00D431B5"/>
    <w:rsid w:val="00D450EC"/>
    <w:rsid w:val="00D462FC"/>
    <w:rsid w:val="00D47B42"/>
    <w:rsid w:val="00D47D7E"/>
    <w:rsid w:val="00D47EEE"/>
    <w:rsid w:val="00D5058F"/>
    <w:rsid w:val="00D52BCE"/>
    <w:rsid w:val="00D54828"/>
    <w:rsid w:val="00D54AFF"/>
    <w:rsid w:val="00D559DB"/>
    <w:rsid w:val="00D55CDC"/>
    <w:rsid w:val="00D5630D"/>
    <w:rsid w:val="00D60ED6"/>
    <w:rsid w:val="00D62261"/>
    <w:rsid w:val="00D62774"/>
    <w:rsid w:val="00D6323E"/>
    <w:rsid w:val="00D64948"/>
    <w:rsid w:val="00D64A22"/>
    <w:rsid w:val="00D64D31"/>
    <w:rsid w:val="00D65DC7"/>
    <w:rsid w:val="00D6683D"/>
    <w:rsid w:val="00D70887"/>
    <w:rsid w:val="00D71E58"/>
    <w:rsid w:val="00D72683"/>
    <w:rsid w:val="00D74698"/>
    <w:rsid w:val="00D753E4"/>
    <w:rsid w:val="00D75B53"/>
    <w:rsid w:val="00D75E1C"/>
    <w:rsid w:val="00D765EC"/>
    <w:rsid w:val="00D77AC0"/>
    <w:rsid w:val="00D80378"/>
    <w:rsid w:val="00D80FD6"/>
    <w:rsid w:val="00D82B36"/>
    <w:rsid w:val="00D83BBD"/>
    <w:rsid w:val="00D852F3"/>
    <w:rsid w:val="00D86E8D"/>
    <w:rsid w:val="00D8722E"/>
    <w:rsid w:val="00D90B79"/>
    <w:rsid w:val="00D93FB3"/>
    <w:rsid w:val="00D9455E"/>
    <w:rsid w:val="00D95C05"/>
    <w:rsid w:val="00D9613F"/>
    <w:rsid w:val="00D96460"/>
    <w:rsid w:val="00D96467"/>
    <w:rsid w:val="00D974AB"/>
    <w:rsid w:val="00D97CDF"/>
    <w:rsid w:val="00DA1680"/>
    <w:rsid w:val="00DA18CF"/>
    <w:rsid w:val="00DA2669"/>
    <w:rsid w:val="00DA27FD"/>
    <w:rsid w:val="00DA3C5C"/>
    <w:rsid w:val="00DA50DB"/>
    <w:rsid w:val="00DA783E"/>
    <w:rsid w:val="00DB0D92"/>
    <w:rsid w:val="00DB20FD"/>
    <w:rsid w:val="00DB3083"/>
    <w:rsid w:val="00DB5B5E"/>
    <w:rsid w:val="00DB6683"/>
    <w:rsid w:val="00DB7208"/>
    <w:rsid w:val="00DB76B6"/>
    <w:rsid w:val="00DC3248"/>
    <w:rsid w:val="00DC327B"/>
    <w:rsid w:val="00DC4B2A"/>
    <w:rsid w:val="00DC5080"/>
    <w:rsid w:val="00DC54E7"/>
    <w:rsid w:val="00DC56B2"/>
    <w:rsid w:val="00DC57B6"/>
    <w:rsid w:val="00DC5F18"/>
    <w:rsid w:val="00DC659B"/>
    <w:rsid w:val="00DC688A"/>
    <w:rsid w:val="00DD0F66"/>
    <w:rsid w:val="00DD1FF0"/>
    <w:rsid w:val="00DD2B0A"/>
    <w:rsid w:val="00DD3CF8"/>
    <w:rsid w:val="00DD47F2"/>
    <w:rsid w:val="00DD5319"/>
    <w:rsid w:val="00DD53B6"/>
    <w:rsid w:val="00DD687E"/>
    <w:rsid w:val="00DD6C58"/>
    <w:rsid w:val="00DE12F5"/>
    <w:rsid w:val="00DE1A29"/>
    <w:rsid w:val="00DE3500"/>
    <w:rsid w:val="00DE36F4"/>
    <w:rsid w:val="00DE42D2"/>
    <w:rsid w:val="00DE5694"/>
    <w:rsid w:val="00DE63EE"/>
    <w:rsid w:val="00DE7245"/>
    <w:rsid w:val="00DF24D2"/>
    <w:rsid w:val="00DF269A"/>
    <w:rsid w:val="00DF2E7B"/>
    <w:rsid w:val="00DF58B6"/>
    <w:rsid w:val="00E0024E"/>
    <w:rsid w:val="00E01976"/>
    <w:rsid w:val="00E0409F"/>
    <w:rsid w:val="00E04191"/>
    <w:rsid w:val="00E047C4"/>
    <w:rsid w:val="00E0524C"/>
    <w:rsid w:val="00E05D01"/>
    <w:rsid w:val="00E06310"/>
    <w:rsid w:val="00E06677"/>
    <w:rsid w:val="00E06D73"/>
    <w:rsid w:val="00E06FA6"/>
    <w:rsid w:val="00E0756A"/>
    <w:rsid w:val="00E07ABF"/>
    <w:rsid w:val="00E11288"/>
    <w:rsid w:val="00E13D0B"/>
    <w:rsid w:val="00E13EFA"/>
    <w:rsid w:val="00E1488B"/>
    <w:rsid w:val="00E15874"/>
    <w:rsid w:val="00E15F18"/>
    <w:rsid w:val="00E16AC1"/>
    <w:rsid w:val="00E17327"/>
    <w:rsid w:val="00E22427"/>
    <w:rsid w:val="00E22F1C"/>
    <w:rsid w:val="00E249D8"/>
    <w:rsid w:val="00E251A1"/>
    <w:rsid w:val="00E272EB"/>
    <w:rsid w:val="00E2771A"/>
    <w:rsid w:val="00E31DDB"/>
    <w:rsid w:val="00E33A9E"/>
    <w:rsid w:val="00E3407C"/>
    <w:rsid w:val="00E3519D"/>
    <w:rsid w:val="00E35451"/>
    <w:rsid w:val="00E357E4"/>
    <w:rsid w:val="00E371CC"/>
    <w:rsid w:val="00E37BD9"/>
    <w:rsid w:val="00E40250"/>
    <w:rsid w:val="00E41FE1"/>
    <w:rsid w:val="00E42098"/>
    <w:rsid w:val="00E42F9E"/>
    <w:rsid w:val="00E4350F"/>
    <w:rsid w:val="00E46BE8"/>
    <w:rsid w:val="00E471CE"/>
    <w:rsid w:val="00E50076"/>
    <w:rsid w:val="00E50389"/>
    <w:rsid w:val="00E511F0"/>
    <w:rsid w:val="00E51DB6"/>
    <w:rsid w:val="00E5360C"/>
    <w:rsid w:val="00E5369F"/>
    <w:rsid w:val="00E538AA"/>
    <w:rsid w:val="00E53907"/>
    <w:rsid w:val="00E54038"/>
    <w:rsid w:val="00E546DE"/>
    <w:rsid w:val="00E54883"/>
    <w:rsid w:val="00E55DC0"/>
    <w:rsid w:val="00E55E23"/>
    <w:rsid w:val="00E5758B"/>
    <w:rsid w:val="00E61BF0"/>
    <w:rsid w:val="00E62F06"/>
    <w:rsid w:val="00E6609F"/>
    <w:rsid w:val="00E66D02"/>
    <w:rsid w:val="00E675A4"/>
    <w:rsid w:val="00E67C27"/>
    <w:rsid w:val="00E72C0D"/>
    <w:rsid w:val="00E73040"/>
    <w:rsid w:val="00E731D6"/>
    <w:rsid w:val="00E7490F"/>
    <w:rsid w:val="00E76390"/>
    <w:rsid w:val="00E81A7F"/>
    <w:rsid w:val="00E81B89"/>
    <w:rsid w:val="00E82293"/>
    <w:rsid w:val="00E83F4C"/>
    <w:rsid w:val="00E861C7"/>
    <w:rsid w:val="00E862D3"/>
    <w:rsid w:val="00E86965"/>
    <w:rsid w:val="00E90017"/>
    <w:rsid w:val="00E90654"/>
    <w:rsid w:val="00E91920"/>
    <w:rsid w:val="00E91ACC"/>
    <w:rsid w:val="00E92712"/>
    <w:rsid w:val="00E92C56"/>
    <w:rsid w:val="00E93487"/>
    <w:rsid w:val="00E93CD8"/>
    <w:rsid w:val="00E93E35"/>
    <w:rsid w:val="00E94583"/>
    <w:rsid w:val="00E949A8"/>
    <w:rsid w:val="00E94D45"/>
    <w:rsid w:val="00E952EA"/>
    <w:rsid w:val="00E95D04"/>
    <w:rsid w:val="00E96F58"/>
    <w:rsid w:val="00E9783E"/>
    <w:rsid w:val="00E979FD"/>
    <w:rsid w:val="00E97C78"/>
    <w:rsid w:val="00E97CDC"/>
    <w:rsid w:val="00EA1B2E"/>
    <w:rsid w:val="00EA3500"/>
    <w:rsid w:val="00EA3DCE"/>
    <w:rsid w:val="00EA5D7D"/>
    <w:rsid w:val="00EA65DD"/>
    <w:rsid w:val="00EA73AD"/>
    <w:rsid w:val="00EA7F56"/>
    <w:rsid w:val="00EB02DB"/>
    <w:rsid w:val="00EB0EB3"/>
    <w:rsid w:val="00EB1641"/>
    <w:rsid w:val="00EB40AE"/>
    <w:rsid w:val="00EB4751"/>
    <w:rsid w:val="00EB58A9"/>
    <w:rsid w:val="00EB6CE7"/>
    <w:rsid w:val="00EB73DE"/>
    <w:rsid w:val="00EC1F78"/>
    <w:rsid w:val="00EC266D"/>
    <w:rsid w:val="00EC2D70"/>
    <w:rsid w:val="00EC3888"/>
    <w:rsid w:val="00EC3F99"/>
    <w:rsid w:val="00EC40B1"/>
    <w:rsid w:val="00EC42A9"/>
    <w:rsid w:val="00EC44A9"/>
    <w:rsid w:val="00EC6B52"/>
    <w:rsid w:val="00EC6D66"/>
    <w:rsid w:val="00EC7B6A"/>
    <w:rsid w:val="00ED072B"/>
    <w:rsid w:val="00ED09ED"/>
    <w:rsid w:val="00ED18C9"/>
    <w:rsid w:val="00ED1A2C"/>
    <w:rsid w:val="00ED3035"/>
    <w:rsid w:val="00ED51CA"/>
    <w:rsid w:val="00ED532C"/>
    <w:rsid w:val="00ED67D2"/>
    <w:rsid w:val="00ED726A"/>
    <w:rsid w:val="00ED782F"/>
    <w:rsid w:val="00EE0218"/>
    <w:rsid w:val="00EE06BF"/>
    <w:rsid w:val="00EE3F57"/>
    <w:rsid w:val="00EE4084"/>
    <w:rsid w:val="00EE44E8"/>
    <w:rsid w:val="00EE48BC"/>
    <w:rsid w:val="00EE5128"/>
    <w:rsid w:val="00EE53CD"/>
    <w:rsid w:val="00EE635B"/>
    <w:rsid w:val="00EE6DE3"/>
    <w:rsid w:val="00EE74FA"/>
    <w:rsid w:val="00EE7AE4"/>
    <w:rsid w:val="00EE7FE0"/>
    <w:rsid w:val="00EF0B13"/>
    <w:rsid w:val="00EF0FA6"/>
    <w:rsid w:val="00EF1AD2"/>
    <w:rsid w:val="00EF2363"/>
    <w:rsid w:val="00EF543D"/>
    <w:rsid w:val="00EF6E7E"/>
    <w:rsid w:val="00EF740F"/>
    <w:rsid w:val="00F0173F"/>
    <w:rsid w:val="00F01984"/>
    <w:rsid w:val="00F01EB7"/>
    <w:rsid w:val="00F02BD4"/>
    <w:rsid w:val="00F02CE7"/>
    <w:rsid w:val="00F067E0"/>
    <w:rsid w:val="00F06A33"/>
    <w:rsid w:val="00F06F86"/>
    <w:rsid w:val="00F07904"/>
    <w:rsid w:val="00F10B06"/>
    <w:rsid w:val="00F11A82"/>
    <w:rsid w:val="00F124CB"/>
    <w:rsid w:val="00F133D0"/>
    <w:rsid w:val="00F14432"/>
    <w:rsid w:val="00F14483"/>
    <w:rsid w:val="00F146BC"/>
    <w:rsid w:val="00F15867"/>
    <w:rsid w:val="00F163C7"/>
    <w:rsid w:val="00F17A7A"/>
    <w:rsid w:val="00F17BD3"/>
    <w:rsid w:val="00F20FCA"/>
    <w:rsid w:val="00F21AAD"/>
    <w:rsid w:val="00F21D5E"/>
    <w:rsid w:val="00F22392"/>
    <w:rsid w:val="00F227B1"/>
    <w:rsid w:val="00F23D7B"/>
    <w:rsid w:val="00F25FED"/>
    <w:rsid w:val="00F26576"/>
    <w:rsid w:val="00F26C4E"/>
    <w:rsid w:val="00F32239"/>
    <w:rsid w:val="00F3430A"/>
    <w:rsid w:val="00F34374"/>
    <w:rsid w:val="00F34F84"/>
    <w:rsid w:val="00F37072"/>
    <w:rsid w:val="00F41740"/>
    <w:rsid w:val="00F43A3B"/>
    <w:rsid w:val="00F44852"/>
    <w:rsid w:val="00F44A1A"/>
    <w:rsid w:val="00F4568C"/>
    <w:rsid w:val="00F45A4C"/>
    <w:rsid w:val="00F502E7"/>
    <w:rsid w:val="00F504BA"/>
    <w:rsid w:val="00F5078F"/>
    <w:rsid w:val="00F51F7C"/>
    <w:rsid w:val="00F529D1"/>
    <w:rsid w:val="00F52A90"/>
    <w:rsid w:val="00F52C58"/>
    <w:rsid w:val="00F53D31"/>
    <w:rsid w:val="00F53F90"/>
    <w:rsid w:val="00F54090"/>
    <w:rsid w:val="00F54BCA"/>
    <w:rsid w:val="00F55BCC"/>
    <w:rsid w:val="00F57FF3"/>
    <w:rsid w:val="00F61049"/>
    <w:rsid w:val="00F628C4"/>
    <w:rsid w:val="00F6295F"/>
    <w:rsid w:val="00F63A3E"/>
    <w:rsid w:val="00F64755"/>
    <w:rsid w:val="00F64827"/>
    <w:rsid w:val="00F64B76"/>
    <w:rsid w:val="00F65969"/>
    <w:rsid w:val="00F704A1"/>
    <w:rsid w:val="00F709AE"/>
    <w:rsid w:val="00F70A1E"/>
    <w:rsid w:val="00F71E5D"/>
    <w:rsid w:val="00F73821"/>
    <w:rsid w:val="00F73C99"/>
    <w:rsid w:val="00F73E67"/>
    <w:rsid w:val="00F74190"/>
    <w:rsid w:val="00F77B55"/>
    <w:rsid w:val="00F80ABB"/>
    <w:rsid w:val="00F84445"/>
    <w:rsid w:val="00F84A34"/>
    <w:rsid w:val="00F851F4"/>
    <w:rsid w:val="00F867F0"/>
    <w:rsid w:val="00F92994"/>
    <w:rsid w:val="00F93CCF"/>
    <w:rsid w:val="00F93FF7"/>
    <w:rsid w:val="00F94ABB"/>
    <w:rsid w:val="00F9582A"/>
    <w:rsid w:val="00F95BC6"/>
    <w:rsid w:val="00F96196"/>
    <w:rsid w:val="00F96909"/>
    <w:rsid w:val="00F96D94"/>
    <w:rsid w:val="00F97DEA"/>
    <w:rsid w:val="00F97DEC"/>
    <w:rsid w:val="00FA119A"/>
    <w:rsid w:val="00FA184F"/>
    <w:rsid w:val="00FA576D"/>
    <w:rsid w:val="00FA684E"/>
    <w:rsid w:val="00FA78A1"/>
    <w:rsid w:val="00FB0741"/>
    <w:rsid w:val="00FB1E68"/>
    <w:rsid w:val="00FB1FE2"/>
    <w:rsid w:val="00FB220E"/>
    <w:rsid w:val="00FB2ABA"/>
    <w:rsid w:val="00FB2B8F"/>
    <w:rsid w:val="00FB5E9B"/>
    <w:rsid w:val="00FB6B0B"/>
    <w:rsid w:val="00FC1184"/>
    <w:rsid w:val="00FC20A7"/>
    <w:rsid w:val="00FC3A01"/>
    <w:rsid w:val="00FC4F6F"/>
    <w:rsid w:val="00FC684A"/>
    <w:rsid w:val="00FC745B"/>
    <w:rsid w:val="00FD04D7"/>
    <w:rsid w:val="00FD0514"/>
    <w:rsid w:val="00FD0B13"/>
    <w:rsid w:val="00FD365A"/>
    <w:rsid w:val="00FD5379"/>
    <w:rsid w:val="00FD5A11"/>
    <w:rsid w:val="00FD5C05"/>
    <w:rsid w:val="00FD5EE7"/>
    <w:rsid w:val="00FD6802"/>
    <w:rsid w:val="00FD74E5"/>
    <w:rsid w:val="00FE019E"/>
    <w:rsid w:val="00FE16A2"/>
    <w:rsid w:val="00FE2B1F"/>
    <w:rsid w:val="00FE347A"/>
    <w:rsid w:val="00FE4597"/>
    <w:rsid w:val="00FE55FB"/>
    <w:rsid w:val="00FE5FDA"/>
    <w:rsid w:val="00FF234D"/>
    <w:rsid w:val="00FF28AD"/>
    <w:rsid w:val="00FF46DA"/>
    <w:rsid w:val="00FF519F"/>
    <w:rsid w:val="00FF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1"/>
      <o:rules v:ext="edit">
        <o:r id="V:Rule1" type="connector" idref="#Elbow Connector 12"/>
        <o:r id="V:Rule2" type="connector" idref="#Elbow Connector 13"/>
        <o:r id="V:Rule3" type="connector" idref="#Shape 9"/>
      </o:rules>
    </o:shapelayout>
  </w:shapeDefaults>
  <w:decimalSymbol w:val=","/>
  <w:listSeparator w:val=";"/>
  <w14:docId w14:val="03A55123"/>
  <w15:docId w15:val="{21FAD205-F29B-48CE-9D8A-DAC89D3F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573"/>
    <w:rPr>
      <w:lang w:eastAsia="en-US"/>
    </w:rPr>
  </w:style>
  <w:style w:type="paragraph" w:styleId="Heading1">
    <w:name w:val="heading 1"/>
    <w:aliases w:val="outline 1"/>
    <w:basedOn w:val="Normal"/>
    <w:next w:val="BodyText"/>
    <w:link w:val="Heading1Char"/>
    <w:qFormat/>
    <w:rsid w:val="00CF4573"/>
    <w:pPr>
      <w:keepNext/>
      <w:pageBreakBefore/>
      <w:numPr>
        <w:numId w:val="15"/>
      </w:numPr>
      <w:spacing w:before="240"/>
      <w:outlineLvl w:val="0"/>
    </w:pPr>
    <w:rPr>
      <w:rFonts w:ascii="Arial" w:hAnsi="Arial"/>
      <w:b/>
      <w:kern w:val="28"/>
      <w:sz w:val="36"/>
    </w:rPr>
  </w:style>
  <w:style w:type="paragraph" w:styleId="Heading2">
    <w:name w:val="heading 2"/>
    <w:aliases w:val="Heading 2 Char,h2,Heading 2rh,Prophead 2,Major,Major1,Major2,Major11,2,Heading Two,RFP Heading 2,Activity,Subsection,H2,l2,list + change bar,(1.1,1.2,1.3 etc),h21,heading 21,h22,heading 22,h23,heading 23,h211,heading 211,h221,heading 221,h24"/>
    <w:basedOn w:val="Normal"/>
    <w:next w:val="BodyText"/>
    <w:qFormat/>
    <w:rsid w:val="00CF4573"/>
    <w:pPr>
      <w:keepNext/>
      <w:numPr>
        <w:ilvl w:val="1"/>
        <w:numId w:val="15"/>
      </w:numPr>
      <w:spacing w:before="240"/>
      <w:outlineLvl w:val="1"/>
    </w:pPr>
    <w:rPr>
      <w:rFonts w:ascii="Arial" w:hAnsi="Arial"/>
      <w:b/>
      <w:sz w:val="28"/>
    </w:rPr>
  </w:style>
  <w:style w:type="paragraph" w:styleId="Heading3">
    <w:name w:val="heading 3"/>
    <w:aliases w:val="Heading 3 Char2,Heading 3 Char Char1,Heading 3 Char2 Char Char1,Heading 3 Char1 Char Char Char,Heading 3 Char Char Char Char Char,Heading 3 Char Char1 Char Char,Heading 3 Char Char Char,Heading 3 Char1 Char,Heading 3 Char1 Char Char1 Char,h3"/>
    <w:basedOn w:val="Normal"/>
    <w:next w:val="BodyText"/>
    <w:qFormat/>
    <w:rsid w:val="00CF4573"/>
    <w:pPr>
      <w:keepNext/>
      <w:numPr>
        <w:ilvl w:val="2"/>
        <w:numId w:val="15"/>
      </w:numPr>
      <w:spacing w:before="240"/>
      <w:outlineLvl w:val="2"/>
    </w:pPr>
    <w:rPr>
      <w:rFonts w:ascii="Arial" w:hAnsi="Arial"/>
      <w:b/>
      <w:sz w:val="24"/>
    </w:rPr>
  </w:style>
  <w:style w:type="paragraph" w:styleId="Heading4">
    <w:name w:val="heading 4"/>
    <w:aliases w:val="h4,a.,H4,Sub-Minor,Project table,Propos,Level 2 - a,Bullet 11,Bullet 12,Bullet 13,Bullet 14,Bullet 15,Bullet 16,h41,a.1,H41,Sub-Minor1,Project table1,Propos1,Level 2 - a1,Bullet 111,Bullet 121,Bullet 131,Bullet 141,Bullet 151,Bullet 161,h42"/>
    <w:basedOn w:val="BodyText"/>
    <w:next w:val="BodyText"/>
    <w:qFormat/>
    <w:rsid w:val="00CF4573"/>
    <w:pPr>
      <w:keepNext/>
      <w:numPr>
        <w:ilvl w:val="3"/>
        <w:numId w:val="15"/>
      </w:numPr>
      <w:spacing w:before="240"/>
      <w:outlineLvl w:val="3"/>
    </w:pPr>
    <w:rPr>
      <w:rFonts w:ascii="Arial" w:hAnsi="Arial"/>
      <w:b/>
      <w:sz w:val="22"/>
    </w:rPr>
  </w:style>
  <w:style w:type="paragraph" w:styleId="Heading5">
    <w:name w:val="heading 5"/>
    <w:aliases w:val="ASAPHeading 5"/>
    <w:basedOn w:val="BodyText"/>
    <w:next w:val="BodyText"/>
    <w:qFormat/>
    <w:rsid w:val="00CF4573"/>
    <w:pPr>
      <w:spacing w:before="240" w:after="60"/>
      <w:outlineLvl w:val="4"/>
    </w:pPr>
    <w:rPr>
      <w:rFonts w:ascii="Arial" w:hAnsi="Arial"/>
      <w:sz w:val="22"/>
      <w:u w:val="single"/>
    </w:rPr>
  </w:style>
  <w:style w:type="paragraph" w:styleId="Heading6">
    <w:name w:val="heading 6"/>
    <w:basedOn w:val="BodyText"/>
    <w:next w:val="BodyText"/>
    <w:qFormat/>
    <w:rsid w:val="00CF4573"/>
    <w:pPr>
      <w:spacing w:before="240" w:after="60"/>
      <w:outlineLvl w:val="5"/>
    </w:pPr>
    <w:rPr>
      <w:i/>
      <w:sz w:val="22"/>
    </w:rPr>
  </w:style>
  <w:style w:type="paragraph" w:styleId="Heading7">
    <w:name w:val="heading 7"/>
    <w:basedOn w:val="BodyText"/>
    <w:next w:val="BodyText"/>
    <w:qFormat/>
    <w:rsid w:val="00CF4573"/>
    <w:pPr>
      <w:spacing w:before="240" w:after="60"/>
      <w:outlineLvl w:val="6"/>
    </w:pPr>
    <w:rPr>
      <w:rFonts w:ascii="Arial" w:hAnsi="Arial"/>
    </w:rPr>
  </w:style>
  <w:style w:type="paragraph" w:styleId="Heading8">
    <w:name w:val="heading 8"/>
    <w:basedOn w:val="BodyText"/>
    <w:next w:val="BodyText"/>
    <w:qFormat/>
    <w:rsid w:val="00CF4573"/>
    <w:pPr>
      <w:spacing w:before="240" w:after="60"/>
      <w:outlineLvl w:val="7"/>
    </w:pPr>
    <w:rPr>
      <w:rFonts w:ascii="Arial" w:hAnsi="Arial"/>
      <w:i/>
    </w:rPr>
  </w:style>
  <w:style w:type="paragraph" w:styleId="Heading9">
    <w:name w:val="heading 9"/>
    <w:basedOn w:val="BodyText"/>
    <w:next w:val="BodyText"/>
    <w:qFormat/>
    <w:rsid w:val="00CF4573"/>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1 Char,Body Text Char Char Char,Body Text Char1 Char Char Char Char,Body Text Char Char Char Char Char Char,Body Text Char Char1 Char Char Char,Body Text Char1 Char Char1 Char,Body Text Char Char Char Char1 Char,b"/>
    <w:basedOn w:val="Normal"/>
    <w:link w:val="BodyTextChar"/>
    <w:rsid w:val="00E91920"/>
    <w:pPr>
      <w:spacing w:before="120"/>
      <w:ind w:left="720"/>
    </w:pPr>
    <w:rPr>
      <w:rFonts w:ascii="Century Schoolbook" w:hAnsi="Century Schoolbook"/>
    </w:rPr>
  </w:style>
  <w:style w:type="character" w:styleId="PageNumber">
    <w:name w:val="page number"/>
    <w:basedOn w:val="DefaultParagraphFont"/>
    <w:rsid w:val="00E91920"/>
  </w:style>
  <w:style w:type="paragraph" w:styleId="Footer">
    <w:name w:val="footer"/>
    <w:basedOn w:val="Normal"/>
    <w:rsid w:val="00E91920"/>
    <w:rPr>
      <w:rFonts w:ascii="Century Schoolbook" w:hAnsi="Century Schoolbook"/>
      <w:sz w:val="18"/>
    </w:rPr>
  </w:style>
  <w:style w:type="paragraph" w:styleId="Header">
    <w:name w:val="header"/>
    <w:basedOn w:val="Normal"/>
    <w:rsid w:val="00E91920"/>
    <w:rPr>
      <w:rFonts w:ascii="Century Schoolbook" w:hAnsi="Century Schoolbook"/>
      <w:sz w:val="18"/>
    </w:rPr>
  </w:style>
  <w:style w:type="paragraph" w:styleId="ListBullet">
    <w:name w:val="List Bullet"/>
    <w:basedOn w:val="BodyText"/>
    <w:rsid w:val="00E91920"/>
    <w:pPr>
      <w:numPr>
        <w:numId w:val="1"/>
      </w:numPr>
      <w:ind w:left="1457" w:hanging="323"/>
    </w:pPr>
  </w:style>
  <w:style w:type="paragraph" w:styleId="ListNumber">
    <w:name w:val="List Number"/>
    <w:basedOn w:val="BodyText"/>
    <w:rsid w:val="00E91920"/>
    <w:pPr>
      <w:numPr>
        <w:numId w:val="2"/>
      </w:numPr>
    </w:pPr>
  </w:style>
  <w:style w:type="paragraph" w:styleId="Title">
    <w:name w:val="Title"/>
    <w:basedOn w:val="Normal"/>
    <w:next w:val="BodyText"/>
    <w:qFormat/>
    <w:rsid w:val="00CF4573"/>
    <w:pPr>
      <w:spacing w:before="240" w:after="60"/>
      <w:jc w:val="center"/>
      <w:outlineLvl w:val="0"/>
    </w:pPr>
    <w:rPr>
      <w:rFonts w:ascii="Arial" w:hAnsi="Arial"/>
      <w:b/>
      <w:kern w:val="28"/>
      <w:sz w:val="36"/>
    </w:rPr>
  </w:style>
  <w:style w:type="paragraph" w:customStyle="1" w:styleId="TableTextLeftColumn">
    <w:name w:val="Table Text Left Column"/>
    <w:basedOn w:val="BodyText"/>
    <w:rsid w:val="00E91920"/>
    <w:pPr>
      <w:spacing w:before="60" w:after="40"/>
    </w:pPr>
  </w:style>
  <w:style w:type="paragraph" w:customStyle="1" w:styleId="InfoTextChar">
    <w:name w:val="InfoText Char"/>
    <w:basedOn w:val="Normal"/>
    <w:next w:val="BodyText"/>
    <w:link w:val="InfoTextCharChar"/>
    <w:rsid w:val="00E91920"/>
    <w:pPr>
      <w:spacing w:after="120"/>
      <w:ind w:left="720"/>
    </w:pPr>
    <w:rPr>
      <w:rFonts w:ascii="Century Schoolbook" w:hAnsi="Century Schoolbook"/>
      <w:i/>
      <w:color w:val="0000FF"/>
    </w:rPr>
  </w:style>
  <w:style w:type="paragraph" w:styleId="TOC1">
    <w:name w:val="toc 1"/>
    <w:basedOn w:val="Normal"/>
    <w:next w:val="Normal"/>
    <w:autoRedefine/>
    <w:uiPriority w:val="39"/>
    <w:rsid w:val="002D37A3"/>
    <w:pPr>
      <w:tabs>
        <w:tab w:val="left" w:pos="400"/>
        <w:tab w:val="right" w:leader="dot" w:pos="8948"/>
      </w:tabs>
      <w:spacing w:before="120"/>
    </w:pPr>
    <w:rPr>
      <w:rFonts w:ascii="Century Schoolbook" w:hAnsi="Century Schoolbook"/>
      <w:b/>
      <w:caps/>
      <w:noProof/>
      <w:color w:val="000000" w:themeColor="text1"/>
      <w:sz w:val="22"/>
    </w:rPr>
  </w:style>
  <w:style w:type="paragraph" w:styleId="TOC2">
    <w:name w:val="toc 2"/>
    <w:basedOn w:val="Normal"/>
    <w:next w:val="Normal"/>
    <w:autoRedefine/>
    <w:uiPriority w:val="39"/>
    <w:rsid w:val="00E91920"/>
    <w:pPr>
      <w:ind w:left="200"/>
    </w:pPr>
  </w:style>
  <w:style w:type="paragraph" w:styleId="TOC3">
    <w:name w:val="toc 3"/>
    <w:basedOn w:val="Normal"/>
    <w:next w:val="Normal"/>
    <w:autoRedefine/>
    <w:uiPriority w:val="39"/>
    <w:rsid w:val="00E91920"/>
    <w:pPr>
      <w:ind w:left="400"/>
    </w:pPr>
  </w:style>
  <w:style w:type="character" w:styleId="Hyperlink">
    <w:name w:val="Hyperlink"/>
    <w:basedOn w:val="DefaultParagraphFont"/>
    <w:uiPriority w:val="99"/>
    <w:rsid w:val="00E91920"/>
    <w:rPr>
      <w:color w:val="0000FF"/>
      <w:u w:val="single"/>
    </w:rPr>
  </w:style>
  <w:style w:type="character" w:styleId="FollowedHyperlink">
    <w:name w:val="FollowedHyperlink"/>
    <w:basedOn w:val="DefaultParagraphFont"/>
    <w:rsid w:val="00E91920"/>
    <w:rPr>
      <w:color w:val="800080"/>
      <w:u w:val="single"/>
    </w:rPr>
  </w:style>
  <w:style w:type="paragraph" w:customStyle="1" w:styleId="Tabletext">
    <w:name w:val="Tabletext"/>
    <w:basedOn w:val="Normal"/>
    <w:rsid w:val="00E91920"/>
    <w:pPr>
      <w:keepLines/>
      <w:widowControl w:val="0"/>
      <w:spacing w:after="120" w:line="240" w:lineRule="atLeast"/>
    </w:pPr>
    <w:rPr>
      <w:rFonts w:ascii="Verdana" w:hAnsi="Verdana"/>
    </w:rPr>
  </w:style>
  <w:style w:type="paragraph" w:customStyle="1" w:styleId="TableTextRightColumn">
    <w:name w:val="Table Text Right Column"/>
    <w:basedOn w:val="Normal"/>
    <w:rsid w:val="00E91920"/>
    <w:pPr>
      <w:keepLines/>
      <w:spacing w:before="60" w:after="40" w:line="240" w:lineRule="atLeast"/>
    </w:pPr>
  </w:style>
  <w:style w:type="paragraph" w:styleId="TOC4">
    <w:name w:val="toc 4"/>
    <w:basedOn w:val="Normal"/>
    <w:next w:val="Normal"/>
    <w:autoRedefine/>
    <w:semiHidden/>
    <w:rsid w:val="00E91920"/>
    <w:pPr>
      <w:ind w:left="720"/>
    </w:pPr>
    <w:rPr>
      <w:sz w:val="24"/>
      <w:szCs w:val="24"/>
    </w:rPr>
  </w:style>
  <w:style w:type="paragraph" w:styleId="Caption">
    <w:name w:val="caption"/>
    <w:basedOn w:val="BodyText"/>
    <w:next w:val="BodyText"/>
    <w:uiPriority w:val="35"/>
    <w:qFormat/>
    <w:rsid w:val="00CF4573"/>
    <w:pPr>
      <w:keepNext/>
      <w:spacing w:before="40" w:after="120"/>
    </w:pPr>
    <w:rPr>
      <w:sz w:val="18"/>
    </w:rPr>
  </w:style>
  <w:style w:type="paragraph" w:customStyle="1" w:styleId="RequirementQualifier">
    <w:name w:val="Requirement Qualifier"/>
    <w:basedOn w:val="BodyText"/>
    <w:rsid w:val="00E91920"/>
    <w:pPr>
      <w:keepNext/>
      <w:spacing w:before="0"/>
      <w:ind w:left="2880" w:hanging="2160"/>
    </w:pPr>
  </w:style>
  <w:style w:type="paragraph" w:customStyle="1" w:styleId="RequirementText">
    <w:name w:val="Requirement Text"/>
    <w:basedOn w:val="BodyText"/>
    <w:next w:val="RequirementQualifier"/>
    <w:rsid w:val="00E91920"/>
    <w:pPr>
      <w:keepNext/>
      <w:spacing w:before="0"/>
    </w:pPr>
  </w:style>
  <w:style w:type="paragraph" w:customStyle="1" w:styleId="RequirementTag">
    <w:name w:val="Requirement Tag"/>
    <w:basedOn w:val="BodyText"/>
    <w:next w:val="RequirementText"/>
    <w:rsid w:val="00E91920"/>
    <w:pPr>
      <w:keepNext/>
    </w:pPr>
    <w:rPr>
      <w:b/>
    </w:rPr>
  </w:style>
  <w:style w:type="paragraph" w:customStyle="1" w:styleId="ReferenceChar">
    <w:name w:val="Reference Char"/>
    <w:basedOn w:val="BodyText"/>
    <w:next w:val="BodyText"/>
    <w:link w:val="ReferenceCharChar"/>
    <w:autoRedefine/>
    <w:rsid w:val="008F0201"/>
    <w:pPr>
      <w:numPr>
        <w:numId w:val="5"/>
      </w:numPr>
      <w:tabs>
        <w:tab w:val="clear" w:pos="1080"/>
        <w:tab w:val="num" w:pos="1440"/>
      </w:tabs>
      <w:ind w:left="1440"/>
    </w:pPr>
    <w:rPr>
      <w:rFonts w:ascii="Times New Roman" w:hAnsi="Times New Roman"/>
    </w:rPr>
  </w:style>
  <w:style w:type="paragraph" w:styleId="TOC5">
    <w:name w:val="toc 5"/>
    <w:basedOn w:val="Normal"/>
    <w:next w:val="Normal"/>
    <w:autoRedefine/>
    <w:semiHidden/>
    <w:rsid w:val="00E91920"/>
    <w:pPr>
      <w:ind w:left="960"/>
    </w:pPr>
    <w:rPr>
      <w:sz w:val="24"/>
      <w:szCs w:val="24"/>
    </w:rPr>
  </w:style>
  <w:style w:type="paragraph" w:styleId="TOC6">
    <w:name w:val="toc 6"/>
    <w:basedOn w:val="Normal"/>
    <w:next w:val="Normal"/>
    <w:autoRedefine/>
    <w:semiHidden/>
    <w:rsid w:val="00E91920"/>
    <w:pPr>
      <w:ind w:left="1200"/>
    </w:pPr>
    <w:rPr>
      <w:sz w:val="24"/>
      <w:szCs w:val="24"/>
    </w:rPr>
  </w:style>
  <w:style w:type="paragraph" w:styleId="TOC7">
    <w:name w:val="toc 7"/>
    <w:basedOn w:val="Normal"/>
    <w:next w:val="Normal"/>
    <w:autoRedefine/>
    <w:semiHidden/>
    <w:rsid w:val="00E91920"/>
    <w:pPr>
      <w:ind w:left="1440"/>
    </w:pPr>
    <w:rPr>
      <w:sz w:val="24"/>
      <w:szCs w:val="24"/>
    </w:rPr>
  </w:style>
  <w:style w:type="paragraph" w:styleId="TOC8">
    <w:name w:val="toc 8"/>
    <w:basedOn w:val="Normal"/>
    <w:next w:val="Normal"/>
    <w:autoRedefine/>
    <w:semiHidden/>
    <w:rsid w:val="00E91920"/>
    <w:pPr>
      <w:ind w:left="1680"/>
    </w:pPr>
    <w:rPr>
      <w:sz w:val="24"/>
      <w:szCs w:val="24"/>
    </w:rPr>
  </w:style>
  <w:style w:type="paragraph" w:styleId="TOC9">
    <w:name w:val="toc 9"/>
    <w:basedOn w:val="Normal"/>
    <w:next w:val="Normal"/>
    <w:autoRedefine/>
    <w:semiHidden/>
    <w:rsid w:val="00E91920"/>
    <w:pPr>
      <w:ind w:left="1920"/>
    </w:pPr>
    <w:rPr>
      <w:sz w:val="24"/>
      <w:szCs w:val="24"/>
    </w:rPr>
  </w:style>
  <w:style w:type="character" w:customStyle="1" w:styleId="InfoTextCharChar">
    <w:name w:val="InfoText Char Char"/>
    <w:basedOn w:val="DefaultParagraphFont"/>
    <w:link w:val="InfoTextChar"/>
    <w:rsid w:val="00B728BD"/>
    <w:rPr>
      <w:rFonts w:ascii="Century Schoolbook" w:hAnsi="Century Schoolbook"/>
      <w:i/>
      <w:color w:val="0000FF"/>
      <w:lang w:val="en-GB" w:eastAsia="en-US" w:bidi="ar-SA"/>
    </w:rPr>
  </w:style>
  <w:style w:type="paragraph" w:customStyle="1" w:styleId="Code">
    <w:name w:val="Code"/>
    <w:basedOn w:val="BodyText"/>
    <w:rsid w:val="00E91920"/>
    <w:pPr>
      <w:pBdr>
        <w:top w:val="single" w:sz="4" w:space="1" w:color="auto" w:shadow="1"/>
        <w:left w:val="single" w:sz="4" w:space="4" w:color="auto" w:shadow="1"/>
        <w:bottom w:val="single" w:sz="4" w:space="1" w:color="auto" w:shadow="1"/>
        <w:right w:val="single" w:sz="4" w:space="4" w:color="auto" w:shadow="1"/>
      </w:pBdr>
      <w:spacing w:before="0"/>
      <w:ind w:left="1134"/>
    </w:pPr>
    <w:rPr>
      <w:rFonts w:ascii="Courier New" w:hAnsi="Courier New"/>
      <w:noProof/>
      <w:w w:val="80"/>
    </w:rPr>
  </w:style>
  <w:style w:type="paragraph" w:customStyle="1" w:styleId="Appendix1">
    <w:name w:val="Appendix 1"/>
    <w:basedOn w:val="Normal"/>
    <w:next w:val="BodyText"/>
    <w:rsid w:val="00E91920"/>
    <w:pPr>
      <w:keepNext/>
      <w:pageBreakBefore/>
      <w:numPr>
        <w:numId w:val="3"/>
      </w:numPr>
      <w:spacing w:before="240"/>
      <w:outlineLvl w:val="0"/>
    </w:pPr>
    <w:rPr>
      <w:rFonts w:ascii="Arial" w:hAnsi="Arial"/>
      <w:b/>
      <w:kern w:val="28"/>
      <w:sz w:val="36"/>
    </w:rPr>
  </w:style>
  <w:style w:type="paragraph" w:customStyle="1" w:styleId="Appendix2">
    <w:name w:val="Appendix 2"/>
    <w:basedOn w:val="Normal"/>
    <w:next w:val="BodyText"/>
    <w:rsid w:val="00E91920"/>
    <w:pPr>
      <w:keepNext/>
      <w:numPr>
        <w:ilvl w:val="1"/>
        <w:numId w:val="3"/>
      </w:numPr>
      <w:spacing w:before="240"/>
      <w:outlineLvl w:val="1"/>
    </w:pPr>
    <w:rPr>
      <w:rFonts w:ascii="Arial" w:hAnsi="Arial"/>
      <w:b/>
      <w:sz w:val="28"/>
    </w:rPr>
  </w:style>
  <w:style w:type="paragraph" w:customStyle="1" w:styleId="Paragraph2">
    <w:name w:val="Paragraph2"/>
    <w:basedOn w:val="Normal"/>
    <w:rsid w:val="00E952EA"/>
    <w:pPr>
      <w:widowControl w:val="0"/>
      <w:spacing w:before="80" w:line="240" w:lineRule="atLeast"/>
      <w:ind w:left="720"/>
      <w:jc w:val="both"/>
    </w:pPr>
    <w:rPr>
      <w:color w:val="000000"/>
      <w:lang w:val="en-AU"/>
    </w:rPr>
  </w:style>
  <w:style w:type="paragraph" w:customStyle="1" w:styleId="infoblue">
    <w:name w:val="infoblue"/>
    <w:basedOn w:val="Normal"/>
    <w:link w:val="infoblueChar"/>
    <w:rsid w:val="00080F22"/>
    <w:pPr>
      <w:spacing w:after="120" w:line="240" w:lineRule="atLeast"/>
      <w:ind w:left="720"/>
    </w:pPr>
    <w:rPr>
      <w:i/>
      <w:iCs/>
      <w:color w:val="0000FF"/>
      <w:lang w:val="sv-SE" w:eastAsia="sv-SE"/>
    </w:rPr>
  </w:style>
  <w:style w:type="character" w:customStyle="1" w:styleId="infoblueChar">
    <w:name w:val="infoblue Char"/>
    <w:basedOn w:val="DefaultParagraphFont"/>
    <w:link w:val="infoblue"/>
    <w:rsid w:val="00080F22"/>
    <w:rPr>
      <w:rFonts w:ascii="Century Schoolbook" w:hAnsi="Century Schoolbook"/>
      <w:i/>
      <w:iCs/>
      <w:color w:val="0000FF"/>
      <w:lang w:val="sv-SE" w:eastAsia="sv-SE" w:bidi="ar-SA"/>
    </w:rPr>
  </w:style>
  <w:style w:type="table" w:styleId="TableGrid">
    <w:name w:val="Table Grid"/>
    <w:basedOn w:val="TableNormal"/>
    <w:rsid w:val="00284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rsid w:val="005651B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BodyTextChar">
    <w:name w:val="Body Text Char"/>
    <w:aliases w:val="Body Text Char2 Char,Body Text Char1 Char Char,Body Text Char Char Char Char,Body Text Char1 Char Char Char Char Char,Body Text Char Char Char Char Char Char Char,Body Text Char Char1 Char Char Char Char,b Char"/>
    <w:basedOn w:val="DefaultParagraphFont"/>
    <w:link w:val="BodyText"/>
    <w:rsid w:val="007C24CF"/>
    <w:rPr>
      <w:rFonts w:ascii="Century Schoolbook" w:hAnsi="Century Schoolbook"/>
      <w:lang w:val="en-GB" w:eastAsia="en-US" w:bidi="ar-SA"/>
    </w:rPr>
  </w:style>
  <w:style w:type="paragraph" w:customStyle="1" w:styleId="bulletlist">
    <w:name w:val="bullet list"/>
    <w:basedOn w:val="Normal"/>
    <w:rsid w:val="00155B71"/>
    <w:pPr>
      <w:numPr>
        <w:numId w:val="4"/>
      </w:numPr>
      <w:spacing w:line="220" w:lineRule="exact"/>
    </w:pPr>
    <w:rPr>
      <w:sz w:val="22"/>
      <w:lang w:val="en-US"/>
    </w:rPr>
  </w:style>
  <w:style w:type="paragraph" w:customStyle="1" w:styleId="Numbered">
    <w:name w:val="Numbered"/>
    <w:aliases w:val="Left:  0,63 cm,Hanging:  0"/>
    <w:basedOn w:val="Normal"/>
    <w:rsid w:val="00AF32CC"/>
  </w:style>
  <w:style w:type="character" w:customStyle="1" w:styleId="Heading1Char">
    <w:name w:val="Heading 1 Char"/>
    <w:aliases w:val="outline 1 Char"/>
    <w:basedOn w:val="DefaultParagraphFont"/>
    <w:link w:val="Heading1"/>
    <w:rsid w:val="00CF4573"/>
    <w:rPr>
      <w:rFonts w:ascii="Arial" w:hAnsi="Arial"/>
      <w:b/>
      <w:kern w:val="28"/>
      <w:sz w:val="36"/>
      <w:lang w:eastAsia="en-US"/>
    </w:rPr>
  </w:style>
  <w:style w:type="paragraph" w:customStyle="1" w:styleId="InfoText">
    <w:name w:val="InfoText"/>
    <w:basedOn w:val="Normal"/>
    <w:next w:val="BodyText"/>
    <w:link w:val="InfoTextChar1"/>
    <w:rsid w:val="00DA18CF"/>
    <w:pPr>
      <w:spacing w:after="120"/>
      <w:ind w:left="720"/>
    </w:pPr>
    <w:rPr>
      <w:i/>
      <w:color w:val="0000FF"/>
    </w:rPr>
  </w:style>
  <w:style w:type="character" w:customStyle="1" w:styleId="InfoTextChar1">
    <w:name w:val="InfoText Char1"/>
    <w:basedOn w:val="DefaultParagraphFont"/>
    <w:link w:val="InfoText"/>
    <w:rsid w:val="008B3BE4"/>
    <w:rPr>
      <w:i/>
      <w:color w:val="0000FF"/>
      <w:lang w:val="en-GB" w:eastAsia="en-US" w:bidi="ar-SA"/>
    </w:rPr>
  </w:style>
  <w:style w:type="character" w:customStyle="1" w:styleId="ReferenceCharChar">
    <w:name w:val="Reference Char Char"/>
    <w:basedOn w:val="BodyTextChar"/>
    <w:link w:val="ReferenceChar"/>
    <w:rsid w:val="008F0201"/>
    <w:rPr>
      <w:rFonts w:ascii="Century Schoolbook" w:hAnsi="Century Schoolbook"/>
      <w:lang w:val="en-GB" w:eastAsia="en-US" w:bidi="ar-SA"/>
    </w:rPr>
  </w:style>
  <w:style w:type="paragraph" w:customStyle="1" w:styleId="Reference">
    <w:name w:val="Reference"/>
    <w:basedOn w:val="BodyText"/>
    <w:next w:val="BodyText"/>
    <w:rsid w:val="00152CDD"/>
    <w:pPr>
      <w:tabs>
        <w:tab w:val="num" w:pos="1248"/>
      </w:tabs>
      <w:ind w:left="1400" w:hanging="680"/>
    </w:pPr>
  </w:style>
  <w:style w:type="character" w:styleId="CommentReference">
    <w:name w:val="annotation reference"/>
    <w:basedOn w:val="DefaultParagraphFont"/>
    <w:semiHidden/>
    <w:rsid w:val="00152CDD"/>
    <w:rPr>
      <w:sz w:val="16"/>
      <w:szCs w:val="16"/>
    </w:rPr>
  </w:style>
  <w:style w:type="paragraph" w:styleId="CommentText">
    <w:name w:val="annotation text"/>
    <w:basedOn w:val="Normal"/>
    <w:link w:val="CommentTextChar"/>
    <w:semiHidden/>
    <w:rsid w:val="00152CDD"/>
    <w:rPr>
      <w:rFonts w:ascii="Century Schoolbook" w:hAnsi="Century Schoolbook"/>
    </w:rPr>
  </w:style>
  <w:style w:type="paragraph" w:styleId="BalloonText">
    <w:name w:val="Balloon Text"/>
    <w:basedOn w:val="Normal"/>
    <w:link w:val="BalloonTextChar"/>
    <w:uiPriority w:val="99"/>
    <w:semiHidden/>
    <w:unhideWhenUsed/>
    <w:rsid w:val="005D4E60"/>
    <w:rPr>
      <w:rFonts w:ascii="Tahoma" w:hAnsi="Tahoma" w:cs="Tahoma"/>
      <w:sz w:val="16"/>
      <w:szCs w:val="16"/>
    </w:rPr>
  </w:style>
  <w:style w:type="character" w:customStyle="1" w:styleId="BalloonTextChar">
    <w:name w:val="Balloon Text Char"/>
    <w:basedOn w:val="DefaultParagraphFont"/>
    <w:link w:val="BalloonText"/>
    <w:uiPriority w:val="99"/>
    <w:semiHidden/>
    <w:rsid w:val="005D4E60"/>
    <w:rPr>
      <w:rFonts w:ascii="Tahoma" w:hAnsi="Tahoma" w:cs="Tahoma"/>
      <w:sz w:val="16"/>
      <w:szCs w:val="16"/>
      <w:lang w:eastAsia="en-US"/>
    </w:rPr>
  </w:style>
  <w:style w:type="paragraph" w:styleId="ListParagraph">
    <w:name w:val="List Paragraph"/>
    <w:basedOn w:val="Normal"/>
    <w:uiPriority w:val="34"/>
    <w:qFormat/>
    <w:rsid w:val="00CF4573"/>
    <w:pPr>
      <w:ind w:left="720"/>
    </w:pPr>
    <w:rPr>
      <w:rFonts w:ascii="Calibri" w:eastAsia="Calibri" w:hAnsi="Calibri"/>
      <w:sz w:val="22"/>
      <w:szCs w:val="22"/>
      <w:lang w:eastAsia="en-GB"/>
    </w:rPr>
  </w:style>
  <w:style w:type="character" w:styleId="HTMLCode">
    <w:name w:val="HTML Code"/>
    <w:basedOn w:val="DefaultParagraphFont"/>
    <w:uiPriority w:val="99"/>
    <w:semiHidden/>
    <w:unhideWhenUsed/>
    <w:rsid w:val="00B8258E"/>
    <w:rPr>
      <w:rFonts w:ascii="Cambria" w:eastAsia="Times New Roman" w:hAnsi="Cambria" w:cs="Courier New" w:hint="default"/>
      <w:i w:val="0"/>
      <w:iCs w:val="0"/>
      <w:color w:val="6E380A"/>
      <w:sz w:val="24"/>
      <w:szCs w:val="24"/>
      <w:shd w:val="clear" w:color="auto" w:fill="FFFFFF"/>
    </w:rPr>
  </w:style>
  <w:style w:type="character" w:styleId="HTMLSample">
    <w:name w:val="HTML Sample"/>
    <w:basedOn w:val="DefaultParagraphFont"/>
    <w:uiPriority w:val="99"/>
    <w:semiHidden/>
    <w:unhideWhenUsed/>
    <w:rsid w:val="00AA071F"/>
    <w:rPr>
      <w:rFonts w:ascii="Courier New" w:eastAsia="Times New Roman" w:hAnsi="Courier New" w:cs="Courier New"/>
    </w:rPr>
  </w:style>
  <w:style w:type="character" w:styleId="IntenseEmphasis">
    <w:name w:val="Intense Emphasis"/>
    <w:basedOn w:val="DefaultParagraphFont"/>
    <w:uiPriority w:val="21"/>
    <w:qFormat/>
    <w:rsid w:val="00CF4573"/>
    <w:rPr>
      <w:bCs/>
      <w:i/>
      <w:iCs/>
      <w:color w:val="4F81BD"/>
    </w:rPr>
  </w:style>
  <w:style w:type="paragraph" w:styleId="HTMLPreformatted">
    <w:name w:val="HTML Preformatted"/>
    <w:basedOn w:val="Normal"/>
    <w:link w:val="HTMLPreformattedChar"/>
    <w:uiPriority w:val="99"/>
    <w:semiHidden/>
    <w:unhideWhenUsed/>
    <w:rsid w:val="00E17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E17327"/>
    <w:rPr>
      <w:rFonts w:ascii="Courier New" w:hAnsi="Courier New" w:cs="Courier New"/>
    </w:rPr>
  </w:style>
  <w:style w:type="character" w:customStyle="1" w:styleId="sc11">
    <w:name w:val="sc11"/>
    <w:basedOn w:val="DefaultParagraphFont"/>
    <w:rsid w:val="00160E6D"/>
    <w:rPr>
      <w:rFonts w:ascii="Courier New" w:hAnsi="Courier New" w:cs="Courier New" w:hint="default"/>
      <w:color w:val="0000FF"/>
      <w:sz w:val="20"/>
      <w:szCs w:val="20"/>
    </w:rPr>
  </w:style>
  <w:style w:type="character" w:customStyle="1" w:styleId="sc8">
    <w:name w:val="sc8"/>
    <w:basedOn w:val="DefaultParagraphFont"/>
    <w:rsid w:val="00160E6D"/>
    <w:rPr>
      <w:rFonts w:ascii="Courier New" w:hAnsi="Courier New" w:cs="Courier New" w:hint="default"/>
      <w:color w:val="000000"/>
      <w:sz w:val="20"/>
      <w:szCs w:val="20"/>
    </w:rPr>
  </w:style>
  <w:style w:type="character" w:customStyle="1" w:styleId="sc31">
    <w:name w:val="sc31"/>
    <w:basedOn w:val="DefaultParagraphFont"/>
    <w:rsid w:val="00160E6D"/>
    <w:rPr>
      <w:rFonts w:ascii="Courier New" w:hAnsi="Courier New" w:cs="Courier New" w:hint="default"/>
      <w:color w:val="FF0000"/>
      <w:sz w:val="20"/>
      <w:szCs w:val="20"/>
    </w:rPr>
  </w:style>
  <w:style w:type="character" w:customStyle="1" w:styleId="sc61">
    <w:name w:val="sc61"/>
    <w:basedOn w:val="DefaultParagraphFont"/>
    <w:rsid w:val="00160E6D"/>
    <w:rPr>
      <w:rFonts w:ascii="Courier New" w:hAnsi="Courier New" w:cs="Courier New" w:hint="default"/>
      <w:b/>
      <w:bCs/>
      <w:color w:val="8000FF"/>
      <w:sz w:val="20"/>
      <w:szCs w:val="20"/>
    </w:rPr>
  </w:style>
  <w:style w:type="character" w:customStyle="1" w:styleId="sc01">
    <w:name w:val="sc01"/>
    <w:basedOn w:val="DefaultParagraphFont"/>
    <w:rsid w:val="0075518A"/>
    <w:rPr>
      <w:rFonts w:ascii="Courier New" w:hAnsi="Courier New" w:cs="Courier New" w:hint="default"/>
      <w:b/>
      <w:bCs/>
      <w:color w:val="000000"/>
      <w:sz w:val="20"/>
      <w:szCs w:val="20"/>
    </w:rPr>
  </w:style>
  <w:style w:type="character" w:customStyle="1" w:styleId="sc12">
    <w:name w:val="sc12"/>
    <w:basedOn w:val="DefaultParagraphFont"/>
    <w:rsid w:val="0075518A"/>
    <w:rPr>
      <w:rFonts w:ascii="Courier New" w:hAnsi="Courier New" w:cs="Courier New" w:hint="default"/>
      <w:color w:val="0000FF"/>
      <w:sz w:val="20"/>
      <w:szCs w:val="20"/>
    </w:rPr>
  </w:style>
  <w:style w:type="character" w:customStyle="1" w:styleId="sc111">
    <w:name w:val="sc111"/>
    <w:basedOn w:val="DefaultParagraphFont"/>
    <w:rsid w:val="0075518A"/>
    <w:rPr>
      <w:rFonts w:ascii="Courier New" w:hAnsi="Courier New" w:cs="Courier New" w:hint="default"/>
      <w:color w:val="0000FF"/>
      <w:sz w:val="20"/>
      <w:szCs w:val="20"/>
    </w:rPr>
  </w:style>
  <w:style w:type="table" w:customStyle="1" w:styleId="LightList-Accent11">
    <w:name w:val="Light List - Accent 11"/>
    <w:basedOn w:val="TableNormal"/>
    <w:uiPriority w:val="61"/>
    <w:rsid w:val="00AB65F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abletitletxt">
    <w:name w:val="tabletitletxt"/>
    <w:basedOn w:val="DefaultParagraphFont"/>
    <w:rsid w:val="000B56C5"/>
  </w:style>
  <w:style w:type="character" w:customStyle="1" w:styleId="tabletxt">
    <w:name w:val="tabletxt"/>
    <w:basedOn w:val="DefaultParagraphFont"/>
    <w:rsid w:val="000B56C5"/>
  </w:style>
  <w:style w:type="paragraph" w:styleId="TOCHeading">
    <w:name w:val="TOC Heading"/>
    <w:basedOn w:val="Heading1"/>
    <w:next w:val="Normal"/>
    <w:uiPriority w:val="39"/>
    <w:semiHidden/>
    <w:unhideWhenUsed/>
    <w:qFormat/>
    <w:rsid w:val="00DC3248"/>
    <w:pPr>
      <w:keepLines/>
      <w:pageBreakBefore w:val="0"/>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rPr>
  </w:style>
  <w:style w:type="paragraph" w:styleId="CommentSubject">
    <w:name w:val="annotation subject"/>
    <w:basedOn w:val="CommentText"/>
    <w:next w:val="CommentText"/>
    <w:link w:val="CommentSubjectChar"/>
    <w:uiPriority w:val="99"/>
    <w:semiHidden/>
    <w:unhideWhenUsed/>
    <w:rsid w:val="002A7609"/>
    <w:rPr>
      <w:rFonts w:ascii="Times New Roman" w:hAnsi="Times New Roman"/>
      <w:b/>
      <w:bCs/>
    </w:rPr>
  </w:style>
  <w:style w:type="character" w:customStyle="1" w:styleId="CommentTextChar">
    <w:name w:val="Comment Text Char"/>
    <w:basedOn w:val="DefaultParagraphFont"/>
    <w:link w:val="CommentText"/>
    <w:semiHidden/>
    <w:rsid w:val="002A7609"/>
    <w:rPr>
      <w:rFonts w:ascii="Century Schoolbook" w:hAnsi="Century Schoolbook"/>
      <w:lang w:eastAsia="en-US"/>
    </w:rPr>
  </w:style>
  <w:style w:type="character" w:customStyle="1" w:styleId="CommentSubjectChar">
    <w:name w:val="Comment Subject Char"/>
    <w:basedOn w:val="CommentTextChar"/>
    <w:link w:val="CommentSubject"/>
    <w:rsid w:val="002A7609"/>
    <w:rPr>
      <w:rFonts w:ascii="Century Schoolbook" w:hAnsi="Century Schoolbook"/>
      <w:lang w:eastAsia="en-US"/>
    </w:rPr>
  </w:style>
  <w:style w:type="paragraph" w:styleId="NormalWeb">
    <w:name w:val="Normal (Web)"/>
    <w:basedOn w:val="Normal"/>
    <w:uiPriority w:val="99"/>
    <w:semiHidden/>
    <w:unhideWhenUsed/>
    <w:rsid w:val="005B0258"/>
    <w:pPr>
      <w:spacing w:before="100" w:beforeAutospacing="1" w:after="100" w:afterAutospacing="1"/>
    </w:pPr>
    <w:rPr>
      <w:rFonts w:eastAsiaTheme="minorEastAsia"/>
      <w:sz w:val="24"/>
      <w:szCs w:val="24"/>
      <w:lang w:eastAsia="en-GB"/>
    </w:rPr>
  </w:style>
  <w:style w:type="paragraph" w:styleId="Revision">
    <w:name w:val="Revision"/>
    <w:hidden/>
    <w:uiPriority w:val="99"/>
    <w:semiHidden/>
    <w:rsid w:val="0039376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175">
      <w:bodyDiv w:val="1"/>
      <w:marLeft w:val="0"/>
      <w:marRight w:val="0"/>
      <w:marTop w:val="0"/>
      <w:marBottom w:val="0"/>
      <w:divBdr>
        <w:top w:val="none" w:sz="0" w:space="0" w:color="auto"/>
        <w:left w:val="none" w:sz="0" w:space="0" w:color="auto"/>
        <w:bottom w:val="none" w:sz="0" w:space="0" w:color="auto"/>
        <w:right w:val="none" w:sz="0" w:space="0" w:color="auto"/>
      </w:divBdr>
    </w:div>
    <w:div w:id="45034879">
      <w:bodyDiv w:val="1"/>
      <w:marLeft w:val="0"/>
      <w:marRight w:val="0"/>
      <w:marTop w:val="0"/>
      <w:marBottom w:val="0"/>
      <w:divBdr>
        <w:top w:val="none" w:sz="0" w:space="0" w:color="auto"/>
        <w:left w:val="none" w:sz="0" w:space="0" w:color="auto"/>
        <w:bottom w:val="none" w:sz="0" w:space="0" w:color="auto"/>
        <w:right w:val="none" w:sz="0" w:space="0" w:color="auto"/>
      </w:divBdr>
    </w:div>
    <w:div w:id="165480911">
      <w:bodyDiv w:val="1"/>
      <w:marLeft w:val="0"/>
      <w:marRight w:val="0"/>
      <w:marTop w:val="0"/>
      <w:marBottom w:val="0"/>
      <w:divBdr>
        <w:top w:val="none" w:sz="0" w:space="0" w:color="auto"/>
        <w:left w:val="none" w:sz="0" w:space="0" w:color="auto"/>
        <w:bottom w:val="none" w:sz="0" w:space="0" w:color="auto"/>
        <w:right w:val="none" w:sz="0" w:space="0" w:color="auto"/>
      </w:divBdr>
    </w:div>
    <w:div w:id="241255010">
      <w:bodyDiv w:val="1"/>
      <w:marLeft w:val="0"/>
      <w:marRight w:val="0"/>
      <w:marTop w:val="0"/>
      <w:marBottom w:val="0"/>
      <w:divBdr>
        <w:top w:val="none" w:sz="0" w:space="0" w:color="auto"/>
        <w:left w:val="none" w:sz="0" w:space="0" w:color="auto"/>
        <w:bottom w:val="none" w:sz="0" w:space="0" w:color="auto"/>
        <w:right w:val="none" w:sz="0" w:space="0" w:color="auto"/>
      </w:divBdr>
    </w:div>
    <w:div w:id="384256879">
      <w:bodyDiv w:val="1"/>
      <w:marLeft w:val="0"/>
      <w:marRight w:val="0"/>
      <w:marTop w:val="0"/>
      <w:marBottom w:val="0"/>
      <w:divBdr>
        <w:top w:val="none" w:sz="0" w:space="0" w:color="auto"/>
        <w:left w:val="none" w:sz="0" w:space="0" w:color="auto"/>
        <w:bottom w:val="none" w:sz="0" w:space="0" w:color="auto"/>
        <w:right w:val="none" w:sz="0" w:space="0" w:color="auto"/>
      </w:divBdr>
    </w:div>
    <w:div w:id="430129075">
      <w:bodyDiv w:val="1"/>
      <w:marLeft w:val="0"/>
      <w:marRight w:val="0"/>
      <w:marTop w:val="0"/>
      <w:marBottom w:val="0"/>
      <w:divBdr>
        <w:top w:val="none" w:sz="0" w:space="0" w:color="auto"/>
        <w:left w:val="none" w:sz="0" w:space="0" w:color="auto"/>
        <w:bottom w:val="none" w:sz="0" w:space="0" w:color="auto"/>
        <w:right w:val="none" w:sz="0" w:space="0" w:color="auto"/>
      </w:divBdr>
    </w:div>
    <w:div w:id="439842014">
      <w:bodyDiv w:val="1"/>
      <w:marLeft w:val="0"/>
      <w:marRight w:val="0"/>
      <w:marTop w:val="0"/>
      <w:marBottom w:val="0"/>
      <w:divBdr>
        <w:top w:val="none" w:sz="0" w:space="0" w:color="auto"/>
        <w:left w:val="none" w:sz="0" w:space="0" w:color="auto"/>
        <w:bottom w:val="none" w:sz="0" w:space="0" w:color="auto"/>
        <w:right w:val="none" w:sz="0" w:space="0" w:color="auto"/>
      </w:divBdr>
    </w:div>
    <w:div w:id="479034092">
      <w:bodyDiv w:val="1"/>
      <w:marLeft w:val="0"/>
      <w:marRight w:val="0"/>
      <w:marTop w:val="0"/>
      <w:marBottom w:val="0"/>
      <w:divBdr>
        <w:top w:val="none" w:sz="0" w:space="0" w:color="auto"/>
        <w:left w:val="none" w:sz="0" w:space="0" w:color="auto"/>
        <w:bottom w:val="none" w:sz="0" w:space="0" w:color="auto"/>
        <w:right w:val="none" w:sz="0" w:space="0" w:color="auto"/>
      </w:divBdr>
    </w:div>
    <w:div w:id="567766224">
      <w:bodyDiv w:val="1"/>
      <w:marLeft w:val="0"/>
      <w:marRight w:val="0"/>
      <w:marTop w:val="0"/>
      <w:marBottom w:val="0"/>
      <w:divBdr>
        <w:top w:val="none" w:sz="0" w:space="0" w:color="auto"/>
        <w:left w:val="none" w:sz="0" w:space="0" w:color="auto"/>
        <w:bottom w:val="none" w:sz="0" w:space="0" w:color="auto"/>
        <w:right w:val="none" w:sz="0" w:space="0" w:color="auto"/>
      </w:divBdr>
    </w:div>
    <w:div w:id="674459213">
      <w:bodyDiv w:val="1"/>
      <w:marLeft w:val="0"/>
      <w:marRight w:val="0"/>
      <w:marTop w:val="0"/>
      <w:marBottom w:val="0"/>
      <w:divBdr>
        <w:top w:val="none" w:sz="0" w:space="0" w:color="auto"/>
        <w:left w:val="none" w:sz="0" w:space="0" w:color="auto"/>
        <w:bottom w:val="none" w:sz="0" w:space="0" w:color="auto"/>
        <w:right w:val="none" w:sz="0" w:space="0" w:color="auto"/>
      </w:divBdr>
      <w:divsChild>
        <w:div w:id="1265839325">
          <w:marLeft w:val="0"/>
          <w:marRight w:val="0"/>
          <w:marTop w:val="0"/>
          <w:marBottom w:val="0"/>
          <w:divBdr>
            <w:top w:val="none" w:sz="0" w:space="0" w:color="auto"/>
            <w:left w:val="none" w:sz="0" w:space="0" w:color="auto"/>
            <w:bottom w:val="none" w:sz="0" w:space="0" w:color="auto"/>
            <w:right w:val="none" w:sz="0" w:space="0" w:color="auto"/>
          </w:divBdr>
          <w:divsChild>
            <w:div w:id="581917517">
              <w:marLeft w:val="0"/>
              <w:marRight w:val="0"/>
              <w:marTop w:val="0"/>
              <w:marBottom w:val="0"/>
              <w:divBdr>
                <w:top w:val="none" w:sz="0" w:space="0" w:color="auto"/>
                <w:left w:val="none" w:sz="0" w:space="0" w:color="auto"/>
                <w:bottom w:val="none" w:sz="0" w:space="0" w:color="auto"/>
                <w:right w:val="none" w:sz="0" w:space="0" w:color="auto"/>
              </w:divBdr>
              <w:divsChild>
                <w:div w:id="6694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7663">
      <w:bodyDiv w:val="1"/>
      <w:marLeft w:val="0"/>
      <w:marRight w:val="0"/>
      <w:marTop w:val="0"/>
      <w:marBottom w:val="0"/>
      <w:divBdr>
        <w:top w:val="none" w:sz="0" w:space="0" w:color="auto"/>
        <w:left w:val="none" w:sz="0" w:space="0" w:color="auto"/>
        <w:bottom w:val="none" w:sz="0" w:space="0" w:color="auto"/>
        <w:right w:val="none" w:sz="0" w:space="0" w:color="auto"/>
      </w:divBdr>
      <w:divsChild>
        <w:div w:id="919558565">
          <w:marLeft w:val="0"/>
          <w:marRight w:val="0"/>
          <w:marTop w:val="0"/>
          <w:marBottom w:val="0"/>
          <w:divBdr>
            <w:top w:val="none" w:sz="0" w:space="0" w:color="auto"/>
            <w:left w:val="none" w:sz="0" w:space="0" w:color="auto"/>
            <w:bottom w:val="none" w:sz="0" w:space="0" w:color="auto"/>
            <w:right w:val="none" w:sz="0" w:space="0" w:color="auto"/>
          </w:divBdr>
          <w:divsChild>
            <w:div w:id="111092121">
              <w:marLeft w:val="0"/>
              <w:marRight w:val="0"/>
              <w:marTop w:val="0"/>
              <w:marBottom w:val="0"/>
              <w:divBdr>
                <w:top w:val="none" w:sz="0" w:space="0" w:color="auto"/>
                <w:left w:val="none" w:sz="0" w:space="0" w:color="auto"/>
                <w:bottom w:val="none" w:sz="0" w:space="0" w:color="auto"/>
                <w:right w:val="none" w:sz="0" w:space="0" w:color="auto"/>
              </w:divBdr>
            </w:div>
            <w:div w:id="127863367">
              <w:marLeft w:val="0"/>
              <w:marRight w:val="0"/>
              <w:marTop w:val="0"/>
              <w:marBottom w:val="0"/>
              <w:divBdr>
                <w:top w:val="none" w:sz="0" w:space="0" w:color="auto"/>
                <w:left w:val="none" w:sz="0" w:space="0" w:color="auto"/>
                <w:bottom w:val="none" w:sz="0" w:space="0" w:color="auto"/>
                <w:right w:val="none" w:sz="0" w:space="0" w:color="auto"/>
              </w:divBdr>
            </w:div>
            <w:div w:id="397047548">
              <w:marLeft w:val="0"/>
              <w:marRight w:val="0"/>
              <w:marTop w:val="0"/>
              <w:marBottom w:val="0"/>
              <w:divBdr>
                <w:top w:val="none" w:sz="0" w:space="0" w:color="auto"/>
                <w:left w:val="none" w:sz="0" w:space="0" w:color="auto"/>
                <w:bottom w:val="none" w:sz="0" w:space="0" w:color="auto"/>
                <w:right w:val="none" w:sz="0" w:space="0" w:color="auto"/>
              </w:divBdr>
            </w:div>
            <w:div w:id="1119911216">
              <w:marLeft w:val="0"/>
              <w:marRight w:val="0"/>
              <w:marTop w:val="0"/>
              <w:marBottom w:val="0"/>
              <w:divBdr>
                <w:top w:val="none" w:sz="0" w:space="0" w:color="auto"/>
                <w:left w:val="none" w:sz="0" w:space="0" w:color="auto"/>
                <w:bottom w:val="none" w:sz="0" w:space="0" w:color="auto"/>
                <w:right w:val="none" w:sz="0" w:space="0" w:color="auto"/>
              </w:divBdr>
            </w:div>
            <w:div w:id="1325862794">
              <w:marLeft w:val="0"/>
              <w:marRight w:val="0"/>
              <w:marTop w:val="0"/>
              <w:marBottom w:val="0"/>
              <w:divBdr>
                <w:top w:val="none" w:sz="0" w:space="0" w:color="auto"/>
                <w:left w:val="none" w:sz="0" w:space="0" w:color="auto"/>
                <w:bottom w:val="none" w:sz="0" w:space="0" w:color="auto"/>
                <w:right w:val="none" w:sz="0" w:space="0" w:color="auto"/>
              </w:divBdr>
            </w:div>
            <w:div w:id="1385564772">
              <w:marLeft w:val="0"/>
              <w:marRight w:val="0"/>
              <w:marTop w:val="0"/>
              <w:marBottom w:val="0"/>
              <w:divBdr>
                <w:top w:val="none" w:sz="0" w:space="0" w:color="auto"/>
                <w:left w:val="none" w:sz="0" w:space="0" w:color="auto"/>
                <w:bottom w:val="none" w:sz="0" w:space="0" w:color="auto"/>
                <w:right w:val="none" w:sz="0" w:space="0" w:color="auto"/>
              </w:divBdr>
            </w:div>
            <w:div w:id="1546062999">
              <w:marLeft w:val="0"/>
              <w:marRight w:val="0"/>
              <w:marTop w:val="0"/>
              <w:marBottom w:val="0"/>
              <w:divBdr>
                <w:top w:val="none" w:sz="0" w:space="0" w:color="auto"/>
                <w:left w:val="none" w:sz="0" w:space="0" w:color="auto"/>
                <w:bottom w:val="none" w:sz="0" w:space="0" w:color="auto"/>
                <w:right w:val="none" w:sz="0" w:space="0" w:color="auto"/>
              </w:divBdr>
            </w:div>
            <w:div w:id="1905918341">
              <w:marLeft w:val="0"/>
              <w:marRight w:val="0"/>
              <w:marTop w:val="0"/>
              <w:marBottom w:val="0"/>
              <w:divBdr>
                <w:top w:val="none" w:sz="0" w:space="0" w:color="auto"/>
                <w:left w:val="none" w:sz="0" w:space="0" w:color="auto"/>
                <w:bottom w:val="none" w:sz="0" w:space="0" w:color="auto"/>
                <w:right w:val="none" w:sz="0" w:space="0" w:color="auto"/>
              </w:divBdr>
            </w:div>
            <w:div w:id="19671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2482">
      <w:bodyDiv w:val="1"/>
      <w:marLeft w:val="0"/>
      <w:marRight w:val="0"/>
      <w:marTop w:val="0"/>
      <w:marBottom w:val="0"/>
      <w:divBdr>
        <w:top w:val="none" w:sz="0" w:space="0" w:color="auto"/>
        <w:left w:val="none" w:sz="0" w:space="0" w:color="auto"/>
        <w:bottom w:val="none" w:sz="0" w:space="0" w:color="auto"/>
        <w:right w:val="none" w:sz="0" w:space="0" w:color="auto"/>
      </w:divBdr>
    </w:div>
    <w:div w:id="736827233">
      <w:bodyDiv w:val="1"/>
      <w:marLeft w:val="0"/>
      <w:marRight w:val="0"/>
      <w:marTop w:val="0"/>
      <w:marBottom w:val="0"/>
      <w:divBdr>
        <w:top w:val="none" w:sz="0" w:space="0" w:color="auto"/>
        <w:left w:val="none" w:sz="0" w:space="0" w:color="auto"/>
        <w:bottom w:val="none" w:sz="0" w:space="0" w:color="auto"/>
        <w:right w:val="none" w:sz="0" w:space="0" w:color="auto"/>
      </w:divBdr>
    </w:div>
    <w:div w:id="769349883">
      <w:bodyDiv w:val="1"/>
      <w:marLeft w:val="0"/>
      <w:marRight w:val="0"/>
      <w:marTop w:val="0"/>
      <w:marBottom w:val="0"/>
      <w:divBdr>
        <w:top w:val="none" w:sz="0" w:space="0" w:color="auto"/>
        <w:left w:val="none" w:sz="0" w:space="0" w:color="auto"/>
        <w:bottom w:val="none" w:sz="0" w:space="0" w:color="auto"/>
        <w:right w:val="none" w:sz="0" w:space="0" w:color="auto"/>
      </w:divBdr>
      <w:divsChild>
        <w:div w:id="921178424">
          <w:marLeft w:val="0"/>
          <w:marRight w:val="0"/>
          <w:marTop w:val="0"/>
          <w:marBottom w:val="0"/>
          <w:divBdr>
            <w:top w:val="none" w:sz="0" w:space="0" w:color="auto"/>
            <w:left w:val="none" w:sz="0" w:space="0" w:color="auto"/>
            <w:bottom w:val="none" w:sz="0" w:space="0" w:color="auto"/>
            <w:right w:val="none" w:sz="0" w:space="0" w:color="auto"/>
          </w:divBdr>
        </w:div>
      </w:divsChild>
    </w:div>
    <w:div w:id="834802297">
      <w:bodyDiv w:val="1"/>
      <w:marLeft w:val="0"/>
      <w:marRight w:val="0"/>
      <w:marTop w:val="0"/>
      <w:marBottom w:val="0"/>
      <w:divBdr>
        <w:top w:val="none" w:sz="0" w:space="0" w:color="auto"/>
        <w:left w:val="none" w:sz="0" w:space="0" w:color="auto"/>
        <w:bottom w:val="none" w:sz="0" w:space="0" w:color="auto"/>
        <w:right w:val="none" w:sz="0" w:space="0" w:color="auto"/>
      </w:divBdr>
    </w:div>
    <w:div w:id="838274035">
      <w:bodyDiv w:val="1"/>
      <w:marLeft w:val="0"/>
      <w:marRight w:val="0"/>
      <w:marTop w:val="0"/>
      <w:marBottom w:val="0"/>
      <w:divBdr>
        <w:top w:val="none" w:sz="0" w:space="0" w:color="auto"/>
        <w:left w:val="none" w:sz="0" w:space="0" w:color="auto"/>
        <w:bottom w:val="none" w:sz="0" w:space="0" w:color="auto"/>
        <w:right w:val="none" w:sz="0" w:space="0" w:color="auto"/>
      </w:divBdr>
    </w:div>
    <w:div w:id="909849319">
      <w:bodyDiv w:val="1"/>
      <w:marLeft w:val="0"/>
      <w:marRight w:val="0"/>
      <w:marTop w:val="0"/>
      <w:marBottom w:val="0"/>
      <w:divBdr>
        <w:top w:val="none" w:sz="0" w:space="0" w:color="auto"/>
        <w:left w:val="none" w:sz="0" w:space="0" w:color="auto"/>
        <w:bottom w:val="none" w:sz="0" w:space="0" w:color="auto"/>
        <w:right w:val="none" w:sz="0" w:space="0" w:color="auto"/>
      </w:divBdr>
    </w:div>
    <w:div w:id="987319723">
      <w:bodyDiv w:val="1"/>
      <w:marLeft w:val="0"/>
      <w:marRight w:val="0"/>
      <w:marTop w:val="0"/>
      <w:marBottom w:val="0"/>
      <w:divBdr>
        <w:top w:val="none" w:sz="0" w:space="0" w:color="auto"/>
        <w:left w:val="none" w:sz="0" w:space="0" w:color="auto"/>
        <w:bottom w:val="none" w:sz="0" w:space="0" w:color="auto"/>
        <w:right w:val="none" w:sz="0" w:space="0" w:color="auto"/>
      </w:divBdr>
    </w:div>
    <w:div w:id="1035815290">
      <w:bodyDiv w:val="1"/>
      <w:marLeft w:val="0"/>
      <w:marRight w:val="0"/>
      <w:marTop w:val="0"/>
      <w:marBottom w:val="0"/>
      <w:divBdr>
        <w:top w:val="none" w:sz="0" w:space="0" w:color="auto"/>
        <w:left w:val="none" w:sz="0" w:space="0" w:color="auto"/>
        <w:bottom w:val="none" w:sz="0" w:space="0" w:color="auto"/>
        <w:right w:val="none" w:sz="0" w:space="0" w:color="auto"/>
      </w:divBdr>
    </w:div>
    <w:div w:id="1229001828">
      <w:bodyDiv w:val="1"/>
      <w:marLeft w:val="0"/>
      <w:marRight w:val="0"/>
      <w:marTop w:val="0"/>
      <w:marBottom w:val="0"/>
      <w:divBdr>
        <w:top w:val="none" w:sz="0" w:space="0" w:color="auto"/>
        <w:left w:val="none" w:sz="0" w:space="0" w:color="auto"/>
        <w:bottom w:val="none" w:sz="0" w:space="0" w:color="auto"/>
        <w:right w:val="none" w:sz="0" w:space="0" w:color="auto"/>
      </w:divBdr>
    </w:div>
    <w:div w:id="1436559227">
      <w:bodyDiv w:val="1"/>
      <w:marLeft w:val="0"/>
      <w:marRight w:val="0"/>
      <w:marTop w:val="0"/>
      <w:marBottom w:val="0"/>
      <w:divBdr>
        <w:top w:val="none" w:sz="0" w:space="0" w:color="auto"/>
        <w:left w:val="none" w:sz="0" w:space="0" w:color="auto"/>
        <w:bottom w:val="none" w:sz="0" w:space="0" w:color="auto"/>
        <w:right w:val="none" w:sz="0" w:space="0" w:color="auto"/>
      </w:divBdr>
      <w:divsChild>
        <w:div w:id="1054038922">
          <w:marLeft w:val="0"/>
          <w:marRight w:val="0"/>
          <w:marTop w:val="0"/>
          <w:marBottom w:val="0"/>
          <w:divBdr>
            <w:top w:val="none" w:sz="0" w:space="0" w:color="auto"/>
            <w:left w:val="none" w:sz="0" w:space="0" w:color="auto"/>
            <w:bottom w:val="none" w:sz="0" w:space="0" w:color="auto"/>
            <w:right w:val="none" w:sz="0" w:space="0" w:color="auto"/>
          </w:divBdr>
          <w:divsChild>
            <w:div w:id="10988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7385">
      <w:bodyDiv w:val="1"/>
      <w:marLeft w:val="0"/>
      <w:marRight w:val="0"/>
      <w:marTop w:val="0"/>
      <w:marBottom w:val="0"/>
      <w:divBdr>
        <w:top w:val="none" w:sz="0" w:space="0" w:color="auto"/>
        <w:left w:val="none" w:sz="0" w:space="0" w:color="auto"/>
        <w:bottom w:val="none" w:sz="0" w:space="0" w:color="auto"/>
        <w:right w:val="none" w:sz="0" w:space="0" w:color="auto"/>
      </w:divBdr>
    </w:div>
    <w:div w:id="1538815423">
      <w:bodyDiv w:val="1"/>
      <w:marLeft w:val="0"/>
      <w:marRight w:val="0"/>
      <w:marTop w:val="0"/>
      <w:marBottom w:val="0"/>
      <w:divBdr>
        <w:top w:val="none" w:sz="0" w:space="0" w:color="auto"/>
        <w:left w:val="none" w:sz="0" w:space="0" w:color="auto"/>
        <w:bottom w:val="none" w:sz="0" w:space="0" w:color="auto"/>
        <w:right w:val="none" w:sz="0" w:space="0" w:color="auto"/>
      </w:divBdr>
    </w:div>
    <w:div w:id="1552183357">
      <w:bodyDiv w:val="1"/>
      <w:marLeft w:val="0"/>
      <w:marRight w:val="0"/>
      <w:marTop w:val="0"/>
      <w:marBottom w:val="0"/>
      <w:divBdr>
        <w:top w:val="none" w:sz="0" w:space="0" w:color="auto"/>
        <w:left w:val="none" w:sz="0" w:space="0" w:color="auto"/>
        <w:bottom w:val="none" w:sz="0" w:space="0" w:color="auto"/>
        <w:right w:val="none" w:sz="0" w:space="0" w:color="auto"/>
      </w:divBdr>
    </w:div>
    <w:div w:id="1606380313">
      <w:bodyDiv w:val="1"/>
      <w:marLeft w:val="0"/>
      <w:marRight w:val="0"/>
      <w:marTop w:val="0"/>
      <w:marBottom w:val="0"/>
      <w:divBdr>
        <w:top w:val="none" w:sz="0" w:space="0" w:color="auto"/>
        <w:left w:val="none" w:sz="0" w:space="0" w:color="auto"/>
        <w:bottom w:val="none" w:sz="0" w:space="0" w:color="auto"/>
        <w:right w:val="none" w:sz="0" w:space="0" w:color="auto"/>
      </w:divBdr>
    </w:div>
    <w:div w:id="1629047302">
      <w:bodyDiv w:val="1"/>
      <w:marLeft w:val="0"/>
      <w:marRight w:val="0"/>
      <w:marTop w:val="0"/>
      <w:marBottom w:val="0"/>
      <w:divBdr>
        <w:top w:val="none" w:sz="0" w:space="0" w:color="auto"/>
        <w:left w:val="none" w:sz="0" w:space="0" w:color="auto"/>
        <w:bottom w:val="none" w:sz="0" w:space="0" w:color="auto"/>
        <w:right w:val="none" w:sz="0" w:space="0" w:color="auto"/>
      </w:divBdr>
    </w:div>
    <w:div w:id="1645312882">
      <w:bodyDiv w:val="1"/>
      <w:marLeft w:val="0"/>
      <w:marRight w:val="0"/>
      <w:marTop w:val="0"/>
      <w:marBottom w:val="0"/>
      <w:divBdr>
        <w:top w:val="none" w:sz="0" w:space="0" w:color="auto"/>
        <w:left w:val="none" w:sz="0" w:space="0" w:color="auto"/>
        <w:bottom w:val="none" w:sz="0" w:space="0" w:color="auto"/>
        <w:right w:val="none" w:sz="0" w:space="0" w:color="auto"/>
      </w:divBdr>
    </w:div>
    <w:div w:id="1681814501">
      <w:bodyDiv w:val="1"/>
      <w:marLeft w:val="0"/>
      <w:marRight w:val="0"/>
      <w:marTop w:val="0"/>
      <w:marBottom w:val="0"/>
      <w:divBdr>
        <w:top w:val="none" w:sz="0" w:space="0" w:color="auto"/>
        <w:left w:val="none" w:sz="0" w:space="0" w:color="auto"/>
        <w:bottom w:val="none" w:sz="0" w:space="0" w:color="auto"/>
        <w:right w:val="none" w:sz="0" w:space="0" w:color="auto"/>
      </w:divBdr>
    </w:div>
    <w:div w:id="1696037427">
      <w:bodyDiv w:val="1"/>
      <w:marLeft w:val="0"/>
      <w:marRight w:val="0"/>
      <w:marTop w:val="0"/>
      <w:marBottom w:val="0"/>
      <w:divBdr>
        <w:top w:val="none" w:sz="0" w:space="0" w:color="auto"/>
        <w:left w:val="none" w:sz="0" w:space="0" w:color="auto"/>
        <w:bottom w:val="none" w:sz="0" w:space="0" w:color="auto"/>
        <w:right w:val="none" w:sz="0" w:space="0" w:color="auto"/>
      </w:divBdr>
    </w:div>
    <w:div w:id="1720588521">
      <w:bodyDiv w:val="1"/>
      <w:marLeft w:val="0"/>
      <w:marRight w:val="0"/>
      <w:marTop w:val="0"/>
      <w:marBottom w:val="0"/>
      <w:divBdr>
        <w:top w:val="none" w:sz="0" w:space="0" w:color="auto"/>
        <w:left w:val="none" w:sz="0" w:space="0" w:color="auto"/>
        <w:bottom w:val="none" w:sz="0" w:space="0" w:color="auto"/>
        <w:right w:val="none" w:sz="0" w:space="0" w:color="auto"/>
      </w:divBdr>
    </w:div>
    <w:div w:id="1753698139">
      <w:bodyDiv w:val="1"/>
      <w:marLeft w:val="0"/>
      <w:marRight w:val="0"/>
      <w:marTop w:val="0"/>
      <w:marBottom w:val="0"/>
      <w:divBdr>
        <w:top w:val="none" w:sz="0" w:space="0" w:color="auto"/>
        <w:left w:val="none" w:sz="0" w:space="0" w:color="auto"/>
        <w:bottom w:val="none" w:sz="0" w:space="0" w:color="auto"/>
        <w:right w:val="none" w:sz="0" w:space="0" w:color="auto"/>
      </w:divBdr>
    </w:div>
    <w:div w:id="1854569818">
      <w:bodyDiv w:val="1"/>
      <w:marLeft w:val="0"/>
      <w:marRight w:val="0"/>
      <w:marTop w:val="0"/>
      <w:marBottom w:val="0"/>
      <w:divBdr>
        <w:top w:val="none" w:sz="0" w:space="0" w:color="auto"/>
        <w:left w:val="none" w:sz="0" w:space="0" w:color="auto"/>
        <w:bottom w:val="none" w:sz="0" w:space="0" w:color="auto"/>
        <w:right w:val="none" w:sz="0" w:space="0" w:color="auto"/>
      </w:divBdr>
      <w:divsChild>
        <w:div w:id="132601328">
          <w:marLeft w:val="0"/>
          <w:marRight w:val="0"/>
          <w:marTop w:val="0"/>
          <w:marBottom w:val="0"/>
          <w:divBdr>
            <w:top w:val="none" w:sz="0" w:space="0" w:color="auto"/>
            <w:left w:val="none" w:sz="0" w:space="0" w:color="auto"/>
            <w:bottom w:val="none" w:sz="0" w:space="0" w:color="auto"/>
            <w:right w:val="none" w:sz="0" w:space="0" w:color="auto"/>
          </w:divBdr>
        </w:div>
      </w:divsChild>
    </w:div>
    <w:div w:id="1861357900">
      <w:bodyDiv w:val="1"/>
      <w:marLeft w:val="0"/>
      <w:marRight w:val="0"/>
      <w:marTop w:val="0"/>
      <w:marBottom w:val="0"/>
      <w:divBdr>
        <w:top w:val="none" w:sz="0" w:space="0" w:color="auto"/>
        <w:left w:val="none" w:sz="0" w:space="0" w:color="auto"/>
        <w:bottom w:val="none" w:sz="0" w:space="0" w:color="auto"/>
        <w:right w:val="none" w:sz="0" w:space="0" w:color="auto"/>
      </w:divBdr>
    </w:div>
    <w:div w:id="2044212625">
      <w:bodyDiv w:val="1"/>
      <w:marLeft w:val="0"/>
      <w:marRight w:val="0"/>
      <w:marTop w:val="0"/>
      <w:marBottom w:val="0"/>
      <w:divBdr>
        <w:top w:val="none" w:sz="0" w:space="0" w:color="auto"/>
        <w:left w:val="none" w:sz="0" w:space="0" w:color="auto"/>
        <w:bottom w:val="none" w:sz="0" w:space="0" w:color="auto"/>
        <w:right w:val="none" w:sz="0" w:space="0" w:color="auto"/>
      </w:divBdr>
    </w:div>
    <w:div w:id="21406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rvice.projectplace.com/pp/pp.cgi/0/1231563340?direct=1253275997"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projectplace.com/pp/pp.cgi/0/1197196474?direct=123156912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ervice.projectplace.com/pp/pp.cgi/0/1231561036?direct=1231410099"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ikea.com/ext/JobSearchTo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SCM\SCM-1.2.1\RepositoryOverview\GTP_SCM_RepositoryOvervi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E7C63-26BB-4E4F-AA2A-A3CEE799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GTP_SCM_RepositoryOverview.dot</Template>
  <TotalTime>135</TotalTime>
  <Pages>1</Pages>
  <Words>4137</Words>
  <Characters>23585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Job Search Tool</vt:lpstr>
    </vt:vector>
  </TitlesOfParts>
  <Manager>Abhijit Guhagarkar</Manager>
  <Company>Capgemini</Company>
  <LinksUpToDate>false</LinksUpToDate>
  <CharactersWithSpaces>27667</CharactersWithSpaces>
  <SharedDoc>false</SharedDoc>
  <HLinks>
    <vt:vector size="6" baseType="variant">
      <vt:variant>
        <vt:i4>3014777</vt:i4>
      </vt:variant>
      <vt:variant>
        <vt:i4>183</vt:i4>
      </vt:variant>
      <vt:variant>
        <vt:i4>0</vt:i4>
      </vt:variant>
      <vt:variant>
        <vt:i4>5</vt:i4>
      </vt:variant>
      <vt:variant>
        <vt:lpwstr>https://secure.ikea.com/retail/irw/se/sv/customer/irw/&lt;customer_id&gt;/files/&lt;file_id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Search Tool</dc:title>
  <dc:subject>Solution Design</dc:subject>
  <dc:creator>Sivarajan Chitraikani, Hariharanath Premnath</dc:creator>
  <cp:lastModifiedBy>Rolf Medina</cp:lastModifiedBy>
  <cp:revision>61</cp:revision>
  <cp:lastPrinted>2006-09-08T09:11:00Z</cp:lastPrinted>
  <dcterms:created xsi:type="dcterms:W3CDTF">2016-08-22T07:37:00Z</dcterms:created>
  <dcterms:modified xsi:type="dcterms:W3CDTF">2016-08-26T07:14:00Z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Date">
    <vt:lpwstr>2016-07-22</vt:lpwstr>
  </property>
  <property fmtid="{D5CDD505-2E9C-101B-9397-08002B2CF9AE}" pid="3" name="Revision">
    <vt:lpwstr>P1.0-6</vt:lpwstr>
  </property>
  <property fmtid="{D5CDD505-2E9C-101B-9397-08002B2CF9AE}" pid="4" name="Approver">
    <vt:lpwstr>Tim Ellmers</vt:lpwstr>
  </property>
</Properties>
</file>